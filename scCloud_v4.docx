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68B4C" w14:textId="5B257221" w:rsidR="009338FA" w:rsidRDefault="00DA7717" w:rsidP="009307F2">
      <w:pPr>
        <w:spacing w:line="480" w:lineRule="auto"/>
        <w:rPr>
          <w:b/>
        </w:rPr>
      </w:pPr>
      <w:proofErr w:type="spellStart"/>
      <w:r w:rsidRPr="00DA7717">
        <w:rPr>
          <w:b/>
        </w:rPr>
        <w:t>scCloud</w:t>
      </w:r>
      <w:proofErr w:type="spellEnd"/>
      <w:r w:rsidRPr="00DA7717">
        <w:rPr>
          <w:b/>
        </w:rPr>
        <w:t xml:space="preserve">: </w:t>
      </w:r>
      <w:r w:rsidR="001F1366">
        <w:rPr>
          <w:b/>
        </w:rPr>
        <w:t>cloud-based data analysis for large-scale single-cell and single-nucleus genomics</w:t>
      </w:r>
    </w:p>
    <w:p w14:paraId="3E64E5B3" w14:textId="29B27EAC" w:rsidR="004614BA" w:rsidRDefault="004614BA" w:rsidP="002944B0">
      <w:pPr>
        <w:spacing w:line="480" w:lineRule="auto"/>
        <w:rPr>
          <w:b/>
        </w:rPr>
      </w:pPr>
    </w:p>
    <w:p w14:paraId="3FB24701" w14:textId="62958E61" w:rsidR="002944B0" w:rsidRDefault="002944B0" w:rsidP="009307F2">
      <w:pPr>
        <w:spacing w:line="480" w:lineRule="auto"/>
      </w:pPr>
      <w:r w:rsidRPr="009307F2">
        <w:rPr>
          <w:lang w:eastAsia="en-US"/>
        </w:rPr>
        <w:t>Bo Li</w:t>
      </w:r>
      <w:r w:rsidR="00BC5A9C" w:rsidRPr="00150B34">
        <w:rPr>
          <w:vertAlign w:val="superscript"/>
          <w:lang w:eastAsia="en-US"/>
        </w:rPr>
        <w:t>1</w:t>
      </w:r>
      <w:r w:rsidR="00654D45" w:rsidRPr="00150B34">
        <w:rPr>
          <w:vertAlign w:val="superscript"/>
          <w:lang w:eastAsia="en-US"/>
        </w:rPr>
        <w:t>,</w:t>
      </w:r>
      <w:proofErr w:type="gramStart"/>
      <w:r w:rsidR="00654D45" w:rsidRPr="00150B34">
        <w:rPr>
          <w:vertAlign w:val="superscript"/>
          <w:lang w:eastAsia="en-US"/>
        </w:rPr>
        <w:t>2,*</w:t>
      </w:r>
      <w:proofErr w:type="gramEnd"/>
      <w:r w:rsidRPr="009307F2">
        <w:rPr>
          <w:lang w:eastAsia="en-US"/>
        </w:rPr>
        <w:t>, Joshua</w:t>
      </w:r>
      <w:r>
        <w:t xml:space="preserve"> </w:t>
      </w:r>
      <w:r w:rsidRPr="009307F2">
        <w:rPr>
          <w:lang w:eastAsia="en-US"/>
        </w:rPr>
        <w:t>Gould</w:t>
      </w:r>
      <w:r w:rsidR="00654D45" w:rsidRPr="00150B34">
        <w:rPr>
          <w:vertAlign w:val="superscript"/>
          <w:lang w:eastAsia="en-US"/>
        </w:rPr>
        <w:t>1</w:t>
      </w:r>
      <w:r w:rsidRPr="009307F2">
        <w:rPr>
          <w:lang w:eastAsia="en-US"/>
        </w:rPr>
        <w:t xml:space="preserve">, </w:t>
      </w:r>
      <w:proofErr w:type="spellStart"/>
      <w:r w:rsidRPr="009307F2">
        <w:rPr>
          <w:lang w:eastAsia="en-US"/>
        </w:rPr>
        <w:t>Yiming</w:t>
      </w:r>
      <w:proofErr w:type="spellEnd"/>
      <w:r w:rsidRPr="009307F2">
        <w:rPr>
          <w:lang w:eastAsia="en-US"/>
        </w:rPr>
        <w:t xml:space="preserve"> Yang</w:t>
      </w:r>
      <w:r w:rsidR="004C0381" w:rsidRPr="00150B34">
        <w:rPr>
          <w:vertAlign w:val="superscript"/>
          <w:lang w:eastAsia="en-US"/>
        </w:rPr>
        <w:t>1,2</w:t>
      </w:r>
      <w:r w:rsidRPr="009307F2">
        <w:rPr>
          <w:lang w:eastAsia="en-US"/>
        </w:rPr>
        <w:t xml:space="preserve">, </w:t>
      </w:r>
      <w:proofErr w:type="spellStart"/>
      <w:r w:rsidRPr="009307F2">
        <w:rPr>
          <w:lang w:eastAsia="en-US"/>
        </w:rPr>
        <w:t>S</w:t>
      </w:r>
      <w:r w:rsidR="00654D45">
        <w:rPr>
          <w:lang w:eastAsia="en-US"/>
        </w:rPr>
        <w:t>irunush</w:t>
      </w:r>
      <w:proofErr w:type="spellEnd"/>
      <w:r w:rsidRPr="009307F2">
        <w:rPr>
          <w:lang w:eastAsia="en-US"/>
        </w:rPr>
        <w:t xml:space="preserve"> Sarkizova</w:t>
      </w:r>
      <w:r w:rsidR="00CB5548" w:rsidRPr="00150B34">
        <w:rPr>
          <w:vertAlign w:val="superscript"/>
          <w:lang w:eastAsia="en-US"/>
        </w:rPr>
        <w:t>1,3,4</w:t>
      </w:r>
      <w:r w:rsidRPr="009307F2">
        <w:rPr>
          <w:lang w:eastAsia="en-US"/>
        </w:rPr>
        <w:t>, Marcin Tabaka</w:t>
      </w:r>
      <w:r w:rsidR="00961117" w:rsidRPr="00150B34">
        <w:rPr>
          <w:vertAlign w:val="superscript"/>
          <w:lang w:eastAsia="en-US"/>
        </w:rPr>
        <w:t>1</w:t>
      </w:r>
      <w:r w:rsidRPr="009307F2">
        <w:rPr>
          <w:lang w:eastAsia="en-US"/>
        </w:rPr>
        <w:t>, Orr Ashenberg</w:t>
      </w:r>
      <w:r w:rsidR="00961117" w:rsidRPr="00150B34">
        <w:rPr>
          <w:vertAlign w:val="superscript"/>
          <w:lang w:eastAsia="en-US"/>
        </w:rPr>
        <w:t>1</w:t>
      </w:r>
      <w:r w:rsidRPr="009307F2">
        <w:rPr>
          <w:lang w:eastAsia="en-US"/>
        </w:rPr>
        <w:t xml:space="preserve">, </w:t>
      </w:r>
      <w:commentRangeStart w:id="0"/>
      <w:proofErr w:type="spellStart"/>
      <w:r w:rsidR="008B48D0">
        <w:rPr>
          <w:lang w:eastAsia="en-US"/>
        </w:rPr>
        <w:t>Yanay</w:t>
      </w:r>
      <w:proofErr w:type="spellEnd"/>
      <w:r w:rsidR="008B48D0">
        <w:rPr>
          <w:lang w:eastAsia="en-US"/>
        </w:rPr>
        <w:t xml:space="preserve"> Rosen</w:t>
      </w:r>
      <w:commentRangeEnd w:id="0"/>
      <w:r w:rsidR="00AE5FBE">
        <w:rPr>
          <w:rStyle w:val="CommentReference"/>
        </w:rPr>
        <w:commentReference w:id="0"/>
      </w:r>
      <w:r w:rsidR="00844E01" w:rsidRPr="00150B34">
        <w:rPr>
          <w:vertAlign w:val="superscript"/>
          <w:lang w:eastAsia="en-US"/>
        </w:rPr>
        <w:t>5</w:t>
      </w:r>
      <w:r w:rsidR="008B48D0">
        <w:rPr>
          <w:lang w:eastAsia="en-US"/>
        </w:rPr>
        <w:t xml:space="preserve">, </w:t>
      </w:r>
      <w:r w:rsidR="00E01548" w:rsidRPr="00F90E46">
        <w:rPr>
          <w:lang w:eastAsia="en-US"/>
        </w:rPr>
        <w:t>Michal Slyper</w:t>
      </w:r>
      <w:r w:rsidR="00961117" w:rsidRPr="00150B34">
        <w:rPr>
          <w:vertAlign w:val="superscript"/>
          <w:lang w:eastAsia="en-US"/>
        </w:rPr>
        <w:t>1</w:t>
      </w:r>
      <w:r w:rsidR="00E01548">
        <w:rPr>
          <w:lang w:eastAsia="en-US"/>
        </w:rPr>
        <w:t>,</w:t>
      </w:r>
      <w:r w:rsidR="00E01548" w:rsidRPr="009307F2">
        <w:rPr>
          <w:lang w:eastAsia="en-US"/>
        </w:rPr>
        <w:t xml:space="preserve"> Monika S Kowalczyk</w:t>
      </w:r>
      <w:r w:rsidR="00291250">
        <w:rPr>
          <w:vertAlign w:val="superscript"/>
          <w:lang w:eastAsia="en-US"/>
        </w:rPr>
        <w:t>6</w:t>
      </w:r>
      <w:r w:rsidR="00E01548">
        <w:rPr>
          <w:lang w:eastAsia="en-US"/>
        </w:rPr>
        <w:t xml:space="preserve">, </w:t>
      </w:r>
      <w:r w:rsidR="00E01548" w:rsidRPr="00F90E46">
        <w:rPr>
          <w:lang w:eastAsia="en-US"/>
        </w:rPr>
        <w:t>Alexandra-Chloe Villani</w:t>
      </w:r>
      <w:r w:rsidR="00961117" w:rsidRPr="00150B34">
        <w:rPr>
          <w:vertAlign w:val="superscript"/>
          <w:lang w:eastAsia="en-US"/>
        </w:rPr>
        <w:t>1,2</w:t>
      </w:r>
      <w:r w:rsidR="00E01548">
        <w:rPr>
          <w:lang w:eastAsia="en-US"/>
        </w:rPr>
        <w:t xml:space="preserve">, </w:t>
      </w:r>
      <w:r w:rsidRPr="009307F2">
        <w:rPr>
          <w:lang w:eastAsia="en-US"/>
        </w:rPr>
        <w:t>Timothy Tickle</w:t>
      </w:r>
      <w:r w:rsidR="00457286" w:rsidRPr="00150B34">
        <w:rPr>
          <w:vertAlign w:val="superscript"/>
          <w:lang w:eastAsia="en-US"/>
        </w:rPr>
        <w:t>1</w:t>
      </w:r>
      <w:r w:rsidRPr="009307F2">
        <w:rPr>
          <w:lang w:eastAsia="en-US"/>
        </w:rPr>
        <w:t xml:space="preserve">, </w:t>
      </w:r>
      <w:commentRangeStart w:id="1"/>
      <w:commentRangeStart w:id="2"/>
      <w:r w:rsidR="00E01548" w:rsidRPr="009307F2">
        <w:rPr>
          <w:lang w:eastAsia="en-US"/>
        </w:rPr>
        <w:t>Eric Banks</w:t>
      </w:r>
      <w:r w:rsidR="00457286" w:rsidRPr="00150B34">
        <w:rPr>
          <w:vertAlign w:val="superscript"/>
          <w:lang w:eastAsia="en-US"/>
        </w:rPr>
        <w:t>1</w:t>
      </w:r>
      <w:r w:rsidR="00E01548" w:rsidRPr="009307F2">
        <w:rPr>
          <w:lang w:eastAsia="en-US"/>
        </w:rPr>
        <w:t>, Anthony Philippakis</w:t>
      </w:r>
      <w:r w:rsidR="00457286" w:rsidRPr="00150B34">
        <w:rPr>
          <w:vertAlign w:val="superscript"/>
          <w:lang w:eastAsia="en-US"/>
        </w:rPr>
        <w:t>1</w:t>
      </w:r>
      <w:commentRangeEnd w:id="1"/>
      <w:r w:rsidR="005A60AD">
        <w:rPr>
          <w:rStyle w:val="CommentReference"/>
        </w:rPr>
        <w:commentReference w:id="1"/>
      </w:r>
      <w:commentRangeEnd w:id="2"/>
      <w:r w:rsidR="005A60AD">
        <w:rPr>
          <w:rStyle w:val="CommentReference"/>
        </w:rPr>
        <w:commentReference w:id="2"/>
      </w:r>
      <w:r w:rsidR="00E01548">
        <w:rPr>
          <w:lang w:eastAsia="en-US"/>
        </w:rPr>
        <w:t xml:space="preserve">, </w:t>
      </w:r>
      <w:r w:rsidR="00E01548" w:rsidRPr="00F90E46">
        <w:t>Nir Hacohen</w:t>
      </w:r>
      <w:r w:rsidR="00457286" w:rsidRPr="00150B34">
        <w:rPr>
          <w:vertAlign w:val="superscript"/>
        </w:rPr>
        <w:t>1,3</w:t>
      </w:r>
      <w:r w:rsidR="00E01548">
        <w:t xml:space="preserve">, </w:t>
      </w:r>
      <w:r w:rsidR="00E01548" w:rsidRPr="00F90E46">
        <w:t>Orit Rozenblatt-Rosen</w:t>
      </w:r>
      <w:r w:rsidR="00457286" w:rsidRPr="00150B34">
        <w:rPr>
          <w:vertAlign w:val="superscript"/>
        </w:rPr>
        <w:t>1</w:t>
      </w:r>
      <w:r w:rsidR="00291250">
        <w:rPr>
          <w:vertAlign w:val="superscript"/>
        </w:rPr>
        <w:t>,*</w:t>
      </w:r>
      <w:r w:rsidR="00E01548">
        <w:t>, Aviv Regev</w:t>
      </w:r>
      <w:r w:rsidR="00DB5079" w:rsidRPr="00150B34">
        <w:rPr>
          <w:vertAlign w:val="superscript"/>
        </w:rPr>
        <w:t>1,7,*</w:t>
      </w:r>
    </w:p>
    <w:p w14:paraId="317D9C0F" w14:textId="3AD8C4C4" w:rsidR="003D0FCF" w:rsidRDefault="003D0FCF" w:rsidP="009307F2">
      <w:pPr>
        <w:spacing w:line="480" w:lineRule="auto"/>
        <w:rPr>
          <w:lang w:eastAsia="en-US"/>
        </w:rPr>
      </w:pPr>
    </w:p>
    <w:p w14:paraId="29015A76" w14:textId="58BF0F89" w:rsidR="003D0FCF" w:rsidRPr="00150B34" w:rsidRDefault="003D0FCF" w:rsidP="009307F2">
      <w:pPr>
        <w:spacing w:line="480" w:lineRule="auto"/>
        <w:rPr>
          <w:lang w:eastAsia="en-US"/>
        </w:rPr>
      </w:pPr>
      <w:r w:rsidRPr="00150B34">
        <w:rPr>
          <w:vertAlign w:val="superscript"/>
          <w:lang w:eastAsia="en-US"/>
        </w:rPr>
        <w:t>1</w:t>
      </w:r>
      <w:r w:rsidRPr="00150B34">
        <w:rPr>
          <w:lang w:eastAsia="en-US"/>
        </w:rPr>
        <w:t>Broad Institute of Harvard and MIT, Cambridge, MA, USA</w:t>
      </w:r>
    </w:p>
    <w:p w14:paraId="0158BC94" w14:textId="2BA437E3" w:rsidR="003D0FCF" w:rsidRDefault="003D0FCF" w:rsidP="009307F2">
      <w:pPr>
        <w:spacing w:line="480" w:lineRule="auto"/>
        <w:rPr>
          <w:lang w:eastAsia="en-US"/>
        </w:rPr>
      </w:pPr>
      <w:r w:rsidRPr="00150B34">
        <w:rPr>
          <w:vertAlign w:val="superscript"/>
          <w:lang w:eastAsia="en-US"/>
        </w:rPr>
        <w:t>2</w:t>
      </w:r>
      <w:r w:rsidRPr="00150B34">
        <w:rPr>
          <w:lang w:eastAsia="en-US"/>
        </w:rPr>
        <w:t>Center for Immunology and Inflammatory Diseases, Division of Rheumatology, Allergy, and Immunology, Massachusetts General Hospital and Harvard Medical School, Boston, MA 02129, USA</w:t>
      </w:r>
    </w:p>
    <w:p w14:paraId="35658372" w14:textId="76B06E30" w:rsidR="000D1415" w:rsidRDefault="000D1415" w:rsidP="00150B34">
      <w:pPr>
        <w:spacing w:line="480" w:lineRule="auto"/>
        <w:rPr>
          <w:lang w:eastAsia="en-US"/>
        </w:rPr>
      </w:pPr>
      <w:r w:rsidRPr="00150B34">
        <w:rPr>
          <w:vertAlign w:val="superscript"/>
          <w:lang w:eastAsia="en-US"/>
        </w:rPr>
        <w:t>3</w:t>
      </w:r>
      <w:r w:rsidRPr="00150B34">
        <w:rPr>
          <w:lang w:eastAsia="en-US"/>
        </w:rPr>
        <w:t>Center for Cancer Research, Massachusetts General Hospital, Boston, Massachusetts 02114, USA</w:t>
      </w:r>
    </w:p>
    <w:p w14:paraId="54981686" w14:textId="6B5D2245" w:rsidR="00EA1EB3" w:rsidRDefault="00EA1EB3" w:rsidP="00EA1EB3">
      <w:pPr>
        <w:spacing w:line="480" w:lineRule="auto"/>
        <w:rPr>
          <w:lang w:eastAsia="en-US"/>
        </w:rPr>
      </w:pPr>
      <w:r w:rsidRPr="00150B34">
        <w:rPr>
          <w:vertAlign w:val="superscript"/>
          <w:lang w:eastAsia="en-US"/>
        </w:rPr>
        <w:t>4</w:t>
      </w:r>
      <w:r w:rsidRPr="00150B34">
        <w:rPr>
          <w:lang w:eastAsia="en-US"/>
        </w:rPr>
        <w:t xml:space="preserve">Department of Biomedical Informatics, Harvard Medical School, Boston, </w:t>
      </w:r>
      <w:r w:rsidRPr="00F90E46">
        <w:rPr>
          <w:lang w:eastAsia="en-US"/>
        </w:rPr>
        <w:t>Massachusetts</w:t>
      </w:r>
      <w:r>
        <w:rPr>
          <w:lang w:eastAsia="en-US"/>
        </w:rPr>
        <w:t xml:space="preserve"> 02115, USA</w:t>
      </w:r>
    </w:p>
    <w:p w14:paraId="6EF8B04B" w14:textId="507B8842" w:rsidR="00B11B6B" w:rsidRDefault="00B11B6B" w:rsidP="00EA1EB3">
      <w:pPr>
        <w:spacing w:line="480" w:lineRule="auto"/>
        <w:rPr>
          <w:lang w:eastAsia="en-US"/>
        </w:rPr>
      </w:pPr>
      <w:r w:rsidRPr="00150B34">
        <w:rPr>
          <w:vertAlign w:val="superscript"/>
          <w:lang w:eastAsia="en-US"/>
        </w:rPr>
        <w:t>5</w:t>
      </w:r>
      <w:r>
        <w:rPr>
          <w:lang w:eastAsia="en-US"/>
        </w:rPr>
        <w:t>Department of Electrical Engineering and Computer Sciences, University of California, Berkeley, Berkeley, California, 94720, USA</w:t>
      </w:r>
    </w:p>
    <w:p w14:paraId="366AEAF7" w14:textId="21675B81" w:rsidR="00961117" w:rsidRDefault="00B11B6B" w:rsidP="00EB5743">
      <w:pPr>
        <w:spacing w:line="480" w:lineRule="auto"/>
        <w:rPr>
          <w:lang w:eastAsia="en-US"/>
        </w:rPr>
      </w:pPr>
      <w:r>
        <w:rPr>
          <w:vertAlign w:val="superscript"/>
          <w:lang w:eastAsia="en-US"/>
        </w:rPr>
        <w:t>6</w:t>
      </w:r>
      <w:r w:rsidR="00961117" w:rsidRPr="00150B34">
        <w:rPr>
          <w:lang w:eastAsia="en-US"/>
        </w:rPr>
        <w:t>Celsius Therapeutics</w:t>
      </w:r>
      <w:r w:rsidR="00EB5743">
        <w:rPr>
          <w:lang w:eastAsia="en-US"/>
        </w:rPr>
        <w:t xml:space="preserve">, Cambridge, </w:t>
      </w:r>
      <w:r w:rsidR="00EB5743" w:rsidRPr="00F90E46">
        <w:rPr>
          <w:lang w:eastAsia="en-US"/>
        </w:rPr>
        <w:t>Massachusetts</w:t>
      </w:r>
      <w:r w:rsidR="00EB5743">
        <w:rPr>
          <w:lang w:eastAsia="en-US"/>
        </w:rPr>
        <w:t xml:space="preserve"> 02141, USA</w:t>
      </w:r>
    </w:p>
    <w:p w14:paraId="152E2461" w14:textId="7D2E297A" w:rsidR="000F5672" w:rsidRDefault="000F5672" w:rsidP="00EB5743">
      <w:pPr>
        <w:spacing w:line="480" w:lineRule="auto"/>
      </w:pPr>
      <w:r>
        <w:rPr>
          <w:vertAlign w:val="superscript"/>
        </w:rPr>
        <w:t>7</w:t>
      </w:r>
      <w:r>
        <w:t>Howard Hughes Medical Institute, Koch Institute of Integrative Cancer Research, Department of Biology, Massachusetts Institute of Technology, Cambridge, MA 02139, USA</w:t>
      </w:r>
    </w:p>
    <w:p w14:paraId="6EFA244E" w14:textId="17BE79EE" w:rsidR="00AD6A79" w:rsidRDefault="00AD6A79" w:rsidP="00EB5743">
      <w:pPr>
        <w:spacing w:line="480" w:lineRule="auto"/>
        <w:rPr>
          <w:lang w:eastAsia="en-US"/>
        </w:rPr>
      </w:pPr>
      <w:r w:rsidRPr="00150B34">
        <w:rPr>
          <w:vertAlign w:val="superscript"/>
          <w:lang w:eastAsia="en-US"/>
        </w:rPr>
        <w:t>*</w:t>
      </w:r>
      <w:r>
        <w:rPr>
          <w:lang w:eastAsia="en-US"/>
        </w:rPr>
        <w:t xml:space="preserve">email: </w:t>
      </w:r>
      <w:hyperlink r:id="rId7" w:history="1">
        <w:r w:rsidR="00150B34" w:rsidRPr="00310750">
          <w:rPr>
            <w:rStyle w:val="Hyperlink"/>
            <w:lang w:eastAsia="en-US"/>
          </w:rPr>
          <w:t>bli28@mgh.harvard.edu</w:t>
        </w:r>
      </w:hyperlink>
      <w:r w:rsidR="00150B34">
        <w:rPr>
          <w:lang w:eastAsia="en-US"/>
        </w:rPr>
        <w:t xml:space="preserve"> </w:t>
      </w:r>
      <w:r>
        <w:rPr>
          <w:lang w:eastAsia="en-US"/>
        </w:rPr>
        <w:t xml:space="preserve">(BL), </w:t>
      </w:r>
      <w:hyperlink r:id="rId8" w:history="1">
        <w:r w:rsidRPr="009A3F94">
          <w:rPr>
            <w:rStyle w:val="Hyperlink"/>
          </w:rPr>
          <w:t>orit@broadinstitute.org</w:t>
        </w:r>
      </w:hyperlink>
      <w:r>
        <w:t xml:space="preserve"> (ORR) and </w:t>
      </w:r>
      <w:hyperlink r:id="rId9" w:history="1">
        <w:r w:rsidRPr="009A3F94">
          <w:rPr>
            <w:rStyle w:val="Hyperlink"/>
          </w:rPr>
          <w:t>aregev@broadinstitute.org</w:t>
        </w:r>
      </w:hyperlink>
      <w:r>
        <w:t xml:space="preserve"> (AR)</w:t>
      </w:r>
    </w:p>
    <w:p w14:paraId="7DB45B9B" w14:textId="77777777" w:rsidR="00EB5743" w:rsidRDefault="00EB5743" w:rsidP="00150B34">
      <w:pPr>
        <w:spacing w:line="480" w:lineRule="auto"/>
        <w:rPr>
          <w:lang w:eastAsia="en-US"/>
        </w:rPr>
      </w:pPr>
    </w:p>
    <w:p w14:paraId="064AFEAC" w14:textId="13BF7473" w:rsidR="00EB5743" w:rsidRPr="00150B34" w:rsidRDefault="001712F2" w:rsidP="00961117">
      <w:pPr>
        <w:rPr>
          <w:b/>
          <w:lang w:eastAsia="en-US"/>
        </w:rPr>
      </w:pPr>
      <w:r w:rsidRPr="00150B34">
        <w:rPr>
          <w:b/>
          <w:lang w:eastAsia="en-US"/>
        </w:rPr>
        <w:lastRenderedPageBreak/>
        <w:t>Abstract</w:t>
      </w:r>
    </w:p>
    <w:p w14:paraId="776D6A8A" w14:textId="77777777" w:rsidR="00961117" w:rsidRDefault="00961117" w:rsidP="00EA1EB3">
      <w:pPr>
        <w:spacing w:line="480" w:lineRule="auto"/>
        <w:rPr>
          <w:lang w:eastAsia="en-US"/>
        </w:rPr>
      </w:pPr>
    </w:p>
    <w:p w14:paraId="19735EA3" w14:textId="77777777" w:rsidR="00EA1EB3" w:rsidRDefault="00EA1EB3" w:rsidP="00150B34">
      <w:pPr>
        <w:spacing w:line="480" w:lineRule="auto"/>
        <w:rPr>
          <w:lang w:eastAsia="en-US"/>
        </w:rPr>
      </w:pPr>
    </w:p>
    <w:p w14:paraId="21A343EE" w14:textId="4A224FFB" w:rsidR="00EA1EB3" w:rsidRDefault="00EA1EB3" w:rsidP="00EA1EB3">
      <w:pPr>
        <w:rPr>
          <w:lang w:eastAsia="en-US"/>
        </w:rPr>
      </w:pPr>
    </w:p>
    <w:p w14:paraId="21633005" w14:textId="7535EF81" w:rsidR="00BE0E21" w:rsidRDefault="00BE0E21" w:rsidP="00EA1EB3">
      <w:pPr>
        <w:rPr>
          <w:lang w:eastAsia="en-US"/>
        </w:rPr>
      </w:pPr>
    </w:p>
    <w:p w14:paraId="313210D7" w14:textId="68BCCE03" w:rsidR="00BE0E21" w:rsidRDefault="00BE0E21" w:rsidP="00EA1EB3">
      <w:pPr>
        <w:rPr>
          <w:lang w:eastAsia="en-US"/>
        </w:rPr>
      </w:pPr>
    </w:p>
    <w:p w14:paraId="2E3834FD" w14:textId="3D5596F7" w:rsidR="00BE0E21" w:rsidRDefault="00BE0E21" w:rsidP="00EA1EB3">
      <w:pPr>
        <w:rPr>
          <w:lang w:eastAsia="en-US"/>
        </w:rPr>
      </w:pPr>
    </w:p>
    <w:p w14:paraId="178D5F65" w14:textId="25915B1E" w:rsidR="00BE0E21" w:rsidRDefault="00BE0E21" w:rsidP="00EA1EB3">
      <w:pPr>
        <w:rPr>
          <w:lang w:eastAsia="en-US"/>
        </w:rPr>
      </w:pPr>
    </w:p>
    <w:p w14:paraId="546154EE" w14:textId="35040FCB" w:rsidR="00BE0E21" w:rsidRDefault="00BE0E21" w:rsidP="00EA1EB3">
      <w:pPr>
        <w:rPr>
          <w:lang w:eastAsia="en-US"/>
        </w:rPr>
      </w:pPr>
    </w:p>
    <w:p w14:paraId="77DEB6B5" w14:textId="36144766" w:rsidR="00BE0E21" w:rsidRDefault="00BE0E21" w:rsidP="00EA1EB3">
      <w:pPr>
        <w:rPr>
          <w:lang w:eastAsia="en-US"/>
        </w:rPr>
      </w:pPr>
    </w:p>
    <w:p w14:paraId="4303E175" w14:textId="06ED1156" w:rsidR="00BE0E21" w:rsidRDefault="00BE0E21" w:rsidP="00EA1EB3">
      <w:pPr>
        <w:rPr>
          <w:lang w:eastAsia="en-US"/>
        </w:rPr>
      </w:pPr>
    </w:p>
    <w:p w14:paraId="4FBEBCD3" w14:textId="635EC769" w:rsidR="00BE0E21" w:rsidRDefault="00BE0E21" w:rsidP="00EA1EB3">
      <w:pPr>
        <w:rPr>
          <w:lang w:eastAsia="en-US"/>
        </w:rPr>
      </w:pPr>
    </w:p>
    <w:p w14:paraId="46150267" w14:textId="2F09FB8A" w:rsidR="00BE0E21" w:rsidRDefault="00BE0E21" w:rsidP="00EA1EB3">
      <w:pPr>
        <w:rPr>
          <w:lang w:eastAsia="en-US"/>
        </w:rPr>
      </w:pPr>
    </w:p>
    <w:p w14:paraId="2D03B9F8" w14:textId="03023AF6" w:rsidR="00BE0E21" w:rsidRDefault="00BE0E21" w:rsidP="00EA1EB3">
      <w:pPr>
        <w:rPr>
          <w:lang w:eastAsia="en-US"/>
        </w:rPr>
      </w:pPr>
    </w:p>
    <w:p w14:paraId="079C9702" w14:textId="1D59DE94" w:rsidR="00BE0E21" w:rsidRDefault="00BE0E21" w:rsidP="00EA1EB3">
      <w:pPr>
        <w:rPr>
          <w:lang w:eastAsia="en-US"/>
        </w:rPr>
      </w:pPr>
    </w:p>
    <w:p w14:paraId="1BBC9CBD" w14:textId="2DD5C61B" w:rsidR="00BE0E21" w:rsidRDefault="00BE0E21" w:rsidP="00EA1EB3">
      <w:pPr>
        <w:rPr>
          <w:lang w:eastAsia="en-US"/>
        </w:rPr>
      </w:pPr>
    </w:p>
    <w:p w14:paraId="7D1DC7EB" w14:textId="7A8B7D36" w:rsidR="00BE0E21" w:rsidRDefault="00BE0E21" w:rsidP="00EA1EB3">
      <w:pPr>
        <w:rPr>
          <w:lang w:eastAsia="en-US"/>
        </w:rPr>
      </w:pPr>
    </w:p>
    <w:p w14:paraId="544F8C5C" w14:textId="0AC87620" w:rsidR="00BE0E21" w:rsidRDefault="00BE0E21" w:rsidP="00EA1EB3">
      <w:pPr>
        <w:rPr>
          <w:lang w:eastAsia="en-US"/>
        </w:rPr>
      </w:pPr>
    </w:p>
    <w:p w14:paraId="47684ECA" w14:textId="07A378D2" w:rsidR="00BE0E21" w:rsidRDefault="00BE0E21" w:rsidP="00EA1EB3">
      <w:pPr>
        <w:rPr>
          <w:lang w:eastAsia="en-US"/>
        </w:rPr>
      </w:pPr>
    </w:p>
    <w:p w14:paraId="255ED72C" w14:textId="42718661" w:rsidR="00BE0E21" w:rsidRDefault="00BE0E21" w:rsidP="00EA1EB3">
      <w:pPr>
        <w:rPr>
          <w:lang w:eastAsia="en-US"/>
        </w:rPr>
      </w:pPr>
    </w:p>
    <w:p w14:paraId="183D1773" w14:textId="7AB952F1" w:rsidR="00BE0E21" w:rsidRDefault="00BE0E21" w:rsidP="00EA1EB3">
      <w:pPr>
        <w:rPr>
          <w:lang w:eastAsia="en-US"/>
        </w:rPr>
      </w:pPr>
    </w:p>
    <w:p w14:paraId="32AFE249" w14:textId="2088D261" w:rsidR="00BE0E21" w:rsidRDefault="00BE0E21" w:rsidP="00EA1EB3">
      <w:pPr>
        <w:rPr>
          <w:lang w:eastAsia="en-US"/>
        </w:rPr>
      </w:pPr>
    </w:p>
    <w:p w14:paraId="3BFB8E22" w14:textId="3C887F59" w:rsidR="00BE0E21" w:rsidRDefault="00BE0E21" w:rsidP="00EA1EB3">
      <w:pPr>
        <w:rPr>
          <w:lang w:eastAsia="en-US"/>
        </w:rPr>
      </w:pPr>
    </w:p>
    <w:p w14:paraId="5B8A60BB" w14:textId="66ADD93F" w:rsidR="00BE0E21" w:rsidRDefault="00BE0E21" w:rsidP="00EA1EB3">
      <w:pPr>
        <w:rPr>
          <w:lang w:eastAsia="en-US"/>
        </w:rPr>
      </w:pPr>
    </w:p>
    <w:p w14:paraId="367434A2" w14:textId="2313F02A" w:rsidR="00BE0E21" w:rsidRDefault="00BE0E21" w:rsidP="00EA1EB3">
      <w:pPr>
        <w:rPr>
          <w:lang w:eastAsia="en-US"/>
        </w:rPr>
      </w:pPr>
    </w:p>
    <w:p w14:paraId="4EF12F68" w14:textId="15B492CF" w:rsidR="00BE0E21" w:rsidRDefault="00BE0E21" w:rsidP="00EA1EB3">
      <w:pPr>
        <w:rPr>
          <w:lang w:eastAsia="en-US"/>
        </w:rPr>
      </w:pPr>
    </w:p>
    <w:p w14:paraId="4B70C380" w14:textId="4008D719" w:rsidR="00BE0E21" w:rsidRDefault="00BE0E21" w:rsidP="00EA1EB3">
      <w:pPr>
        <w:rPr>
          <w:lang w:eastAsia="en-US"/>
        </w:rPr>
      </w:pPr>
    </w:p>
    <w:p w14:paraId="2E30AC81" w14:textId="1C56A336" w:rsidR="00BE0E21" w:rsidRDefault="00BE0E21" w:rsidP="00EA1EB3">
      <w:pPr>
        <w:rPr>
          <w:lang w:eastAsia="en-US"/>
        </w:rPr>
      </w:pPr>
    </w:p>
    <w:p w14:paraId="42C019FF" w14:textId="5EB21B22" w:rsidR="00BE0E21" w:rsidRDefault="00BE0E21" w:rsidP="00EA1EB3">
      <w:pPr>
        <w:rPr>
          <w:lang w:eastAsia="en-US"/>
        </w:rPr>
      </w:pPr>
    </w:p>
    <w:p w14:paraId="71C7DCD6" w14:textId="1B6FF6C1" w:rsidR="00BE0E21" w:rsidRDefault="00BE0E21" w:rsidP="00EA1EB3">
      <w:pPr>
        <w:rPr>
          <w:lang w:eastAsia="en-US"/>
        </w:rPr>
      </w:pPr>
    </w:p>
    <w:p w14:paraId="315A0B14" w14:textId="6667C43F" w:rsidR="00BE0E21" w:rsidRDefault="00BE0E21" w:rsidP="00EA1EB3">
      <w:pPr>
        <w:rPr>
          <w:lang w:eastAsia="en-US"/>
        </w:rPr>
      </w:pPr>
    </w:p>
    <w:p w14:paraId="35E097C1" w14:textId="042A8C0D" w:rsidR="00BE0E21" w:rsidRDefault="00BE0E21" w:rsidP="00EA1EB3">
      <w:pPr>
        <w:rPr>
          <w:lang w:eastAsia="en-US"/>
        </w:rPr>
      </w:pPr>
    </w:p>
    <w:p w14:paraId="6F4B8664" w14:textId="3F6FA8F5" w:rsidR="00BE0E21" w:rsidRDefault="00BE0E21" w:rsidP="00EA1EB3">
      <w:pPr>
        <w:rPr>
          <w:lang w:eastAsia="en-US"/>
        </w:rPr>
      </w:pPr>
    </w:p>
    <w:p w14:paraId="39B197F2" w14:textId="6D1EE9B1" w:rsidR="00BE0E21" w:rsidRDefault="00BE0E21" w:rsidP="00EA1EB3">
      <w:pPr>
        <w:rPr>
          <w:lang w:eastAsia="en-US"/>
        </w:rPr>
      </w:pPr>
    </w:p>
    <w:p w14:paraId="55F80FC7" w14:textId="28823576" w:rsidR="00BE0E21" w:rsidRDefault="00BE0E21" w:rsidP="00EA1EB3">
      <w:pPr>
        <w:rPr>
          <w:lang w:eastAsia="en-US"/>
        </w:rPr>
      </w:pPr>
    </w:p>
    <w:p w14:paraId="2649C67C" w14:textId="77505BFC" w:rsidR="00BE0E21" w:rsidRDefault="00BE0E21" w:rsidP="00EA1EB3">
      <w:pPr>
        <w:rPr>
          <w:lang w:eastAsia="en-US"/>
        </w:rPr>
      </w:pPr>
    </w:p>
    <w:p w14:paraId="60E5C3B0" w14:textId="69911B90" w:rsidR="00BE0E21" w:rsidRDefault="00BE0E21" w:rsidP="00EA1EB3">
      <w:pPr>
        <w:rPr>
          <w:lang w:eastAsia="en-US"/>
        </w:rPr>
      </w:pPr>
    </w:p>
    <w:p w14:paraId="7EDB6157" w14:textId="41323460" w:rsidR="00BE0E21" w:rsidRDefault="00BE0E21" w:rsidP="00EA1EB3">
      <w:pPr>
        <w:rPr>
          <w:lang w:eastAsia="en-US"/>
        </w:rPr>
      </w:pPr>
    </w:p>
    <w:p w14:paraId="3E1024C3" w14:textId="0C5F172C" w:rsidR="00BE0E21" w:rsidRDefault="00BE0E21" w:rsidP="00EA1EB3">
      <w:pPr>
        <w:rPr>
          <w:lang w:eastAsia="en-US"/>
        </w:rPr>
      </w:pPr>
    </w:p>
    <w:p w14:paraId="3708ADA7" w14:textId="62FAC21F" w:rsidR="00BE0E21" w:rsidRDefault="00BE0E21" w:rsidP="00EA1EB3">
      <w:pPr>
        <w:rPr>
          <w:lang w:eastAsia="en-US"/>
        </w:rPr>
      </w:pPr>
    </w:p>
    <w:p w14:paraId="48F61307" w14:textId="77777777" w:rsidR="00BE0E21" w:rsidRPr="00EA1EB3" w:rsidRDefault="00BE0E21" w:rsidP="00EA1EB3">
      <w:pPr>
        <w:rPr>
          <w:lang w:eastAsia="en-US"/>
        </w:rPr>
      </w:pPr>
    </w:p>
    <w:p w14:paraId="69802D2F" w14:textId="728A9C69" w:rsidR="00EA1EB3" w:rsidRDefault="00EA1EB3">
      <w:pPr>
        <w:spacing w:line="480" w:lineRule="auto"/>
        <w:rPr>
          <w:lang w:eastAsia="en-US"/>
        </w:rPr>
      </w:pPr>
    </w:p>
    <w:p w14:paraId="0067D066" w14:textId="77777777" w:rsidR="002944B0" w:rsidRDefault="002944B0" w:rsidP="00DA7717">
      <w:pPr>
        <w:rPr>
          <w:b/>
        </w:rPr>
      </w:pPr>
    </w:p>
    <w:p w14:paraId="19C50986" w14:textId="417FF93A" w:rsidR="002B5028" w:rsidRDefault="003A3558" w:rsidP="005C4B83">
      <w:pPr>
        <w:spacing w:line="360" w:lineRule="auto"/>
        <w:jc w:val="both"/>
      </w:pPr>
      <w:r>
        <w:lastRenderedPageBreak/>
        <w:t xml:space="preserve">Single-cell and single-nucleus genomics revolutionized our ways of understanding complex and heterogeneous tissues and enabled the </w:t>
      </w:r>
      <w:r w:rsidR="007B7192">
        <w:t>H</w:t>
      </w:r>
      <w:r>
        <w:t xml:space="preserve">uman </w:t>
      </w:r>
      <w:r w:rsidR="007B7192">
        <w:t>C</w:t>
      </w:r>
      <w:r>
        <w:t xml:space="preserve">ell </w:t>
      </w:r>
      <w:r w:rsidR="007B7192">
        <w:t>A</w:t>
      </w:r>
      <w:r>
        <w:t xml:space="preserve">tlas </w:t>
      </w:r>
      <w:r w:rsidR="00473E82">
        <w:t>project</w:t>
      </w:r>
      <w:r w:rsidR="00115884">
        <w:t xml:space="preserve"> and other consortia that aim</w:t>
      </w:r>
      <w:r>
        <w:t xml:space="preserve"> </w:t>
      </w:r>
      <w:r w:rsidR="007B7192">
        <w:t>to</w:t>
      </w:r>
      <w:r>
        <w:t xml:space="preserve"> understand </w:t>
      </w:r>
      <w:r w:rsidR="007B7192">
        <w:t xml:space="preserve">the </w:t>
      </w:r>
      <w:r>
        <w:t>human body at the single</w:t>
      </w:r>
      <w:r w:rsidR="007B7192">
        <w:t>-</w:t>
      </w:r>
      <w:r>
        <w:t>cell level</w:t>
      </w:r>
      <w:r w:rsidR="00120C60">
        <w:fldChar w:fldCharType="begin"/>
      </w:r>
      <w:r w:rsidR="00F611A6">
        <w:instrText xml:space="preserve"> ADDIN ZOTERO_ITEM CSL_CITATION {"citationID":"UgpujO0I","properties":{"formattedCitation":"\\super 1\\nosupersub{}","plainCitation":"1","noteIndex":0},"citationItems":[{"id":5,"uris":["http://zotero.org/users/5797567/items/K2Z6U9BZ"],"uri":["http://zotero.org/users/5797567/items/K2Z6U9BZ"],"itemData":{"id":5,"type":"article-journal","title":"The Human Cell Atlas White Paper","container-title":"arXiv:1810.05192 [q-bio]","source":"arXiv.org","abstract":"The Human Cell Atlas (HCA) will be made up of comprehensive reference maps of all human cells - the fundamental units of life - as a basis for understanding fundamental human biological processes and diagnosing, monitoring, and treating disease. It will help scientists understand how genetic variants impact disease risk, define drug toxicities, discover better therapies, and advance regenerative medicine. A resource of such ambition and scale should be built in stages, increasing in size, breadth, and resolution as technologies develop and understanding deepens. We will therefore pursue Phase 1 as a suite of flagship projects in key tissues, systems, and organs. We will bring together experts in biology, medicine, genomics, technology development and computation (including data analysis, software engineering, and visualization). We will also need standardized experimental and computational methods that will allow us to compare diverse cell and tissue types - and samples across human communities - in consistent ways, ensuring that the resulting resource is truly global. This document, the first version of the HCA White Paper, was written by experts in the field with feedback and suggestions from the HCA community, gathered during recent international meetings. The White Paper, released at the close of this yearlong planning process, will be a living document that evolves as the HCA community provides additional feedback, as technological and computational advances are made, and as lessons are learned during the construction of the atlas.","URL":"http://arxiv.org/abs/1810.05192","note":"arXiv: 1810.05192","author":[{"family":"Regev","given":"Aviv"},{"family":"Teichmann","given":"Sarah"},{"family":"Rozenblatt-Rosen","given":"Orit"},{"family":"Stubbington","given":"Michael"},{"family":"Ardlie","given":"Kristin"},{"family":"Amit","given":"Ido"},{"family":"Arlotta","given":"Paola"},{"family":"Bader","given":"Gary"},{"family":"Benoist","given":"Christophe"},{"family":"Biton","given":"Moshe"},{"family":"Bodenmiller","given":"Bernd"},{"family":"Bruneau","given":"Benoit"},{"family":"Campbell","given":"Peter"},{"family":"Carmichael","given":"Mary"},{"family":"Carninci","given":"Piero"},{"family":"Castelo-Soccio","given":"Leslie"},{"family":"Clatworthy","given":"Menna"},{"family":"Clevers","given":"Hans"},{"family":"Conrad","given":"Christian"},{"family":"Eils","given":"Roland"},{"family":"Freeman","given":"Jeremy"},{"family":"Fugger","given":"Lars"},{"family":"Goettgens","given":"Berthold"},{"family":"Graham","given":"Daniel"},{"family":"Greka","given":"Anna"},{"family":"Hacohen","given":"Nir"},{"family":"Haniffa","given":"Muzlifah"},{"family":"Helbig","given":"Ingo"},{"family":"Heuckeroth","given":"Robert"},{"family":"Kathiresan","given":"Sekar"},{"family":"Kim","given":"Seung"},{"family":"Klein","given":"Allon"},{"family":"Knoppers","given":"Bartha"},{"family":"Kriegstein","given":"Arnold"},{"family":"Lander","given":"Eric"},{"family":"Lee","given":"Jane"},{"family":"Lein","given":"Ed"},{"family":"Linnarsson","given":"Sten"},{"family":"Macosko","given":"Evan"},{"family":"MacParland","given":"Sonya"},{"family":"Majovski","given":"Robert"},{"family":"Majumder","given":"Partha"},{"family":"Marioni","given":"John"},{"family":"McGilvray","given":"Ian"},{"family":"Merad","given":"Miriam"},{"family":"Mhlanga","given":"Musa"},{"family":"Naik","given":"Shalin"},{"family":"Nawijn","given":"Martijn"},{"family":"Nolan","given":"Garry"},{"family":"Paten","given":"Benedict"},{"family":"Pe'er","given":"Dana"},{"family":"Philippakis","given":"Anthony"},{"family":"Ponting","given":"Chris"},{"family":"Quake","given":"Steve"},{"family":"Rajagopal","given":"Jayaraj"},{"family":"Rajewsky","given":"Nikolaus"},{"family":"Reik","given":"Wolf"},{"family":"Rood","given":"Jennifer"},{"family":"Saeb-Parsy","given":"Kourosh"},{"family":"Schiller","given":"Herbert"},{"family":"Scott","given":"Steve"},{"family":"Shalek","given":"Alex"},{"family":"Shapiro","given":"Ehud"},{"family":"Shin","given":"Jay"},{"family":"Skeldon","given":"Kenneth"},{"family":"Stratton","given":"Michael"},{"family":"Streicher","given":"Jenna"},{"family":"Stunnenberg","given":"Henk"},{"family":"Tan","given":"Kai"},{"family":"Taylor","given":"Deanne"},{"family":"Thorogood","given":"Adrian"},{"family":"Vallier","given":"Ludovic"},{"family":"Oudenaarden","given":"Alexander","non-dropping-particle":"van"},{"family":"Watt","given":"Fiona"},{"family":"Weicher","given":"Wilko"},{"family":"Weissman","given":"Jonathan"},{"family":"Wells","given":"Andrew"},{"family":"Wold","given":"Barbara"},{"family":"Xavier","given":"Ramnik"},{"family":"Zhuang","given":"Xiaowei"},{"family":"Committee","given":"Human Cell Atlas Organizing"}],"issued":{"date-parts":[["2018",10,11]]},"accessed":{"date-parts":[["2019",6,13]]}}}],"schema":"https://github.com/citation-style-language/schema/raw/master/csl-citation.json"} </w:instrText>
      </w:r>
      <w:r w:rsidR="00120C60">
        <w:fldChar w:fldCharType="separate"/>
      </w:r>
      <w:r w:rsidR="00F611A6" w:rsidRPr="005C4B83">
        <w:rPr>
          <w:vertAlign w:val="superscript"/>
        </w:rPr>
        <w:t>1</w:t>
      </w:r>
      <w:r w:rsidR="00120C60">
        <w:fldChar w:fldCharType="end"/>
      </w:r>
      <w:r w:rsidR="00115884">
        <w:t>.</w:t>
      </w:r>
      <w:r w:rsidR="00D31B19">
        <w:t xml:space="preserve"> </w:t>
      </w:r>
      <w:r w:rsidR="003F0090">
        <w:t xml:space="preserve">With </w:t>
      </w:r>
      <w:r w:rsidR="00115884">
        <w:t xml:space="preserve">the </w:t>
      </w:r>
      <w:r w:rsidR="0085207F">
        <w:t xml:space="preserve">latest </w:t>
      </w:r>
      <w:r w:rsidR="00115884">
        <w:t xml:space="preserve">technological advances in </w:t>
      </w:r>
      <w:r w:rsidR="00860EBC">
        <w:t>single-cell genomics</w:t>
      </w:r>
      <w:r w:rsidR="00F611A6">
        <w:fldChar w:fldCharType="begin"/>
      </w:r>
      <w:r w:rsidR="00F611A6">
        <w:instrText xml:space="preserve"> ADDIN ZOTERO_ITEM CSL_CITATION {"citationID":"YJn85CIy","properties":{"formattedCitation":"\\super 2,3\\nosupersub{}","plainCitation":"2,3","noteIndex":0},"citationItems":[{"id":9,"uris":["http://zotero.org/users/5797567/items/PGX4EUR3"],"uri":["http://zotero.org/users/5797567/items/PGX4EUR3"],"itemData":{"id":9,"type":"article-journal","title":"Highly Parallel Genome-wide Expression Profiling of Individual Cells Using Nanoliter Droplets","container-title":"Cell","page":"1202-1214","volume":"161","issue":"5","source":"PubMed","abstract":"Cells, the basic units of biological structure and function, vary broadly in type and state. Single-cell genomics can characterize cell identity and function, but limitations of ease and scale have prevented its broad application. Here we describe Drop-seq, a strategy for quickly profiling thousands of individual cells by separating them into nanoliter-sized aqueous droplets, associating a different barcode with each cell's RNAs, and sequencing them all together. Drop-seq analyzes mRNA transcripts from thousands of individual cells simultaneously while remembering transcripts' cell of origin. We analyzed transcriptomes from 44,808 mouse retinal cells and identified 39 transcriptionally distinct cell populations, creating a molecular atlas of gene expression for known retinal cell classes and novel candidate cell subtypes. Drop-seq will accelerate biological discovery by enabling routine transcriptional profiling at single-cell resolution. VIDEO ABSTRACT.","DOI":"10.1016/j.cell.2015.05.002","ISSN":"1097-4172","note":"PMID: 26000488\nPMCID: PMC4481139","journalAbbreviation":"Cell","language":"eng","author":[{"family":"Macosko","given":"Evan Z."},{"family":"Basu","given":"Anindita"},{"family":"Satija","given":"Rahul"},{"family":"Nemesh","given":"James"},{"family":"Shekhar","given":"Karthik"},{"family":"Goldman","given":"Melissa"},{"family":"Tirosh","given":"Itay"},{"family":"Bialas","given":"Allison R."},{"family":"Kamitaki","given":"Nolan"},{"family":"Martersteck","given":"Emily M."},{"family":"Trombetta","given":"John J."},{"family":"Weitz","given":"David A."},{"family":"Sanes","given":"Joshua R."},{"family":"Shalek","given":"Alex K."},{"family":"Regev","given":"Aviv"},{"family":"McCarroll","given":"Steven A."}],"issued":{"date-parts":[["2015",5,21]]}}},{"id":12,"uris":["http://zotero.org/users/5797567/items/FF956H2X"],"uri":["http://zotero.org/users/5797567/items/FF956H2X"],"itemData":{"id":12,"type":"article-journal","title":"Single-cell profiling of the developing mouse brain and spinal cord with split-pool barcoding","container-title":"Science (New York, N.Y.)","page":"176-182","volume":"360","issue":"6385","source":"PubMed","abstract":"To facilitate scalable profiling of single cells, we developed split-pool ligation-based transcriptome sequencing (SPLiT-seq), a single-cell RNA-seq (scRNA-seq) method that labels the cellular origin of RNA through combinatorial barcoding. SPLiT-seq is compatible with fixed cells or nuclei, allows efficient sample multiplexing, and requires no customized equipment. We used SPLiT-seq to analyze 156,049 single-nucleus transcriptomes from postnatal day 2 and 11 mouse brains and spinal cords. More than 100 cell types were identified, with gene expression patterns corresponding to cellular function, regional specificity, and stage of differentiation. Pseudotime analysis revealed transcriptional programs driving four developmental lineages, providing a snapshot of early postnatal development in the murine central nervous system. SPLiT-seq provides a path toward comprehensive single-cell transcriptomic analysis of other similarly complex multicellular systems.","DOI":"10.1126/science.aam8999","ISSN":"1095-9203","note":"PMID: 29545511","journalAbbreviation":"Science","language":"eng","author":[{"family":"Rosenberg","given":"Alexander B."},{"family":"Roco","given":"Charles M."},{"family":"Muscat","given":"Richard A."},{"family":"Kuchina","given":"Anna"},{"family":"Sample","given":"Paul"},{"family":"Yao","given":"Zizhen"},{"family":"Graybuck","given":"Lucas T."},{"family":"Peeler","given":"David J."},{"family":"Mukherjee","given":"Sumit"},{"family":"Chen","given":"Wei"},{"family":"Pun","given":"Suzie H."},{"family":"Sellers","given":"Drew L."},{"family":"Tasic","given":"Bosiljka"},{"family":"Seelig","given":"Georg"}],"issued":{"date-parts":[["2018"]],"season":"13"}}}],"schema":"https://github.com/citation-style-language/schema/raw/master/csl-citation.json"} </w:instrText>
      </w:r>
      <w:r w:rsidR="00F611A6">
        <w:fldChar w:fldCharType="separate"/>
      </w:r>
      <w:r w:rsidR="00F611A6" w:rsidRPr="005C4B83">
        <w:rPr>
          <w:vertAlign w:val="superscript"/>
        </w:rPr>
        <w:t>2,3</w:t>
      </w:r>
      <w:r w:rsidR="00F611A6">
        <w:fldChar w:fldCharType="end"/>
      </w:r>
      <w:r w:rsidR="0085207F">
        <w:t xml:space="preserve">, the </w:t>
      </w:r>
      <w:r w:rsidR="007B7192">
        <w:t xml:space="preserve">scientific </w:t>
      </w:r>
      <w:r w:rsidR="0085207F">
        <w:t xml:space="preserve">community </w:t>
      </w:r>
      <w:r w:rsidR="007B7192">
        <w:t xml:space="preserve">is </w:t>
      </w:r>
      <w:r w:rsidR="001969C9">
        <w:t xml:space="preserve">able to produce </w:t>
      </w:r>
      <w:r w:rsidR="0085207F">
        <w:t xml:space="preserve">datasets </w:t>
      </w:r>
      <w:r w:rsidR="00F615AA">
        <w:t>with millions of cells</w:t>
      </w:r>
      <w:r w:rsidR="00F611A6">
        <w:fldChar w:fldCharType="begin"/>
      </w:r>
      <w:r w:rsidR="00F611A6">
        <w:instrText xml:space="preserve"> ADDIN ZOTERO_ITEM CSL_CITATION {"citationID":"QL7NQSxT","properties":{"formattedCitation":"\\super 4,5\\nosupersub{}","plainCitation":"4,5","noteIndex":0},"citationItems":[{"id":56,"uris":["http://zotero.org/users/5797567/items/CWMNNA9D"],"uri":["http://zotero.org/users/5797567/items/CWMNNA9D"],"itemData":{"id":56,"type":"report","title":"Transcriptional Profiling of 1.3 Million Brain Cells with the Chromium Single Cell 3’ Solution","author":[{"family":"10x Genomics","given":""}],"issued":{"date-parts":[["2017"]]}}},{"id":57,"uris":["http://zotero.org/users/5797567/items/JAE5LWYV"],"uri":["http://zotero.org/users/5797567/items/JAE5LWYV"],"itemData":{"id":57,"type":"article-journal","title":"The single-cell transcriptional landscape of mammalian organogenesis","container-title":"Nature","page":"496-502","volume":"566","issue":"7745","source":"PubMed","abstract":"Mammalian organogenesis is a remarkable process. Within a short timeframe, the cells of the three germ layers transform into an embryo that includes most of the major internal and external organs. Here we investigate the transcriptional dynamics of mouse organogenesis at single-cell resolution. Using single-cell combinatorial indexing, we profiled the transcriptomes of around 2 million cells derived from 61 embryos staged between 9.5 and 13.5 days of gestation, in a single experiment. The resulting 'mouse organogenesis cell atlas' (MOCA) provides a global view of developmental processes during this critical window. We use Monocle 3 to identify hundreds of cell types and 56 trajectories, many of which are detected only because of the depth of cellular coverage, and collectively define thousands of corresponding marker genes. We explore the dynamics of gene expression within cell types and trajectories over time, including focused analyses of the apical ectodermal ridge, limb mesenchyme and skeletal muscle.","DOI":"10.1038/s41586-019-0969-x","ISSN":"1476-4687","note":"PMID: 30787437\nPMCID: PMC6434952","journalAbbreviation":"Nature","language":"eng","author":[{"family":"Cao","given":"Junyue"},{"family":"Spielmann","given":"Malte"},{"family":"Qiu","given":"Xiaojie"},{"family":"Huang","given":"Xingfan"},{"family":"Ibrahim","given":"Daniel M."},{"family":"Hill","given":"Andrew J."},{"family":"Zhang","given":"Fan"},{"family":"Mundlos","given":"Stefan"},{"family":"Christiansen","given":"Lena"},{"family":"Steemers","given":"Frank J."},{"family":"Trapnell","given":"Cole"},{"family":"Shendure","given":"Jay"}],"issued":{"date-parts":[["2019"]]}}}],"schema":"https://github.com/citation-style-language/schema/raw/master/csl-citation.json"} </w:instrText>
      </w:r>
      <w:r w:rsidR="00F611A6">
        <w:fldChar w:fldCharType="separate"/>
      </w:r>
      <w:r w:rsidR="00F611A6" w:rsidRPr="005C4B83">
        <w:rPr>
          <w:vertAlign w:val="superscript"/>
        </w:rPr>
        <w:t>4,5</w:t>
      </w:r>
      <w:r w:rsidR="00F611A6">
        <w:fldChar w:fldCharType="end"/>
      </w:r>
      <w:r w:rsidR="0085207F">
        <w:t>. The emerg</w:t>
      </w:r>
      <w:r w:rsidR="007B7192">
        <w:t>ence</w:t>
      </w:r>
      <w:r w:rsidR="0085207F">
        <w:t xml:space="preserve"> of </w:t>
      </w:r>
      <w:r w:rsidR="00650CE7">
        <w:t>these</w:t>
      </w:r>
      <w:r w:rsidR="007D7B26">
        <w:t xml:space="preserve"> large</w:t>
      </w:r>
      <w:r w:rsidR="001D2D6D">
        <w:t xml:space="preserve"> </w:t>
      </w:r>
      <w:r w:rsidR="0085207F">
        <w:t>datasets</w:t>
      </w:r>
      <w:r w:rsidR="007B7192">
        <w:t xml:space="preserve">, however, poses a significant challenge for analysis tools, which are not currently </w:t>
      </w:r>
      <w:r w:rsidR="003F30D7">
        <w:t xml:space="preserve">fully </w:t>
      </w:r>
      <w:r w:rsidR="007B7192">
        <w:t>adapted to handle datasets of this enormous size.</w:t>
      </w:r>
      <w:r w:rsidR="0085207F">
        <w:t xml:space="preserve"> </w:t>
      </w:r>
      <w:r w:rsidR="00F93C21">
        <w:t xml:space="preserve">To address this </w:t>
      </w:r>
      <w:r w:rsidR="007B7192">
        <w:t xml:space="preserve">pressing </w:t>
      </w:r>
      <w:r w:rsidR="00F93C21">
        <w:t xml:space="preserve">challenge, we </w:t>
      </w:r>
      <w:r w:rsidR="002B5028">
        <w:t xml:space="preserve">develop </w:t>
      </w:r>
      <w:proofErr w:type="spellStart"/>
      <w:r w:rsidR="002B5028">
        <w:t>scCloud</w:t>
      </w:r>
      <w:proofErr w:type="spellEnd"/>
      <w:r w:rsidR="002B5028">
        <w:t xml:space="preserve">, a cloud-based data analysis framework that is </w:t>
      </w:r>
      <w:r w:rsidR="00AA3BF1">
        <w:t xml:space="preserve">scalable, cost-effective, </w:t>
      </w:r>
      <w:r w:rsidR="00B42C72">
        <w:t>able to process a variety of data types and easily accessible to biologists.</w:t>
      </w:r>
    </w:p>
    <w:p w14:paraId="26D68322" w14:textId="77777777" w:rsidR="00556A6A" w:rsidRDefault="00556A6A" w:rsidP="00150B34">
      <w:pPr>
        <w:spacing w:line="360" w:lineRule="auto"/>
        <w:jc w:val="both"/>
      </w:pPr>
    </w:p>
    <w:p w14:paraId="1C70FDD2" w14:textId="6758BCE6" w:rsidR="00AF1422" w:rsidRDefault="00556A6A" w:rsidP="00150B34">
      <w:pPr>
        <w:spacing w:line="360" w:lineRule="auto"/>
        <w:jc w:val="both"/>
      </w:pPr>
      <w:r>
        <w:t>Standard single-cell RNA-</w:t>
      </w:r>
      <w:proofErr w:type="spellStart"/>
      <w:r>
        <w:t>Seq</w:t>
      </w:r>
      <w:proofErr w:type="spellEnd"/>
      <w:r w:rsidR="00BB1183">
        <w:t xml:space="preserve"> (</w:t>
      </w:r>
      <w:proofErr w:type="spellStart"/>
      <w:r w:rsidR="00BB1183">
        <w:t>scRNA-Seq</w:t>
      </w:r>
      <w:proofErr w:type="spellEnd"/>
      <w:r w:rsidR="00BB1183">
        <w:t>)</w:t>
      </w:r>
      <w:r>
        <w:t xml:space="preserve"> data analysis includes three major steps</w:t>
      </w:r>
      <w:r w:rsidR="003361A7">
        <w:t xml:space="preserve"> (</w:t>
      </w:r>
      <w:r w:rsidR="003361A7" w:rsidRPr="00A02D72">
        <w:rPr>
          <w:b/>
        </w:rPr>
        <w:t>Fig. 1a</w:t>
      </w:r>
      <w:r w:rsidR="003361A7" w:rsidRPr="00A02D72">
        <w:t>)</w:t>
      </w:r>
      <w:r>
        <w:t>: sequence read extraction</w:t>
      </w:r>
      <w:r w:rsidR="003361A7">
        <w:t xml:space="preserve"> (</w:t>
      </w:r>
      <w:proofErr w:type="spellStart"/>
      <w:r w:rsidR="003361A7">
        <w:t>mkfastq</w:t>
      </w:r>
      <w:proofErr w:type="spellEnd"/>
      <w:r w:rsidR="003361A7">
        <w:t>)</w:t>
      </w:r>
      <w:r>
        <w:t>, gene-count matrix generation</w:t>
      </w:r>
      <w:r w:rsidR="003361A7">
        <w:t xml:space="preserve"> (count)</w:t>
      </w:r>
      <w:r>
        <w:t xml:space="preserve"> and</w:t>
      </w:r>
      <w:r w:rsidR="00DE3976">
        <w:t xml:space="preserve"> </w:t>
      </w:r>
      <w:r w:rsidR="002E5F18">
        <w:t xml:space="preserve">mining of biological insights </w:t>
      </w:r>
      <w:r w:rsidR="00DE3976">
        <w:t>(analysis)</w:t>
      </w:r>
      <w:r w:rsidR="00613068">
        <w:t>.</w:t>
      </w:r>
      <w:r w:rsidR="004115DD">
        <w:t xml:space="preserve"> </w:t>
      </w:r>
      <w:proofErr w:type="spellStart"/>
      <w:r w:rsidR="00BB2A80">
        <w:t>scCloud</w:t>
      </w:r>
      <w:proofErr w:type="spellEnd"/>
      <w:r w:rsidR="00BB2A80">
        <w:t xml:space="preserve"> </w:t>
      </w:r>
      <w:r w:rsidR="009C769B">
        <w:t xml:space="preserve">is </w:t>
      </w:r>
      <w:r w:rsidR="00025419">
        <w:t xml:space="preserve">developed </w:t>
      </w:r>
      <w:r w:rsidR="009C769B">
        <w:t>b</w:t>
      </w:r>
      <w:r w:rsidR="00E84412">
        <w:t xml:space="preserve">ased on Google Cloud Platform and Broad Institute’s Terra </w:t>
      </w:r>
      <w:r w:rsidR="00441658">
        <w:t>s</w:t>
      </w:r>
      <w:r w:rsidR="00E84412">
        <w:t>ervice</w:t>
      </w:r>
      <w:r w:rsidR="005C4B83">
        <w:fldChar w:fldCharType="begin"/>
      </w:r>
      <w:r w:rsidR="005C4B83">
        <w:instrText xml:space="preserve"> ADDIN ZOTERO_ITEM CSL_CITATION {"citationID":"jEB072Hi","properties":{"formattedCitation":"\\super 6\\nosupersub{}","plainCitation":"6","noteIndex":0},"citationItems":[{"id":15,"uris":["http://zotero.org/users/5797567/items/TX868IUT"],"uri":["http://zotero.org/users/5797567/items/TX868IUT"],"itemData":{"id":15,"type":"article-journal","title":"FireCloud, a scalable cloud-based platform for collaborative genome analysis: Strategies for reducing and controlling costs","container-title":"bioRxiv","page":"209494","source":"www.biorxiv.org","abstract":"&lt;h3&gt;Abstract&lt;/h3&gt; &lt;p&gt;FireCloud, one of three NCI Cloud Pilots, is a collaborative genome analysis platform built on a cloud computing infrastructure. FireCloud aims to solve the many challenges presented by the increasingly large data sets and computing requirements employed in cancer research. However, cost uncertainty associated with cloud computing’s pay-as-you-go model is proving to be a barrier to adoption of cloud computing. In this paper we present guidelines for optimizing workflows to minimize cost and reduce latency. Our guidelines include: (i) dynamic disk sizing to efficiently utilize virtual disks; (ii) tuned provisioning of virtual machines (VMs) using a performance monitoring tool; (iii) taking advantage of steep price discounts of preemptible VMs; and (iv) utilizing the optimal parallelization of a task’s workload.&lt;/p&gt;","DOI":"10.1101/209494","title-short":"FireCloud, a scalable cloud-based platform for collaborative genome analysis","language":"en","author":[{"family":"Birger","given":"Chet"},{"family":"Hanna","given":"Megan"},{"family":"Salinas","given":"Edward"},{"family":"Neff","given":"Jason"},{"family":"Saksena","given":"Gordon"},{"family":"Livitz","given":"Dimitri"},{"family":"Rosebrock","given":"Daniel"},{"family":"Stewart","given":"Chip"},{"family":"Leshchiner","given":"Ignaty"},{"family":"Baumann","given":"Alexander"},{"family":"Voet","given":"Douglas"},{"family":"Cibulskis","given":"Kristian"},{"family":"Banks","given":"Eric"},{"family":"Philippakis","given":"Anthony"},{"family":"Getz","given":"Gad"}],"issued":{"date-parts":[["2017",11,3]]}}}],"schema":"https://github.com/citation-style-language/schema/raw/master/csl-citation.json"} </w:instrText>
      </w:r>
      <w:r w:rsidR="005C4B83">
        <w:fldChar w:fldCharType="separate"/>
      </w:r>
      <w:r w:rsidR="005C4B83" w:rsidRPr="005C4B83">
        <w:rPr>
          <w:vertAlign w:val="superscript"/>
        </w:rPr>
        <w:t>6</w:t>
      </w:r>
      <w:r w:rsidR="005C4B83">
        <w:fldChar w:fldCharType="end"/>
      </w:r>
      <w:r w:rsidR="005C4B83">
        <w:t xml:space="preserve">. </w:t>
      </w:r>
      <w:r w:rsidR="00254EFD">
        <w:t xml:space="preserve">It </w:t>
      </w:r>
      <w:r w:rsidR="003159E5">
        <w:t xml:space="preserve">executes </w:t>
      </w:r>
      <w:r w:rsidR="000A50BC">
        <w:t xml:space="preserve">the first two steps </w:t>
      </w:r>
      <w:r w:rsidR="004D42B6">
        <w:t xml:space="preserve">parallelly </w:t>
      </w:r>
      <w:r w:rsidR="00A816EE">
        <w:t xml:space="preserve">across a large number of </w:t>
      </w:r>
      <w:r w:rsidR="00A30C21">
        <w:t>computer nodes</w:t>
      </w:r>
      <w:r w:rsidR="00A610F8">
        <w:t>,</w:t>
      </w:r>
      <w:r w:rsidR="009B5276">
        <w:t xml:space="preserve"> </w:t>
      </w:r>
      <w:r w:rsidR="00A30C21">
        <w:t xml:space="preserve">and </w:t>
      </w:r>
      <w:r w:rsidR="00187919">
        <w:t xml:space="preserve">executes </w:t>
      </w:r>
      <w:r w:rsidR="00771BC6">
        <w:t xml:space="preserve">the </w:t>
      </w:r>
      <w:r w:rsidR="00187919">
        <w:t>last</w:t>
      </w:r>
      <w:r w:rsidR="00771BC6">
        <w:t xml:space="preserve"> step</w:t>
      </w:r>
      <w:r w:rsidR="00187919">
        <w:t xml:space="preserve"> in a single </w:t>
      </w:r>
      <w:r w:rsidR="00A06BB2">
        <w:t xml:space="preserve">multi-CPU </w:t>
      </w:r>
      <w:r w:rsidR="00187919">
        <w:t xml:space="preserve">node </w:t>
      </w:r>
      <w:r w:rsidR="006A28BA">
        <w:t xml:space="preserve">using its </w:t>
      </w:r>
      <w:r w:rsidR="00CD11F8">
        <w:t xml:space="preserve">highly efficient analysis </w:t>
      </w:r>
      <w:r w:rsidR="002A3243">
        <w:t>module</w:t>
      </w:r>
      <w:r w:rsidR="00962830">
        <w:t xml:space="preserve"> (</w:t>
      </w:r>
      <w:r w:rsidR="00962830" w:rsidRPr="00F90E46">
        <w:rPr>
          <w:b/>
        </w:rPr>
        <w:t>Methods</w:t>
      </w:r>
      <w:r w:rsidR="00962830">
        <w:t>)</w:t>
      </w:r>
      <w:r w:rsidR="002A3243">
        <w:t>.</w:t>
      </w:r>
      <w:r w:rsidR="002B43BF">
        <w:t xml:space="preserve"> </w:t>
      </w:r>
      <w:r w:rsidR="0034655C">
        <w:t xml:space="preserve">As a </w:t>
      </w:r>
      <w:r w:rsidR="000F2514">
        <w:t xml:space="preserve">result, </w:t>
      </w:r>
      <w:proofErr w:type="spellStart"/>
      <w:r w:rsidR="000F2514">
        <w:t>scCloud</w:t>
      </w:r>
      <w:proofErr w:type="spellEnd"/>
      <w:r w:rsidR="00943D34">
        <w:t xml:space="preserve"> is much faster </w:t>
      </w:r>
      <w:r w:rsidR="00ED0784">
        <w:t>than</w:t>
      </w:r>
      <w:r w:rsidR="00943D34">
        <w:t xml:space="preserve"> conventional methods</w:t>
      </w:r>
      <w:r w:rsidR="004202D1">
        <w:t xml:space="preserve">. </w:t>
      </w:r>
      <w:r w:rsidR="00427C47">
        <w:t xml:space="preserve">We </w:t>
      </w:r>
      <w:r w:rsidR="00ED0784">
        <w:t>compared</w:t>
      </w:r>
      <w:r w:rsidR="00427C47">
        <w:t xml:space="preserve"> </w:t>
      </w:r>
      <w:proofErr w:type="spellStart"/>
      <w:r w:rsidR="00427C47">
        <w:t>scCloud</w:t>
      </w:r>
      <w:proofErr w:type="spellEnd"/>
      <w:r w:rsidR="00427C47">
        <w:t xml:space="preserve"> </w:t>
      </w:r>
      <w:r w:rsidR="00CF6A47">
        <w:t>with</w:t>
      </w:r>
      <w:r w:rsidR="00427C47">
        <w:t xml:space="preserve"> </w:t>
      </w:r>
      <w:r w:rsidR="00B77D3C">
        <w:t xml:space="preserve">the </w:t>
      </w:r>
      <w:r w:rsidR="00427C47">
        <w:t>Cell Ranger</w:t>
      </w:r>
      <w:r w:rsidR="00975E6F">
        <w:fldChar w:fldCharType="begin"/>
      </w:r>
      <w:r w:rsidR="00975E6F">
        <w:instrText xml:space="preserve"> ADDIN ZOTERO_ITEM CSL_CITATION {"citationID":"BZ2QjYBK","properties":{"formattedCitation":"\\super 7\\nosupersub{}","plainCitation":"7","noteIndex":0},"citationItems":[{"id":18,"uris":["http://zotero.org/users/5797567/items/XQVLLI44"],"uri":["http://zotero.org/users/5797567/items/XQVLLI44"],"itemData":{"id":18,"type":"article-journal","title":"Massively parallel digital transcriptional profiling of single cells","container-title":"Nature Communications","page":"14049","volume":"8","source":"PubMed","abstract":"Characterizing the transcriptome of individual cells is fundamental to understanding complex biological systems. We describe a droplet-based system that enables 3' mRNA counting of tens of thousands of single cells per sample. Cell encapsulation, of up to 8 samples at a time, takes place in </w:instrText>
      </w:r>
      <w:r w:rsidR="00975E6F">
        <w:rPr>
          <w:rFonts w:ascii="Cambria Math" w:hAnsi="Cambria Math" w:cs="Cambria Math"/>
        </w:rPr>
        <w:instrText>∼</w:instrText>
      </w:r>
      <w:r w:rsidR="00975E6F">
        <w:instrText xml:space="preserve">6 min, with </w:instrText>
      </w:r>
      <w:r w:rsidR="00975E6F">
        <w:rPr>
          <w:rFonts w:ascii="Cambria Math" w:hAnsi="Cambria Math" w:cs="Cambria Math"/>
        </w:rPr>
        <w:instrText>∼</w:instrText>
      </w:r>
      <w:r w:rsidR="00975E6F">
        <w:instrText xml:space="preserve">50% cell capture efficiency. To demonstrate the system's technical performance, we collected transcriptome data from </w:instrText>
      </w:r>
      <w:r w:rsidR="00975E6F">
        <w:rPr>
          <w:rFonts w:ascii="Cambria Math" w:hAnsi="Cambria Math" w:cs="Cambria Math"/>
        </w:rPr>
        <w:instrText>∼</w:instrText>
      </w:r>
      <w:r w:rsidR="00975E6F">
        <w:instrText xml:space="preserve">250k single cells across 29 samples. We validated the sensitivity of the system and its ability to detect rare populations using cell lines and synthetic RNAs. We profiled 68k peripheral blood mononuclear cells to demonstrate the system's ability to characterize large immune populations. Finally, we used sequence variation in the transcriptome data to determine host and donor chimerism at single-cell resolution from bone marrow mononuclear cells isolated from transplant patients.","DOI":"10.1038/ncomms14049","ISSN":"2041-1723","note":"PMID: 28091601\nPMCID: PMC5241818","journalAbbreviation":"Nat Commun","language":"eng","author":[{"family":"Zheng","given":"Grace X. Y."},{"family":"Terry","given":"Jessica M."},{"family":"Belgrader","given":"Phillip"},{"family":"Ryvkin","given":"Paul"},{"family":"Bent","given":"Zachary W."},{"family":"Wilson","given":"Ryan"},{"family":"Ziraldo","given":"Solongo B."},{"family":"Wheeler","given":"Tobias D."},{"family":"McDermott","given":"Geoff P."},{"family":"Zhu","given":"Junjie"},{"family":"Gregory","given":"Mark T."},{"family":"Shuga","given":"Joe"},{"family":"Montesclaros","given":"Luz"},{"family":"Underwood","given":"Jason G."},{"family":"Masquelier","given":"Donald A."},{"family":"Nishimura","given":"Stefanie Y."},{"family":"Schnall-Levin","given":"Michael"},{"family":"Wyatt","given":"Paul W."},{"family":"Hindson","given":"Christopher M."},{"family":"Bharadwaj","given":"Rajiv"},{"family":"Wong","given":"Alexander"},{"family":"Ness","given":"Kevin D."},{"family":"Beppu","given":"Lan W."},{"family":"Deeg","given":"H. Joachim"},{"family":"McFarland","given":"Christopher"},{"family":"Loeb","given":"Keith R."},{"family":"Valente","given":"William J."},{"family":"Ericson","given":"Nolan G."},{"family":"Stevens","given":"Emily A."},{"family":"Radich","given":"Jerald P."},{"family":"Mikkelsen","given":"Tarjei S."},{"family":"Hindson","given":"Benjamin J."},{"family":"Bielas","given":"Jason H."}],"issued":{"date-parts":[["2017"]],"season":"16"}}}],"schema":"https://github.com/citation-style-language/schema/raw/master/csl-citation.json"} </w:instrText>
      </w:r>
      <w:r w:rsidR="00975E6F">
        <w:fldChar w:fldCharType="separate"/>
      </w:r>
      <w:r w:rsidR="00975E6F" w:rsidRPr="00975E6F">
        <w:rPr>
          <w:vertAlign w:val="superscript"/>
        </w:rPr>
        <w:t>7</w:t>
      </w:r>
      <w:r w:rsidR="00975E6F">
        <w:fldChar w:fldCharType="end"/>
      </w:r>
      <w:r w:rsidR="002D6333">
        <w:t xml:space="preserve"> </w:t>
      </w:r>
      <w:r w:rsidR="008622EC">
        <w:t>+</w:t>
      </w:r>
      <w:r w:rsidR="002D6333">
        <w:t xml:space="preserve"> </w:t>
      </w:r>
      <w:r w:rsidR="00E34AA9">
        <w:t>Seurat</w:t>
      </w:r>
      <w:r w:rsidR="00975E6F">
        <w:fldChar w:fldCharType="begin"/>
      </w:r>
      <w:r w:rsidR="00975E6F">
        <w:instrText xml:space="preserve"> ADDIN ZOTERO_ITEM CSL_CITATION {"citationID":"Q9neTWX7","properties":{"formattedCitation":"\\super 8\\nosupersub{}","plainCitation":"8","noteIndex":0},"citationItems":[{"id":53,"uris":["http://zotero.org/users/5797567/items/2G6W2HXA"],"uri":["http://zotero.org/users/5797567/items/2G6W2HXA"],"itemData":{"id":53,"type":"article-journal","title":"Spatial reconstruction of single-cell gene expression data","container-title":"Nature Biotechnology","page":"495-502","volume":"33","issue":"5","source":"PubMed","abstract":"Spatial localization is a key determinant of cellular fate and behavior, but methods for spatially resolved, transcriptome-wide gene expression profiling across complex tissues are lacking. RNA staining methods assay only a small number of transcripts, whereas single-cell RNA-seq, which measures global gene expression, separates cells from their native spatial context. Here we present Seurat, a computational strategy to infer cellular localization by integrating single-cell RNA-seq data with in situ RNA patterns. We applied Seurat to spatially map 851 single cells from dissociated zebrafish (Danio rerio) embryos and generated a transcriptome-wide map of spatial patterning. We confirmed Seurat's accuracy using several experimental approaches, then used the strategy to identify a set of archetypal expression patterns and spatial markers. Seurat correctly localizes rare subpopulations, accurately mapping both spatially restricted and scattered groups. Seurat will be applicable to mapping cellular localization within complex patterned tissues in diverse systems.","DOI":"10.1038/nbt.3192","ISSN":"1546-1696","note":"PMID: 25867923\nPMCID: PMC4430369","journalAbbreviation":"Nat. Biotechnol.","language":"eng","author":[{"family":"Satija","given":"Rahul"},{"family":"Farrell","given":"Jeffrey A."},{"family":"Gennert","given":"David"},{"family":"Schier","given":"Alexander F."},{"family":"Regev","given":"Aviv"}],"issued":{"date-parts":[["2015",5]]}}}],"schema":"https://github.com/citation-style-language/schema/raw/master/csl-citation.json"} </w:instrText>
      </w:r>
      <w:r w:rsidR="00975E6F">
        <w:fldChar w:fldCharType="separate"/>
      </w:r>
      <w:r w:rsidR="00975E6F" w:rsidRPr="00975E6F">
        <w:rPr>
          <w:vertAlign w:val="superscript"/>
        </w:rPr>
        <w:t>8</w:t>
      </w:r>
      <w:r w:rsidR="00975E6F">
        <w:fldChar w:fldCharType="end"/>
      </w:r>
      <w:r w:rsidR="009C6AEB">
        <w:t xml:space="preserve"> pipeline</w:t>
      </w:r>
      <w:r w:rsidR="00B77D3C">
        <w:t xml:space="preserve"> </w:t>
      </w:r>
      <w:r w:rsidR="00DE684C">
        <w:t>using the</w:t>
      </w:r>
      <w:r w:rsidR="00785870">
        <w:t xml:space="preserve"> </w:t>
      </w:r>
      <w:r w:rsidR="005101F3">
        <w:t>bone marrow dataset from the human immune cell atlas project</w:t>
      </w:r>
      <w:r w:rsidR="00975E6F">
        <w:fldChar w:fldCharType="begin"/>
      </w:r>
      <w:r w:rsidR="00975E6F">
        <w:instrText xml:space="preserve"> ADDIN ZOTERO_ITEM CSL_CITATION {"citationID":"Po8BmLKT","properties":{"formattedCitation":"\\super 9\\nosupersub{}","plainCitation":"9","noteIndex":0},"citationItems":[{"id":59,"uris":["http://zotero.org/users/5797567/items/CTRL6TCV"],"uri":["http://zotero.org/users/5797567/items/CTRL6TCV"],"itemData":{"id":59,"type":"webpage","title":"Human Immune Cell Atlas Project Data","URL":"https://preview.data.humancellatlas.org"}}],"schema":"https://github.com/citation-style-language/schema/raw/master/csl-citation.json"} </w:instrText>
      </w:r>
      <w:r w:rsidR="00975E6F">
        <w:fldChar w:fldCharType="separate"/>
      </w:r>
      <w:r w:rsidR="00975E6F" w:rsidRPr="00975E6F">
        <w:rPr>
          <w:vertAlign w:val="superscript"/>
        </w:rPr>
        <w:t>9</w:t>
      </w:r>
      <w:r w:rsidR="00975E6F">
        <w:fldChar w:fldCharType="end"/>
      </w:r>
      <w:r w:rsidR="00264421">
        <w:t xml:space="preserve"> (</w:t>
      </w:r>
      <w:r w:rsidR="00264421" w:rsidRPr="000875FF">
        <w:rPr>
          <w:b/>
        </w:rPr>
        <w:t>Methods</w:t>
      </w:r>
      <w:r w:rsidR="00264421">
        <w:t>)</w:t>
      </w:r>
      <w:r w:rsidR="002731C9">
        <w:t>.</w:t>
      </w:r>
      <w:r w:rsidR="00CB7179">
        <w:t xml:space="preserve"> </w:t>
      </w:r>
      <w:proofErr w:type="spellStart"/>
      <w:r w:rsidR="00EB0F90">
        <w:t>scCloud</w:t>
      </w:r>
      <w:proofErr w:type="spellEnd"/>
      <w:r w:rsidR="00EB0F90">
        <w:t xml:space="preserve"> finished </w:t>
      </w:r>
      <w:r w:rsidR="009C4039">
        <w:t xml:space="preserve">the </w:t>
      </w:r>
      <w:r w:rsidR="00EB0F90">
        <w:t xml:space="preserve">analysis within 15 hours, while the alternative pipeline </w:t>
      </w:r>
      <w:r w:rsidR="000C72B2">
        <w:t xml:space="preserve">took </w:t>
      </w:r>
      <w:r w:rsidR="00EB0F90">
        <w:t>almost 5 days</w:t>
      </w:r>
      <w:r w:rsidR="000C72B2">
        <w:t xml:space="preserve"> to run</w:t>
      </w:r>
      <w:r w:rsidR="00962830">
        <w:t xml:space="preserve"> (</w:t>
      </w:r>
      <w:r w:rsidR="00962830" w:rsidRPr="00150B34">
        <w:rPr>
          <w:b/>
        </w:rPr>
        <w:t>Fig. 1b</w:t>
      </w:r>
      <w:r w:rsidR="00962830">
        <w:t>).</w:t>
      </w:r>
      <w:r w:rsidR="005101F3">
        <w:t xml:space="preserve"> </w:t>
      </w:r>
      <w:r w:rsidR="00D16C6F">
        <w:t xml:space="preserve">In addition, </w:t>
      </w:r>
      <w:r w:rsidR="008A451E">
        <w:t xml:space="preserve">it </w:t>
      </w:r>
      <w:r w:rsidR="00084796">
        <w:t>onl</w:t>
      </w:r>
      <w:r w:rsidR="005E6DD2">
        <w:t>y cost</w:t>
      </w:r>
      <w:r w:rsidR="000C72B2">
        <w:t>s</w:t>
      </w:r>
      <w:r w:rsidR="005E6DD2">
        <w:t xml:space="preserve"> </w:t>
      </w:r>
      <w:r w:rsidR="00CF4674">
        <w:t>around $1.5</w:t>
      </w:r>
      <w:r w:rsidR="00496AB4">
        <w:t>0</w:t>
      </w:r>
      <w:r w:rsidR="00FF060B">
        <w:t xml:space="preserve"> </w:t>
      </w:r>
      <w:r w:rsidR="007745A1">
        <w:t xml:space="preserve">on average </w:t>
      </w:r>
      <w:r w:rsidR="00FF060B">
        <w:t>to analyze one 10x channel</w:t>
      </w:r>
      <w:r w:rsidR="001858A2">
        <w:t xml:space="preserve"> using </w:t>
      </w:r>
      <w:proofErr w:type="spellStart"/>
      <w:r w:rsidR="001858A2">
        <w:t>scCloud</w:t>
      </w:r>
      <w:proofErr w:type="spellEnd"/>
      <w:r w:rsidR="00541A8C">
        <w:t xml:space="preserve">, </w:t>
      </w:r>
      <w:r w:rsidR="00496AB4">
        <w:t xml:space="preserve">compared to </w:t>
      </w:r>
      <w:r w:rsidR="00541A8C">
        <w:t xml:space="preserve">the experimental cost </w:t>
      </w:r>
      <w:r w:rsidR="00496AB4">
        <w:t xml:space="preserve">of </w:t>
      </w:r>
      <w:r w:rsidR="00901A58">
        <w:t>around $2,400</w:t>
      </w:r>
      <w:r w:rsidR="00496AB4">
        <w:t xml:space="preserve"> to generate the data</w:t>
      </w:r>
      <w:r w:rsidR="00FE73F0">
        <w:t xml:space="preserve"> (</w:t>
      </w:r>
      <w:r w:rsidR="00FE73F0" w:rsidRPr="00150B34">
        <w:rPr>
          <w:b/>
        </w:rPr>
        <w:t>Fig. 1c</w:t>
      </w:r>
      <w:r w:rsidR="000C0F28">
        <w:rPr>
          <w:b/>
        </w:rPr>
        <w:t>, Methods</w:t>
      </w:r>
      <w:r w:rsidR="00FE73F0">
        <w:t>)</w:t>
      </w:r>
      <w:r w:rsidR="00901A58">
        <w:t>.</w:t>
      </w:r>
    </w:p>
    <w:p w14:paraId="535AD6D7" w14:textId="5EF0D1AB" w:rsidR="0016638E" w:rsidRDefault="0016638E" w:rsidP="00150B34">
      <w:pPr>
        <w:spacing w:line="360" w:lineRule="auto"/>
        <w:jc w:val="both"/>
      </w:pPr>
    </w:p>
    <w:p w14:paraId="57A8659C" w14:textId="30AFB964" w:rsidR="0016638E" w:rsidRDefault="0016638E" w:rsidP="00150B34">
      <w:pPr>
        <w:spacing w:line="360" w:lineRule="auto"/>
        <w:jc w:val="both"/>
      </w:pPr>
      <w:proofErr w:type="spellStart"/>
      <w:r>
        <w:t>scCloud</w:t>
      </w:r>
      <w:proofErr w:type="spellEnd"/>
      <w:r>
        <w:t xml:space="preserve"> </w:t>
      </w:r>
      <w:r w:rsidR="00746311">
        <w:t xml:space="preserve">also </w:t>
      </w:r>
      <w:r>
        <w:t xml:space="preserve">supports a more comprehensive set of </w:t>
      </w:r>
      <w:r w:rsidR="001D600A">
        <w:t xml:space="preserve">features </w:t>
      </w:r>
      <w:r w:rsidRPr="0016638E">
        <w:rPr>
          <w:b/>
        </w:rPr>
        <w:t xml:space="preserve">(Fig. </w:t>
      </w:r>
      <w:r w:rsidR="002C365C" w:rsidRPr="0016638E">
        <w:rPr>
          <w:b/>
        </w:rPr>
        <w:t>1</w:t>
      </w:r>
      <w:r w:rsidR="002C365C">
        <w:rPr>
          <w:b/>
        </w:rPr>
        <w:t>d</w:t>
      </w:r>
      <w:r w:rsidRPr="0016638E">
        <w:rPr>
          <w:b/>
        </w:rPr>
        <w:t>)</w:t>
      </w:r>
      <w:r w:rsidR="001D600A">
        <w:rPr>
          <w:b/>
        </w:rPr>
        <w:t xml:space="preserve"> </w:t>
      </w:r>
      <w:r w:rsidR="001D600A">
        <w:t>than other mainstream tools, such as Cell Ranger, Seurat, and SCANPY</w:t>
      </w:r>
      <w:r w:rsidR="00975E6F">
        <w:fldChar w:fldCharType="begin"/>
      </w:r>
      <w:r w:rsidR="00975E6F">
        <w:instrText xml:space="preserve"> ADDIN ZOTERO_ITEM CSL_CITATION {"citationID":"gFjTxAii","properties":{"formattedCitation":"\\super 10\\nosupersub{}","plainCitation":"10","noteIndex":0},"citationItems":[{"id":23,"uris":["http://zotero.org/users/5797567/items/RLBA3IPH"],"uri":["http://zotero.org/users/5797567/items/RLBA3IPH"],"itemData":{"id":23,"type":"article-journal","title":"SCANPY: large-scale single-cell gene expression data analysis","container-title":"Genome Biology","page":"15","volume":"19","issue":"1","source":"PubMed","abstract":"SCANPY is a scalable toolkit for analyzing single-cell gene expression data. It includes methods for preprocessing, visualization, clustering, pseudotime and trajectory inference, differential expression testing, and simulation of gene regulatory networks. Its Python-based implementation efficiently deals with data sets of more than one million cells ( https://github.com/theislab/Scanpy ). Along with SCANPY, we present ANNDATA, a generic class for handling annotated data matrices ( https://github.com/theislab/anndata ).","DOI":"10.1186/s13059-017-1382-0","ISSN":"1474-760X","note":"PMID: 29409532\nPMCID: PMC5802054","title-short":"SCANPY","journalAbbreviation":"Genome Biol.","language":"eng","author":[{"family":"Wolf","given":"F. Alexander"},{"family":"Angerer","given":"Philipp"},{"family":"Theis","given":"Fabian J."}],"issued":{"date-parts":[["2018"]],"season":"06"}}}],"schema":"https://github.com/citation-style-language/schema/raw/master/csl-citation.json"} </w:instrText>
      </w:r>
      <w:r w:rsidR="00975E6F">
        <w:fldChar w:fldCharType="separate"/>
      </w:r>
      <w:r w:rsidR="00975E6F" w:rsidRPr="00975E6F">
        <w:rPr>
          <w:vertAlign w:val="superscript"/>
        </w:rPr>
        <w:t>10</w:t>
      </w:r>
      <w:r w:rsidR="00975E6F">
        <w:fldChar w:fldCharType="end"/>
      </w:r>
      <w:r w:rsidR="001D600A">
        <w:t xml:space="preserve">. </w:t>
      </w:r>
      <w:proofErr w:type="spellStart"/>
      <w:r w:rsidR="001D600A">
        <w:t>scCloud</w:t>
      </w:r>
      <w:proofErr w:type="spellEnd"/>
      <w:r w:rsidR="001D600A">
        <w:t xml:space="preserve"> is the only </w:t>
      </w:r>
      <w:r w:rsidR="00286BDF">
        <w:t xml:space="preserve">one of these tools that is </w:t>
      </w:r>
      <w:r w:rsidR="001D600A">
        <w:t>cloud</w:t>
      </w:r>
      <w:r w:rsidR="00286BDF">
        <w:t xml:space="preserve"> </w:t>
      </w:r>
      <w:r w:rsidR="001D600A">
        <w:t xml:space="preserve">based. It is </w:t>
      </w:r>
      <w:r w:rsidR="004963C5">
        <w:t xml:space="preserve">also </w:t>
      </w:r>
      <w:r w:rsidR="001D600A">
        <w:t xml:space="preserve">the only tool </w:t>
      </w:r>
      <w:r w:rsidR="00286BDF">
        <w:t xml:space="preserve">to date </w:t>
      </w:r>
      <w:r w:rsidR="001D600A">
        <w:t xml:space="preserve">that supports the analysis </w:t>
      </w:r>
      <w:r w:rsidR="00286BDF">
        <w:t xml:space="preserve">(including generating gene-count matrices and </w:t>
      </w:r>
      <w:r w:rsidR="00B71161">
        <w:t>mining of biological insights</w:t>
      </w:r>
      <w:r w:rsidR="00286BDF">
        <w:t xml:space="preserve">) </w:t>
      </w:r>
      <w:r w:rsidR="001D600A">
        <w:t>of both droplet-based scRNA-Seq</w:t>
      </w:r>
      <w:r w:rsidR="00975E6F">
        <w:fldChar w:fldCharType="begin"/>
      </w:r>
      <w:r w:rsidR="00975E6F">
        <w:instrText xml:space="preserve"> ADDIN ZOTERO_ITEM CSL_CITATION {"citationID":"Tn1OIRyj","properties":{"formattedCitation":"\\super 7\\nosupersub{}","plainCitation":"7","noteIndex":0},"citationItems":[{"id":18,"uris":["http://zotero.org/users/5797567/items/XQVLLI44"],"uri":["http://zotero.org/users/5797567/items/XQVLLI44"],"itemData":{"id":18,"type":"article-journal","title":"Massively parallel digital transcriptional profiling of single cells","container-title":"Nature Communications","page":"14049","volume":"8","source":"PubMed","abstract":"Characterizing the transcriptome of individual cells is fundamental to understanding complex biological systems. We describe a droplet-based system that enables 3' mRNA counting of tens of thousands of single cells per sample. Cell encapsulation, of up to 8 samples at a time, takes place in </w:instrText>
      </w:r>
      <w:r w:rsidR="00975E6F">
        <w:rPr>
          <w:rFonts w:ascii="Cambria Math" w:hAnsi="Cambria Math" w:cs="Cambria Math"/>
        </w:rPr>
        <w:instrText>∼</w:instrText>
      </w:r>
      <w:r w:rsidR="00975E6F">
        <w:instrText xml:space="preserve">6 min, with </w:instrText>
      </w:r>
      <w:r w:rsidR="00975E6F">
        <w:rPr>
          <w:rFonts w:ascii="Cambria Math" w:hAnsi="Cambria Math" w:cs="Cambria Math"/>
        </w:rPr>
        <w:instrText>∼</w:instrText>
      </w:r>
      <w:r w:rsidR="00975E6F">
        <w:instrText xml:space="preserve">50% cell capture efficiency. To demonstrate the system's technical performance, we collected transcriptome data from </w:instrText>
      </w:r>
      <w:r w:rsidR="00975E6F">
        <w:rPr>
          <w:rFonts w:ascii="Cambria Math" w:hAnsi="Cambria Math" w:cs="Cambria Math"/>
        </w:rPr>
        <w:instrText>∼</w:instrText>
      </w:r>
      <w:r w:rsidR="00975E6F">
        <w:instrText xml:space="preserve">250k single cells across 29 samples. We validated the sensitivity of the system and its ability to detect rare populations using cell lines and synthetic RNAs. We profiled 68k peripheral blood mononuclear cells to demonstrate the system's ability to characterize large immune populations. Finally, we used sequence variation in the transcriptome data to determine host and donor chimerism at single-cell resolution from bone marrow mononuclear cells isolated from transplant patients.","DOI":"10.1038/ncomms14049","ISSN":"2041-1723","note":"PMID: 28091601\nPMCID: PMC5241818","journalAbbreviation":"Nat Commun","language":"eng","author":[{"family":"Zheng","given":"Grace X. Y."},{"family":"Terry","given":"Jessica M."},{"family":"Belgrader","given":"Phillip"},{"family":"Ryvkin","given":"Paul"},{"family":"Bent","given":"Zachary W."},{"family":"Wilson","given":"Ryan"},{"family":"Ziraldo","given":"Solongo B."},{"family":"Wheeler","given":"Tobias D."},{"family":"McDermott","given":"Geoff P."},{"family":"Zhu","given":"Junjie"},{"family":"Gregory","given":"Mark T."},{"family":"Shuga","given":"Joe"},{"family":"Montesclaros","given":"Luz"},{"family":"Underwood","given":"Jason G."},{"family":"Masquelier","given":"Donald A."},{"family":"Nishimura","given":"Stefanie Y."},{"family":"Schnall-Levin","given":"Michael"},{"family":"Wyatt","given":"Paul W."},{"family":"Hindson","given":"Christopher M."},{"family":"Bharadwaj","given":"Rajiv"},{"family":"Wong","given":"Alexander"},{"family":"Ness","given":"Kevin D."},{"family":"Beppu","given":"Lan W."},{"family":"Deeg","given":"H. Joachim"},{"family":"McFarland","given":"Christopher"},{"family":"Loeb","given":"Keith R."},{"family":"Valente","given":"William J."},{"family":"Ericson","given":"Nolan G."},{"family":"Stevens","given":"Emily A."},{"family":"Radich","given":"Jerald P."},{"family":"Mikkelsen","given":"Tarjei S."},{"family":"Hindson","given":"Benjamin J."},{"family":"Bielas","given":"Jason H."}],"issued":{"date-parts":[["2017"]],"season":"16"}}}],"schema":"https://github.com/citation-style-language/schema/raw/master/csl-citation.json"} </w:instrText>
      </w:r>
      <w:r w:rsidR="00975E6F">
        <w:fldChar w:fldCharType="separate"/>
      </w:r>
      <w:r w:rsidR="00975E6F" w:rsidRPr="00975E6F">
        <w:rPr>
          <w:vertAlign w:val="superscript"/>
        </w:rPr>
        <w:t>7</w:t>
      </w:r>
      <w:r w:rsidR="00975E6F">
        <w:fldChar w:fldCharType="end"/>
      </w:r>
      <w:r w:rsidR="001D600A">
        <w:t xml:space="preserve"> </w:t>
      </w:r>
      <w:r w:rsidR="004963C5">
        <w:t>and plate-based scRNA-Seq</w:t>
      </w:r>
      <w:r w:rsidR="00975E6F">
        <w:fldChar w:fldCharType="begin"/>
      </w:r>
      <w:r w:rsidR="00975E6F">
        <w:instrText xml:space="preserve"> ADDIN ZOTERO_ITEM CSL_CITATION {"citationID":"w9A81l9n","properties":{"formattedCitation":"\\super 11\\nosupersub{}","plainCitation":"11","noteIndex":0},"citationItems":[{"id":26,"uris":["http://zotero.org/users/5797567/items/HQJ8IBZF"],"uri":["http://zotero.org/users/5797567/items/HQJ8IBZF"],"itemData":{"id":26,"type":"article-journal","title":"Smart-seq2 for sensitive full-length transcriptome profiling in single cells","container-title":"Nature Methods","page":"1096-1098","volume":"10","issue":"11","source":"PubMed","abstract":"Single-cell gene expression analyses hold promise for characterizing cellular heterogeneity, but current methods compromise on either the coverage, the sensitivity or the throughput. Here, we introduce Smart-seq2 with improved reverse transcription, template switching and preamplification to increase both yield and length of cDNA libraries generated from individual cells. Smart-seq2 transcriptome libraries have improved detection, coverage, bias and accuracy compared to Smart-seq libraries and are generated with off-the-shelf reagents at lower cost.","DOI":"10.1038/nmeth.2639","ISSN":"1548-7105","note":"PMID: 24056875","journalAbbreviation":"Nat. Methods","language":"eng","author":[{"family":"Picelli","given":"Simone"},{"family":"Björklund","given":"Åsa K."},{"family":"Faridani","given":"Omid R."},{"family":"Sagasser","given":"Sven"},{"family":"Winberg","given":"Gösta"},{"family":"Sandberg","given":"Rickard"}],"issued":{"date-parts":[["2013",11]]}}}],"schema":"https://github.com/citation-style-language/schema/raw/master/csl-citation.json"} </w:instrText>
      </w:r>
      <w:r w:rsidR="00975E6F">
        <w:fldChar w:fldCharType="separate"/>
      </w:r>
      <w:r w:rsidR="00975E6F" w:rsidRPr="00975E6F">
        <w:rPr>
          <w:vertAlign w:val="superscript"/>
        </w:rPr>
        <w:t>11</w:t>
      </w:r>
      <w:r w:rsidR="00975E6F">
        <w:fldChar w:fldCharType="end"/>
      </w:r>
      <w:r w:rsidR="002E1F28">
        <w:t>(</w:t>
      </w:r>
      <w:r w:rsidR="002E1F28" w:rsidRPr="00150B34">
        <w:rPr>
          <w:b/>
        </w:rPr>
        <w:t>Methods</w:t>
      </w:r>
      <w:r w:rsidR="002E1F28">
        <w:t>)</w:t>
      </w:r>
      <w:r w:rsidR="004963C5">
        <w:t xml:space="preserve">. </w:t>
      </w:r>
      <w:proofErr w:type="spellStart"/>
      <w:r w:rsidR="004963C5">
        <w:t>scCloud</w:t>
      </w:r>
      <w:proofErr w:type="spellEnd"/>
      <w:r w:rsidR="004963C5">
        <w:t xml:space="preserve"> </w:t>
      </w:r>
      <w:r w:rsidR="00286BDF">
        <w:t>additionally</w:t>
      </w:r>
      <w:r w:rsidR="00CA0551">
        <w:t xml:space="preserve"> </w:t>
      </w:r>
      <w:r w:rsidR="004963C5">
        <w:t>supports data analysis of CITE-Seq</w:t>
      </w:r>
      <w:r w:rsidR="00975E6F">
        <w:fldChar w:fldCharType="begin"/>
      </w:r>
      <w:r w:rsidR="00975E6F">
        <w:instrText xml:space="preserve"> ADDIN ZOTERO_ITEM CSL_CITATION {"citationID":"yRTfJTX1","properties":{"formattedCitation":"\\super 12\\nosupersub{}","plainCitation":"12","noteIndex":0},"citationItems":[{"id":28,"uris":["http://zotero.org/users/5797567/items/CCVSXI3Z"],"uri":["http://zotero.org/users/5797567/items/CCVSXI3Z"],"itemData":{"id":28,"type":"article-journal","title":"Simultaneous epitope and transcriptome measurement in single cells","container-title":"Nature Methods","page":"865-868","volume":"14","issue":"9","source":"PubMed","abstract":"High-throughput single-cell RNA sequencing has transformed our understanding of complex cell populations, but it does not provide phenotypic information such as cell-surface protein levels. Here, we describe cellular indexing of transcriptomes and epitopes by sequencing (CITE-seq), a method in which oligonucleotide-labeled antibodies are used to integrate cellular protein and transcriptome measurements into an efficient, single-cell readout. CITE-seq is compatible with existing single-cell sequencing approaches and scales readily with throughput increases.","DOI":"10.1038/nmeth.4380","ISSN":"1548-7105","note":"PMID: 28759029\nPMCID: PMC5669064","journalAbbreviation":"Nat. Methods","language":"eng","author":[{"family":"Stoeckius","given":"Marlon"},{"family":"Hafemeister","given":"Christoph"},{"family":"Stephenson","given":"William"},{"family":"Houck-Loomis","given":"Brian"},{"family":"Chattopadhyay","given":"Pratip K."},{"family":"Swerdlow","given":"Harold"},{"family":"Satija","given":"Rahul"},{"family":"Smibert","given":"Peter"}],"issued":{"date-parts":[["2017",9]]}}}],"schema":"https://github.com/citation-style-language/schema/raw/master/csl-citation.json"} </w:instrText>
      </w:r>
      <w:r w:rsidR="00975E6F">
        <w:fldChar w:fldCharType="separate"/>
      </w:r>
      <w:r w:rsidR="00975E6F" w:rsidRPr="00975E6F">
        <w:rPr>
          <w:vertAlign w:val="superscript"/>
        </w:rPr>
        <w:t>12</w:t>
      </w:r>
      <w:r w:rsidR="00975E6F">
        <w:fldChar w:fldCharType="end"/>
      </w:r>
      <w:r w:rsidR="004963C5">
        <w:t>, which simultaneously measure</w:t>
      </w:r>
      <w:r w:rsidR="00286BDF">
        <w:t>s</w:t>
      </w:r>
      <w:r w:rsidR="004963C5">
        <w:t xml:space="preserve"> </w:t>
      </w:r>
      <w:r w:rsidR="00CA0551">
        <w:t xml:space="preserve">mRNA </w:t>
      </w:r>
      <w:r w:rsidR="004963C5">
        <w:t xml:space="preserve">expression </w:t>
      </w:r>
      <w:r w:rsidR="00CA0551">
        <w:t>and the abundance of oligo-tagged</w:t>
      </w:r>
      <w:r w:rsidR="004963C5">
        <w:t xml:space="preserve"> surface antibodies </w:t>
      </w:r>
      <w:r w:rsidR="00094264">
        <w:t>at</w:t>
      </w:r>
      <w:r w:rsidR="004963C5">
        <w:t xml:space="preserve"> the single</w:t>
      </w:r>
      <w:r w:rsidR="00286BDF">
        <w:t>-</w:t>
      </w:r>
      <w:r w:rsidR="004963C5">
        <w:t xml:space="preserve">cell level, </w:t>
      </w:r>
      <w:r w:rsidR="00094264">
        <w:t xml:space="preserve">and </w:t>
      </w:r>
      <w:r w:rsidR="00A2166F">
        <w:t>pooled CRISPR</w:t>
      </w:r>
      <w:r w:rsidR="006D3EB4">
        <w:t xml:space="preserve"> screen</w:t>
      </w:r>
      <w:r w:rsidR="00916B86">
        <w:t>s</w:t>
      </w:r>
      <w:r w:rsidR="00975E6F">
        <w:fldChar w:fldCharType="begin"/>
      </w:r>
      <w:r w:rsidR="00975E6F">
        <w:instrText xml:space="preserve"> ADDIN ZOTERO_ITEM CSL_CITATION {"citationID":"6geLnHTd","properties":{"formattedCitation":"\\super 13\\uc0\\u8211{}17\\nosupersub{}","plainCitation":"13–17","noteIndex":0},"citationItems":[{"id":31,"uris":["http://zotero.org/users/5797567/items/W65WPF6P"],"uri":["http://zotero.org/users/5797567/items/W65WPF6P"],"itemData":{"id":31,"type":"article-journal","title":"Perturb-Seq: Dissecting Molecular Circuits with Scalable Single-Cell RNA Profiling of Pooled Genetic Screens","container-title":"Cell","page":"1853-1866.e17","volume":"167","issue":"7","source":"PubMed","abstract":"Genetic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assays.","DOI":"10.1016/j.cell.2016.11.038","ISSN":"1097-4172","note":"PMID: 27984732\nPMCID: PMC5181115","title-short":"Perturb-Seq","journalAbbreviation":"Cell","language":"eng","author":[{"family":"Dixit","given":"Atray"},{"family":"Parnas","given":"Oren"},{"family":"Li","given":"Biyu"},{"family":"Chen","given":"Jenny"},{"family":"Fulco","given":"Charles P."},{"family":"Jerby-Arnon","given":"Livnat"},{"family":"Marjanovic","given":"Nemanja D."},{"family":"Dionne","given":"Danielle"},{"family":"Burks","given":"Tyler"},{"family":"Raychowdhury","given":"Raktima"},{"family":"Adamson","given":"Britt"},{"family":"Norman","given":"Thomas M."},{"family":"Lander","given":"Eric S."},{"family":"Weissman","given":"Jonathan S."},{"family":"Friedman","given":"Nir"},{"family":"Regev","given":"Aviv"}],"issued":{"date-parts":[["2016",12,15]]}}},{"id":45,"uris":["http://zotero.org/users/5797567/items/YFVB6KDI"],"uri":["http://zotero.org/users/5797567/items/YFVB6KDI"],"itemData":{"id":45,"type":"article-journal","title":"A Multiplexed Single-Cell CRISPR Screening Platform Enables Systematic Dissection of the Unfolded Protein Response","container-title":"Cell","page":"1867-1882.e21","volume":"167","issue":"7","source":"PubMed","abstract":"Functional genomics efforts face tradeoffs between number of perturbations examined and complexity of phenotypes measured. We bridge this gap with Perturb-seq, which combines droplet-based single-cell RNA-seq with a strategy for barcoding CRISPR-mediated perturbations, allowing many perturbations to be profiled in pooled format. We applied Perturb-seq to dissect the mammalian unfolded protein response (UPR) using single and combinatorial CRISPR perturbations. Two genome-scale CRISPR interference (CRISPRi) screens identified genes whose repression perturbs ER homeostasis. Subjecting </w:instrText>
      </w:r>
      <w:r w:rsidR="00975E6F">
        <w:rPr>
          <w:rFonts w:ascii="Cambria Math" w:hAnsi="Cambria Math" w:cs="Cambria Math"/>
        </w:rPr>
        <w:instrText>∼</w:instrText>
      </w:r>
      <w:r w:rsidR="00975E6F">
        <w:instrText xml:space="preserve">100 hits to Perturb-seq enabled high-precision functional clustering of genes. Single-cell analyses decoupled the three UPR branches, revealed bifurcated UPR branch activation among cells subject to the same perturbation, and uncovered differential activation of the branches across hits, including an isolated feedback loop between the translocon and IRE1α. These studies provide insight into how the three sensors of ER homeostasis monitor distinct types of stress and highlight the ability of Perturb-seq to dissect complex cellular responses.","DOI":"10.1016/j.cell.2016.11.048","ISSN":"1097-4172","note":"PMID: 27984733\nPMCID: PMC5315571","journalAbbreviation":"Cell","language":"eng","author":[{"family":"Adamson","given":"Britt"},{"family":"Norman","given":"Thomas M."},{"family":"Jost","given":"Marco"},{"family":"Cho","given":"Min Y."},{"family":"Nuñez","given":"James K."},{"family":"Chen","given":"Yuwen"},{"family":"Villalta","given":"Jacqueline E."},{"family":"Gilbert","given":"Luke A."},{"family":"Horlbeck","given":"Max A."},{"family":"Hein","given":"Marco Y."},{"family":"Pak","given":"Ryan A."},{"family":"Gray","given":"Andrew N."},{"family":"Gross","given":"Carol A."},{"family":"Dixit","given":"Atray"},{"family":"Parnas","given":"Oren"},{"family":"Regev","given":"Aviv"},{"family":"Weissman","given":"Jonathan S."}],"issued":{"date-parts":[["2016",12,15]]}}},{"id":48,"uris":["http://zotero.org/users/5797567/items/GKIJ8YFQ"],"uri":["http://zotero.org/users/5797567/items/GKIJ8YFQ"],"itemData":{"id":48,"type":"article-journal","title":"Dissecting Immune Circuits by Linking CRISPR-Pooled Screens with Single-Cell RNA-Seq","container-title":"Cell","page":"1883-1896.e15","volume":"167","issue":"7","source":"PubMed","abstract":"In multicellular organisms, dedicated regulatory circuits control cell type diversity and responses. The crosstalk and redundancies within these circuits and substantial cellular heterogeneity pose a major research challenge. Here, we present CRISP-seq, an integrated method for massively parallel single-cell RNA sequencing (RNA-seq) and clustered regularly interspaced short palindromic repeats (CRISPR)-pooled screens. We show that profiling the genomic perturbation and transcriptome in the same cell enables us to simultaneously elucidate the function of multiple factors and their interactions. We applied CRISP-seq to probe regulatory circuits of innate immunity. By sampling tens of thousands of perturbed cells in vitro and in mice, we identified interactions and redundancies between developmental and signaling-dependent factors. These include opposing effects of Cebpb and Irf8 in regulating the monocyte/macrophage versus dendritic cell lineages and differential functions for Rela and Stat1/2 in monocyte versus dendritic cell responses to pathogens. This study establishes CRISP-seq as a broadly applicable, comprehensive, and unbiased approach for elucidating mammalian regulatory circuits.","DOI":"10.1016/j.cell.2016.11.039","ISSN":"1097-4172","note":"PMID: 27984734","journalAbbreviation":"Cell","language":"eng","author":[{"family":"Jaitin","given":"Diego Adhemar"},{"family":"Weiner","given":"Assaf"},{"family":"Yofe","given":"Ido"},{"family":"Lara-Astiaso","given":"David"},{"family":"Keren-Shaul","given":"Hadas"},{"family":"David","given":"Eyal"},{"family":"Salame","given":"Tomer Meir"},{"family":"Tanay","given":"Amos"},{"family":"Oudenaarden","given":"Alexander","non-dropping-particle":"van"},{"family":"Amit","given":"Ido"}],"issued":{"date-parts":[["2016",12,15]]}}},{"id":50,"uris":["http://zotero.org/users/5797567/items/94HS5TRZ"],"uri":["http://zotero.org/users/5797567/items/94HS5TRZ"],"itemData":{"id":50,"type":"article-journal","title":"Pooled CRISPR screening with single-cell transcriptome readout","container-title":"Nature Methods","page":"297-301","volume":"14","issue":"3","source":"PubMed","abstract":"CRISPR-based genetic screens are accelerating biological discovery, but current methods have inherent limitations. Widely used pooled screens are restricted to simple readouts including cell proliferation and sortable marker proteins. Arrayed screens allow for comprehensive molecular readouts such as transcriptome profiling, but at much lower throughput. Here we combine pooled CRISPR screening with single-cell RNA sequencing into a broadly applicable workflow, directly linking guide RNA expression to transcriptome responses in thousands of individual cells. Our method for CRISPR droplet sequencing (CROP-seq) enables pooled CRISPR screens with single-cell transcriptome resolution, which will facilitate high-throughput functional dissection of complex regulatory mechanisms and heterogeneous cell populations.","DOI":"10.1038/nmeth.4177","ISSN":"1548-7105","note":"PMID: 28099430\nPMCID: PMC5334791","journalAbbreviation":"Nat. Methods","language":"eng","author":[{"family":"Datlinger","given":"Paul"},{"family":"Rendeiro","given":"André F."},{"family":"Schmidl","given":"Christian"},{"family":"Krausgruber","given":"Thomas"},{"family":"Traxler","given":"Peter"},{"family":"Klughammer","given":"Johanna"},{"family":"Schuster","given":"Linda C."},{"family":"Kuchler","given":"Amelie"},{"family":"Alpar","given":"Donat"},{"family":"Bock","given":"Christoph"}],"issued":{"date-parts":[["2017"]]}}},{"id":2,"uris":["http://zotero.org/users/5797567/items/B3KWG7DT"],"uri":["http://zotero.org/users/5797567/items/B3KWG7DT"],"itemData":{"id":2,"type":"article-journal","title":"A Genome-wide Framework for Mapping Gene Regulation via Cellular Genetic Screens","container-title":"Cell","page":"377-390.e19","volume":"176","issue":"1-2","source":"PubMed","abstract":"Over one million candidate regulatory elements have been identified across the human genome, but nearly all are unvalidated and their target genes uncertain. Approaches based on human genetics are limited in scope to common variants and in resolution by linkage disequilibrium. We present a multiplex, expression quantitative trait locus (eQTL)-inspired framework for mapping enhancer-gene pairs by introducing random combinations of CRISPR/Cas9-mediated perturbations to each of many cells, followed by single-cell RNA sequencing (RNA-seq). Across two experiments, we used dCas9-KRAB to perturb 5,920 candidate enhancers with no strong a priori hypothesis as to their target gene(s), measuring effects by profiling 254,974 single-cell transcriptomes. We identified 664 (470 high-confidence) cis enhancer-gene pairs, which were enriched for specific transcription factors, non-housekeeping status, and genomic and 3D conformational proximity to their target genes. This framework will facilitate the large-scale mapping of enhancer-gene regulatory interactions, a critical yet largely uncharted component of the cis-regulatory landscape of the human genome.","DOI":"10.1016/j.cell.2018.11.029","ISSN":"1097-4172","note":"PMID: 30612741","journalAbbreviation":"Cell","language":"eng","author":[{"family":"Gasperini","given":"Molly"},{"family":"Hill","given":"Andrew J."},{"family":"McFaline-Figueroa","given":"José L."},{"family":"Martin","given":"Beth"},{"family":"Kim","given":"Seungsoo"},{"family":"Zhang","given":"Melissa D."},{"family":"Jackson","given":"Dana"},{"family":"Leith","given":"Anh"},{"family":"Schreiber","given":"Jacob"},{"family":"Noble","given":"William S."},{"family":"Trapnell","given":"Cole"},{"family":"Ahituv","given":"Nadav"},{"family":"Shendure","given":"Jay"}],"issued":{"date-parts":[["2019",1,10]]}}}],"schema":"https://github.com/citation-style-language/schema/raw/master/csl-citation.json"} </w:instrText>
      </w:r>
      <w:r w:rsidR="00975E6F">
        <w:fldChar w:fldCharType="separate"/>
      </w:r>
      <w:r w:rsidR="00975E6F" w:rsidRPr="00975E6F">
        <w:rPr>
          <w:vertAlign w:val="superscript"/>
        </w:rPr>
        <w:t>13–17</w:t>
      </w:r>
      <w:r w:rsidR="00975E6F">
        <w:fldChar w:fldCharType="end"/>
      </w:r>
      <w:r w:rsidR="00094264">
        <w:t xml:space="preserve">, which simultaneously measure the expression of </w:t>
      </w:r>
      <w:r w:rsidR="00286BDF">
        <w:t xml:space="preserve">CRISPR </w:t>
      </w:r>
      <w:r w:rsidR="00094264">
        <w:t>gRNAs and mRNAs at the single</w:t>
      </w:r>
      <w:r w:rsidR="00286BDF">
        <w:t>-</w:t>
      </w:r>
      <w:r w:rsidR="00094264">
        <w:t>cell level</w:t>
      </w:r>
      <w:r w:rsidR="00276134">
        <w:t xml:space="preserve"> (</w:t>
      </w:r>
      <w:r w:rsidR="00276134" w:rsidRPr="00150B34">
        <w:rPr>
          <w:b/>
        </w:rPr>
        <w:t>Methods</w:t>
      </w:r>
      <w:r w:rsidR="00276134">
        <w:t>)</w:t>
      </w:r>
      <w:r w:rsidR="00094264">
        <w:t xml:space="preserve">. </w:t>
      </w:r>
      <w:r w:rsidR="00700091">
        <w:t xml:space="preserve">In addition, </w:t>
      </w:r>
      <w:proofErr w:type="spellStart"/>
      <w:r w:rsidR="00700091">
        <w:t>scCloud</w:t>
      </w:r>
      <w:proofErr w:type="spellEnd"/>
      <w:r w:rsidR="00700091">
        <w:t xml:space="preserve"> is the only tool that currently supports both cell</w:t>
      </w:r>
      <w:r w:rsidR="00700091">
        <w:fldChar w:fldCharType="begin"/>
      </w:r>
      <w:r w:rsidR="00700091">
        <w:instrText xml:space="preserve"> ADDIN ZOTERO_ITEM CSL_CITATION {"citationID":"t5QbPL19","properties":{"formattedCitation":"\\super 18\\nosupersub{}","plainCitation":"18","noteIndex":0},"citationItems":[{"id":34,"uris":["http://zotero.org/users/5797567/items/3K68PB4S"],"uri":["http://zotero.org/users/5797567/items/3K68PB4S"],"itemData":{"id":34,"type":"article-journal","title":"Cell Hashing with barcoded antibodies enables multiplexing and doublet detection for single cell genomics","container-title":"Genome Biology","page":"224","volume":"19","issue":"1","source":"PubMed","abstract":"Despite rapid developments in single cell sequencing, sample-specific batch effects, detection of cell multiplets, and experimental costs remain outstanding challenges. Here, we introduce Cell Hashing, where oligo-tagged antibodies against ubiquitously expressed surface proteins uniquely label cells from distinct samples, which can be subsequently pooled. By sequencing these tags alongside the cellular transcriptome, we can assign each cell to its original sample, robustly identify cross-sample multiplets, and \"super-load\" commercial droplet-based systems for significant cost reduction. We validate our approach using a complementary genetic approach and demonstrate how hashing can generalize the benefits of single cell multiplexing to diverse samples and experimental designs.","DOI":"10.1186/s13059-018-1603-1","ISSN":"1474-760X","note":"PMID: 30567574\nPMCID: PMC6300015","journalAbbreviation":"Genome Biol.","language":"eng","author":[{"family":"Stoeckius","given":"Marlon"},{"family":"Zheng","given":"Shiwei"},{"family":"Houck-Loomis","given":"Brian"},{"family":"Hao","given":"Stephanie"},{"family":"Yeung","given":"Bertrand Z."},{"family":"Mauck","given":"William M."},{"family":"Smibert","given":"Peter"},{"family":"Satija","given":"Rahul"}],"issued":{"date-parts":[["2018"]],"season":"19"}}}],"schema":"https://github.com/citation-style-language/schema/raw/master/csl-citation.json"} </w:instrText>
      </w:r>
      <w:r w:rsidR="00700091">
        <w:fldChar w:fldCharType="separate"/>
      </w:r>
      <w:r w:rsidR="00700091" w:rsidRPr="00975E6F">
        <w:rPr>
          <w:vertAlign w:val="superscript"/>
        </w:rPr>
        <w:t>18</w:t>
      </w:r>
      <w:r w:rsidR="00700091">
        <w:fldChar w:fldCharType="end"/>
      </w:r>
      <w:r w:rsidR="00700091">
        <w:t xml:space="preserve"> and nucleus</w:t>
      </w:r>
      <w:r w:rsidR="00700091">
        <w:fldChar w:fldCharType="begin"/>
      </w:r>
      <w:r w:rsidR="00700091">
        <w:instrText xml:space="preserve"> ADDIN ZOTERO_ITEM CSL_CITATION {"citationID":"P53PC1Iy","properties":{"formattedCitation":"\\super 19\\nosupersub{}","plainCitation":"19","noteIndex":0},"citationItems":[{"id":42,"uris":["http://zotero.org/users/5797567/items/XWT7XJCZ"],"uri":["http://zotero.org/users/5797567/items/XWT7XJCZ"],"itemData":{"id":42,"type":"article-journal","title":"Nuclei multiplexing with barcoded antibodies for single-nucleus genomics","container-title":"bioRxiv","page":"476036","source":"www.biorxiv.org","abstract":"&lt;h3&gt;Abstract&lt;/h3&gt; &lt;p&gt;Single-nucleus RNA-Seq (snRNA-seq) enables the interrogation of cellular states in complex tissues that are challenging to dissociate, including frozen clinical samples. This opens the way, in principle, to large studies, such as those required for human genetics, clinical trials, or precise cell atlases of large organs. However, such applications are currently limited by batch effects, sequential processing, and costs. To address these challenges, we present an approach for multiplexing snRNA-seq, using sample-barcoded antibodies against the nuclear pore complex to uniquely label nuclei from distinct samples. Comparing human brain cortex samples profiled in multiplex with or without hashing antibodies, we demonstrate that nucleus hashing does not significantly alter the recovered transcriptome profiles. We further developed demuxEM, a novel computational tool that robustly detects inter-sample nucleus multiplets and assigns singlets to their samples of origin by antibody barcodes, and validated its accuracy using gender-specific gene expression, species-mixing and natural genetic variation. Nucleus hashing significantly reduces cost per nucleus, recovering up to about 5 times as many single nuclei per microfluidc channel. Our approach provides a robust technique for diverse studies including tissue atlases of isogenic model organisms or from a single larger human organ, multiple biopsies or longitudinal samples of one donor, and large-scale perturbation screens.&lt;/p&gt;","DOI":"10.1101/476036","language":"en","author":[{"family":"Gaublomme","given":"Jellert T."},{"family":"Li","given":"Bo"},{"family":"McCabe","given":"Cristin"},{"family":"Knecht","given":"Abigail"},{"family":"Drokhlyansky","given":"Eugene"},{"family":"Wittenberghe","given":"Nicholas Van"},{"family":"Waldman","given":"Julia"},{"family":"Dionne","given":"Danielle"},{"family":"Nguyen","given":"Lan"},{"family":"Jager","given":"Phil De"},{"family":"Yeung","given":"Bertrand"},{"family":"Zhao","given":"Xinfang"},{"family":"Habib","given":"Naomi"},{"family":"Rozenblatt-Rosen","given":"Orit"},{"family":"Regev","given":"Aviv"}],"issued":{"date-parts":[["2018",11,23]]}}}],"schema":"https://github.com/citation-style-language/schema/raw/master/csl-citation.json"} </w:instrText>
      </w:r>
      <w:r w:rsidR="00700091">
        <w:fldChar w:fldCharType="separate"/>
      </w:r>
      <w:r w:rsidR="00700091" w:rsidRPr="00975E6F">
        <w:rPr>
          <w:vertAlign w:val="superscript"/>
        </w:rPr>
        <w:t>19</w:t>
      </w:r>
      <w:r w:rsidR="00700091">
        <w:fldChar w:fldCharType="end"/>
      </w:r>
      <w:r w:rsidR="00700091">
        <w:t xml:space="preserve"> hashing, </w:t>
      </w:r>
      <w:r w:rsidR="00094264">
        <w:t>important techni</w:t>
      </w:r>
      <w:r w:rsidR="00636B03">
        <w:t>que</w:t>
      </w:r>
      <w:r w:rsidR="00094264">
        <w:t>s to reduce batch effects and cell/nucleus profiling costs</w:t>
      </w:r>
      <w:r w:rsidR="00BA0423">
        <w:t xml:space="preserve">, </w:t>
      </w:r>
      <w:r w:rsidR="004117DA">
        <w:t xml:space="preserve">using </w:t>
      </w:r>
      <w:r w:rsidR="00DE0D20">
        <w:t>a probabilistic</w:t>
      </w:r>
      <w:r w:rsidR="004117DA">
        <w:t xml:space="preserve"> </w:t>
      </w:r>
      <w:r w:rsidR="004117DA">
        <w:lastRenderedPageBreak/>
        <w:t>demultiplexing algorithm</w:t>
      </w:r>
      <w:r w:rsidR="00975E6F">
        <w:fldChar w:fldCharType="begin"/>
      </w:r>
      <w:r w:rsidR="00975E6F">
        <w:instrText xml:space="preserve"> ADDIN ZOTERO_ITEM CSL_CITATION {"citationID":"w7rWfeJr","properties":{"formattedCitation":"\\super 19\\nosupersub{}","plainCitation":"19","noteIndex":0},"citationItems":[{"id":42,"uris":["http://zotero.org/users/5797567/items/XWT7XJCZ"],"uri":["http://zotero.org/users/5797567/items/XWT7XJCZ"],"itemData":{"id":42,"type":"article-journal","title":"Nuclei multiplexing with barcoded antibodies for single-nucleus genomics","container-title":"bioRxiv","page":"476036","source":"www.biorxiv.org","abstract":"&lt;h3&gt;Abstract&lt;/h3&gt; &lt;p&gt;Single-nucleus RNA-Seq (snRNA-seq) enables the interrogation of cellular states in complex tissues that are challenging to dissociate, including frozen clinical samples. This opens the way, in principle, to large studies, such as those required for human genetics, clinical trials, or precise cell atlases of large organs. However, such applications are currently limited by batch effects, sequential processing, and costs. To address these challenges, we present an approach for multiplexing snRNA-seq, using sample-barcoded antibodies against the nuclear pore complex to uniquely label nuclei from distinct samples. Comparing human brain cortex samples profiled in multiplex with or without hashing antibodies, we demonstrate that nucleus hashing does not significantly alter the recovered transcriptome profiles. We further developed demuxEM, a novel computational tool that robustly detects inter-sample nucleus multiplets and assigns singlets to their samples of origin by antibody barcodes, and validated its accuracy using gender-specific gene expression, species-mixing and natural genetic variation. Nucleus hashing significantly reduces cost per nucleus, recovering up to about 5 times as many single nuclei per microfluidc channel. Our approach provides a robust technique for diverse studies including tissue atlases of isogenic model organisms or from a single larger human organ, multiple biopsies or longitudinal samples of one donor, and large-scale perturbation screens.&lt;/p&gt;","DOI":"10.1101/476036","language":"en","author":[{"family":"Gaublomme","given":"Jellert T."},{"family":"Li","given":"Bo"},{"family":"McCabe","given":"Cristin"},{"family":"Knecht","given":"Abigail"},{"family":"Drokhlyansky","given":"Eugene"},{"family":"Wittenberghe","given":"Nicholas Van"},{"family":"Waldman","given":"Julia"},{"family":"Dionne","given":"Danielle"},{"family":"Nguyen","given":"Lan"},{"family":"Jager","given":"Phil De"},{"family":"Yeung","given":"Bertrand"},{"family":"Zhao","given":"Xinfang"},{"family":"Habib","given":"Naomi"},{"family":"Rozenblatt-Rosen","given":"Orit"},{"family":"Regev","given":"Aviv"}],"issued":{"date-parts":[["2018",11,23]]}}}],"schema":"https://github.com/citation-style-language/schema/raw/master/csl-citation.json"} </w:instrText>
      </w:r>
      <w:r w:rsidR="00975E6F">
        <w:fldChar w:fldCharType="separate"/>
      </w:r>
      <w:r w:rsidR="00975E6F" w:rsidRPr="00975E6F">
        <w:rPr>
          <w:vertAlign w:val="superscript"/>
        </w:rPr>
        <w:t>19</w:t>
      </w:r>
      <w:r w:rsidR="00975E6F">
        <w:fldChar w:fldCharType="end"/>
      </w:r>
      <w:r w:rsidR="00276134">
        <w:t xml:space="preserve"> (</w:t>
      </w:r>
      <w:r w:rsidR="00276134" w:rsidRPr="00150B34">
        <w:rPr>
          <w:b/>
        </w:rPr>
        <w:t>Methods</w:t>
      </w:r>
      <w:r w:rsidR="00276134">
        <w:t>)</w:t>
      </w:r>
      <w:r w:rsidR="004117DA">
        <w:t xml:space="preserve">. The </w:t>
      </w:r>
      <w:r w:rsidR="00065120">
        <w:t>comprehensive</w:t>
      </w:r>
      <w:r w:rsidR="004117DA">
        <w:t xml:space="preserve"> features </w:t>
      </w:r>
      <w:r w:rsidR="00636B03">
        <w:t xml:space="preserve">in </w:t>
      </w:r>
      <w:proofErr w:type="spellStart"/>
      <w:r w:rsidR="004117DA">
        <w:t>scCloud</w:t>
      </w:r>
      <w:proofErr w:type="spellEnd"/>
      <w:r w:rsidR="004117DA">
        <w:t xml:space="preserve"> will save users </w:t>
      </w:r>
      <w:r w:rsidR="00636B03">
        <w:t xml:space="preserve">a </w:t>
      </w:r>
      <w:r w:rsidR="004117DA">
        <w:t xml:space="preserve">tremendous </w:t>
      </w:r>
      <w:r w:rsidR="00636B03">
        <w:t xml:space="preserve">amount of </w:t>
      </w:r>
      <w:r w:rsidR="004117DA">
        <w:t xml:space="preserve">time </w:t>
      </w:r>
      <w:r w:rsidR="008A290E">
        <w:t>installing different packages for different data types.</w:t>
      </w:r>
    </w:p>
    <w:p w14:paraId="721B86E6" w14:textId="25132A41" w:rsidR="008B1D5C" w:rsidRDefault="008B1D5C" w:rsidP="00150B34">
      <w:pPr>
        <w:spacing w:line="360" w:lineRule="auto"/>
        <w:jc w:val="both"/>
      </w:pPr>
    </w:p>
    <w:p w14:paraId="0E5E7AD3" w14:textId="60173824" w:rsidR="008923BC" w:rsidRDefault="00BE4F73" w:rsidP="00843E66">
      <w:pPr>
        <w:spacing w:line="360" w:lineRule="auto"/>
        <w:jc w:val="both"/>
      </w:pPr>
      <w:r>
        <w:t xml:space="preserve">Along with the features outlined above, </w:t>
      </w:r>
      <w:proofErr w:type="spellStart"/>
      <w:r w:rsidR="008630BB">
        <w:t>scCloud</w:t>
      </w:r>
      <w:proofErr w:type="spellEnd"/>
      <w:r w:rsidR="008630BB">
        <w:t xml:space="preserve"> is designed to be easily accessible to biologists. </w:t>
      </w:r>
      <w:proofErr w:type="spellStart"/>
      <w:r w:rsidR="000B020E">
        <w:t>scCloud</w:t>
      </w:r>
      <w:proofErr w:type="spellEnd"/>
      <w:r w:rsidR="000B020E">
        <w:t xml:space="preserve"> users can access </w:t>
      </w:r>
      <w:r w:rsidR="009C75B2">
        <w:t xml:space="preserve">computing </w:t>
      </w:r>
      <w:r w:rsidR="000B020E">
        <w:t xml:space="preserve">resources the cloud offers </w:t>
      </w:r>
      <w:r w:rsidR="00D6526A">
        <w:t xml:space="preserve">through </w:t>
      </w:r>
      <w:r w:rsidR="00CE366F">
        <w:t>a simple web-based user interface provided by Terra (</w:t>
      </w:r>
      <w:r w:rsidR="00CE366F" w:rsidRPr="00150B34">
        <w:rPr>
          <w:b/>
        </w:rPr>
        <w:t>Fig. 1c</w:t>
      </w:r>
      <w:r w:rsidR="00CE366F">
        <w:t>).</w:t>
      </w:r>
      <w:r w:rsidR="00E439CD">
        <w:t xml:space="preserve"> </w:t>
      </w:r>
      <w:r w:rsidR="005F05B3">
        <w:t xml:space="preserve">Once the data are analyzed, </w:t>
      </w:r>
      <w:r w:rsidR="0060134C">
        <w:t xml:space="preserve">users can visualize their results instantly using </w:t>
      </w:r>
      <w:proofErr w:type="spellStart"/>
      <w:r w:rsidR="0060134C">
        <w:t>scCloudVis</w:t>
      </w:r>
      <w:proofErr w:type="spellEnd"/>
      <w:r w:rsidR="00990B50">
        <w:t>,</w:t>
      </w:r>
      <w:r w:rsidR="00A6065D">
        <w:t xml:space="preserve"> a serverless web application that enables</w:t>
      </w:r>
      <w:r w:rsidR="00F84E0A">
        <w:t xml:space="preserve"> interactive data visualization and sharing</w:t>
      </w:r>
      <w:r w:rsidR="00990B50">
        <w:t xml:space="preserve"> (</w:t>
      </w:r>
      <w:r w:rsidR="00990B50" w:rsidRPr="005F77E0">
        <w:rPr>
          <w:b/>
        </w:rPr>
        <w:t>Fig. 1d</w:t>
      </w:r>
      <w:r w:rsidR="00990B50">
        <w:t>)</w:t>
      </w:r>
      <w:r w:rsidR="00F84E0A">
        <w:t xml:space="preserve">. </w:t>
      </w:r>
      <w:r w:rsidR="00412C51">
        <w:t xml:space="preserve">Since </w:t>
      </w:r>
      <w:proofErr w:type="spellStart"/>
      <w:r w:rsidR="00412C51">
        <w:t>scCloudVis</w:t>
      </w:r>
      <w:proofErr w:type="spellEnd"/>
      <w:r w:rsidR="00412C51">
        <w:t xml:space="preserve"> only download</w:t>
      </w:r>
      <w:r w:rsidR="005F77E0">
        <w:t>s</w:t>
      </w:r>
      <w:r w:rsidR="00412C51">
        <w:t xml:space="preserve"> </w:t>
      </w:r>
      <w:r w:rsidR="00A24E0D">
        <w:t>to the browser</w:t>
      </w:r>
      <w:r w:rsidR="004C6BA1">
        <w:t xml:space="preserve"> </w:t>
      </w:r>
      <w:r w:rsidR="005F77E0">
        <w:t xml:space="preserve">the data that are necessary for visualization </w:t>
      </w:r>
      <w:r w:rsidR="004C6BA1">
        <w:t>(</w:t>
      </w:r>
      <w:r w:rsidR="004C6BA1" w:rsidRPr="00150B34">
        <w:rPr>
          <w:b/>
        </w:rPr>
        <w:t>Methods</w:t>
      </w:r>
      <w:r w:rsidR="004C6BA1">
        <w:t>)</w:t>
      </w:r>
      <w:r w:rsidR="00A24E0D">
        <w:t xml:space="preserve">, it is </w:t>
      </w:r>
      <w:r w:rsidR="00E55A43">
        <w:t xml:space="preserve">scalable to millions of cells. </w:t>
      </w:r>
      <w:r w:rsidR="00176948">
        <w:t xml:space="preserve">Based on </w:t>
      </w:r>
      <w:r w:rsidR="00BE6B5A">
        <w:t xml:space="preserve">the </w:t>
      </w:r>
      <w:r w:rsidR="00176948">
        <w:t xml:space="preserve">visualized results, users may want </w:t>
      </w:r>
      <w:r w:rsidR="008923BC">
        <w:t xml:space="preserve">to go back to </w:t>
      </w:r>
      <w:proofErr w:type="spellStart"/>
      <w:r w:rsidR="008923BC">
        <w:t>scCloud</w:t>
      </w:r>
      <w:proofErr w:type="spellEnd"/>
      <w:r w:rsidR="008923BC">
        <w:t xml:space="preserve"> to rerun some analy</w:t>
      </w:r>
      <w:r w:rsidR="00746800">
        <w:t>ses</w:t>
      </w:r>
      <w:r w:rsidR="008923BC">
        <w:t xml:space="preserve"> with </w:t>
      </w:r>
      <w:r w:rsidR="00AE14E5">
        <w:t>adjusted parameters or perform sub-cluster analysis</w:t>
      </w:r>
      <w:r w:rsidR="00E57442">
        <w:t xml:space="preserve"> using a proportion of the data</w:t>
      </w:r>
      <w:r w:rsidR="00F96779">
        <w:t xml:space="preserve"> (</w:t>
      </w:r>
      <w:r w:rsidR="00F96779" w:rsidRPr="00150B34">
        <w:rPr>
          <w:b/>
        </w:rPr>
        <w:t>Fig. 1d</w:t>
      </w:r>
      <w:r w:rsidR="00F96779">
        <w:t>)</w:t>
      </w:r>
      <w:r w:rsidR="00E57442">
        <w:t xml:space="preserve">. </w:t>
      </w:r>
      <w:r w:rsidR="00F96779">
        <w:t xml:space="preserve">This iteration can happen several times until users </w:t>
      </w:r>
      <w:r w:rsidR="005F77E0">
        <w:t xml:space="preserve">are </w:t>
      </w:r>
      <w:r w:rsidR="00F96779">
        <w:t>satisf</w:t>
      </w:r>
      <w:r w:rsidR="005F77E0">
        <w:t>ied</w:t>
      </w:r>
      <w:r w:rsidR="00F96779">
        <w:t xml:space="preserve"> with their analyses. </w:t>
      </w:r>
      <w:r w:rsidR="00B61BCE">
        <w:t xml:space="preserve">Then they can </w:t>
      </w:r>
      <w:r w:rsidR="007757B9">
        <w:t xml:space="preserve">optionally </w:t>
      </w:r>
      <w:r w:rsidR="00B61BCE">
        <w:t xml:space="preserve">use </w:t>
      </w:r>
      <w:commentRangeStart w:id="3"/>
      <w:r w:rsidR="00B61BCE">
        <w:t>scSVA</w:t>
      </w:r>
      <w:commentRangeEnd w:id="3"/>
      <w:r w:rsidR="00342627">
        <w:rPr>
          <w:rStyle w:val="CommentReference"/>
        </w:rPr>
        <w:commentReference w:id="3"/>
      </w:r>
      <w:r w:rsidR="00975E6F">
        <w:fldChar w:fldCharType="begin"/>
      </w:r>
      <w:r w:rsidR="00975E6F">
        <w:instrText xml:space="preserve"> ADDIN ZOTERO_ITEM CSL_CITATION {"citationID":"exnLMO8p","properties":{"formattedCitation":"\\super 20\\nosupersub{}","plainCitation":"20","noteIndex":0},"citationItems":[{"id":37,"uris":["http://zotero.org/users/5797567/items/AL8GNIHL"],"uri":["http://zotero.org/users/5797567/items/AL8GNIHL"],"itemData":{"id":37,"type":"article-journal","title":"scSVA: an interactive tool for big data visualization and exploration in single-cell omics","container-title":"bioRxiv","page":"512582","source":"www.biorxiv.org","abstract":"&lt;h3&gt;Abstract&lt;/h3&gt; &lt;p&gt;We present scSVA (single-cell Scalable Visualization and Analytics), a lightweight R package for interactive two- and three-dimensional visualization and exploration of massive single-cell omics data. Building in part of methods originally developed for astronomy datasets, scSVA is memory efficient for more than hundreds of millions of cells, can be run locally or in a cloud, and generates high-quality figures. In particular, we introduce a numerically efficient method for single-cell data embedding in 3D which combines an optimized implementation of diffusion maps with a 3D force-directed layout, enabling generation of 3D data visualizations at the scale of a million cells. To facilitate reproducible research, scSVA supports interactive analytics in a cloud with containerized tools. scSVA is available online at https://github.com/klarman-cell-observatory/scSVA.&lt;/p&gt;","DOI":"10.1101/512582","title-short":"scSVA","language":"en","author":[{"family":"Tabaka","given":"Marcin"},{"family":"Gould","given":"Joshua"},{"family":"Regev","given":"Aviv"}],"issued":{"date-parts":[["2019",1,6]]}}}],"schema":"https://github.com/citation-style-language/schema/raw/master/csl-citation.json"} </w:instrText>
      </w:r>
      <w:r w:rsidR="00975E6F">
        <w:fldChar w:fldCharType="separate"/>
      </w:r>
      <w:r w:rsidR="00975E6F" w:rsidRPr="00975E6F">
        <w:rPr>
          <w:vertAlign w:val="superscript"/>
        </w:rPr>
        <w:t>20</w:t>
      </w:r>
      <w:r w:rsidR="00975E6F">
        <w:fldChar w:fldCharType="end"/>
      </w:r>
      <w:r w:rsidR="007757B9">
        <w:t xml:space="preserve"> to generate high quality images for their publications and deposit </w:t>
      </w:r>
      <w:r w:rsidR="00131140">
        <w:t xml:space="preserve">their data to Single Cell Portal. </w:t>
      </w:r>
      <w:proofErr w:type="spellStart"/>
      <w:r w:rsidR="003762B6">
        <w:t>scCloud</w:t>
      </w:r>
      <w:proofErr w:type="spellEnd"/>
      <w:r w:rsidR="003762B6">
        <w:t xml:space="preserve"> is demoed as a featured workspace on Terra (</w:t>
      </w:r>
      <w:hyperlink r:id="rId10" w:anchor="workspaces/fccredits-hassium-crimson-2542/scRNA-seq-cloud" w:history="1">
        <w:r w:rsidR="00431C9D" w:rsidRPr="00431C9D">
          <w:rPr>
            <w:rStyle w:val="Hyperlink"/>
          </w:rPr>
          <w:t>https://app.terra.bio/#workspaces/fccredits-hassium-crimson-2542/scRNA-seq-cloud</w:t>
        </w:r>
      </w:hyperlink>
      <w:r w:rsidR="003762B6">
        <w:t>).</w:t>
      </w:r>
    </w:p>
    <w:p w14:paraId="0C4877F1" w14:textId="532E189D" w:rsidR="00A25D88" w:rsidRDefault="00A25D88" w:rsidP="00843E66">
      <w:pPr>
        <w:spacing w:line="360" w:lineRule="auto"/>
        <w:jc w:val="both"/>
      </w:pPr>
    </w:p>
    <w:p w14:paraId="01155F81" w14:textId="79BDA1B2" w:rsidR="00847AE3" w:rsidRDefault="00A25D88" w:rsidP="00A25D88">
      <w:pPr>
        <w:spacing w:line="360" w:lineRule="auto"/>
        <w:jc w:val="both"/>
      </w:pPr>
      <w:proofErr w:type="spellStart"/>
      <w:r>
        <w:t>scCloud’s</w:t>
      </w:r>
      <w:proofErr w:type="spellEnd"/>
      <w:r>
        <w:t xml:space="preserve"> analysis module can be run as an independent Python package. This module covers most commonly</w:t>
      </w:r>
      <w:r w:rsidR="009D709F">
        <w:t xml:space="preserve"> </w:t>
      </w:r>
      <w:r>
        <w:t xml:space="preserve">used </w:t>
      </w:r>
      <w:proofErr w:type="spellStart"/>
      <w:r>
        <w:t>scRNA-Seq</w:t>
      </w:r>
      <w:proofErr w:type="spellEnd"/>
      <w:r>
        <w:t xml:space="preserve"> analysis tasks (</w:t>
      </w:r>
      <w:r w:rsidRPr="00860184">
        <w:rPr>
          <w:b/>
        </w:rPr>
        <w:t>Fig. 2a</w:t>
      </w:r>
      <w:r w:rsidRPr="00DE4B7A">
        <w:t>,</w:t>
      </w:r>
      <w:r>
        <w:rPr>
          <w:b/>
        </w:rPr>
        <w:t xml:space="preserve"> Methods</w:t>
      </w:r>
      <w:r>
        <w:t xml:space="preserve">). Starting from a gene-count matrix, </w:t>
      </w:r>
      <w:proofErr w:type="spellStart"/>
      <w:r>
        <w:t>scCloud</w:t>
      </w:r>
      <w:proofErr w:type="spellEnd"/>
      <w:r>
        <w:t xml:space="preserve"> filters out low quality data points, selects highly variable genes (HVG) and optionally correct</w:t>
      </w:r>
      <w:r w:rsidR="00E06A55">
        <w:t>s</w:t>
      </w:r>
      <w:r>
        <w:t xml:space="preserve"> batch effects. It then performs principal component analysis (PCA) on HVGs to reduce dimension, constructs a k nearest neighbor</w:t>
      </w:r>
      <w:r w:rsidR="00F8179F">
        <w:t xml:space="preserve"> (</w:t>
      </w:r>
      <w:proofErr w:type="spellStart"/>
      <w:r w:rsidR="00F8179F">
        <w:t>kNN</w:t>
      </w:r>
      <w:proofErr w:type="spellEnd"/>
      <w:r w:rsidR="00F8179F">
        <w:t>)</w:t>
      </w:r>
      <w:r>
        <w:t xml:space="preserve"> graph on the principal component space</w:t>
      </w:r>
      <w:r w:rsidR="00F96408">
        <w:t xml:space="preserve">, </w:t>
      </w:r>
      <w:r w:rsidR="001B332E">
        <w:t>calcula</w:t>
      </w:r>
      <w:r w:rsidR="001B332E">
        <w:t>tes diffusion maps</w:t>
      </w:r>
      <w:r w:rsidR="00F96408">
        <w:fldChar w:fldCharType="begin"/>
      </w:r>
      <w:r w:rsidR="00AF01B7">
        <w:instrText xml:space="preserve"> ADDIN ZOTERO_ITEM CSL_CITATION {"citationID":"Fc8nngIv","properties":{"formattedCitation":"\\super 21,22\\nosupersub{}","plainCitation":"21,22","noteIndex":0},"citationItems":[{"id":152,"uris":["http://zotero.org/users/5797567/items/NF9KGKLG"],"uri":["http://zotero.org/users/5797567/items/NF9KGKLG"],"itemData":{"id":152,"type":"article-journal","title":"Diffusion maps","container-title":"Applied and Computational Harmonic Analysis","page":"5-30","volume":"21","issue":"1","source":"www.sciencedirect.com","abstract":"In this paper, we provide a framework based upon diffusion processes for finding meaningful geometric descriptions of data sets. We show that eigenfun…","DOI":"10.1016/j.acha.2006.04.006","ISSN":"1063-5203","language":"en","author":[{"family":"Coifman","given":"Ronald R."},{"family":"Lafon","given":"Stephane"}],"issued":{"date-parts":[["2006",7,1]]}}},{"id":"3y5EtKyF/yPnwwnjg","uris":["http://zotero.org/users/5797567/items/IZ987QSR"],"uri":["http://zotero.org/users/5797567/items/IZ987QSR"],"itemData":{"id":"r4yRUO9w/MgUJpZoD","type":"article-journal","title":"Diffusion pseudotime robustly reconstructs lineage branching","container-title":"Nature Methods","page":"845","volume":"13","issue":"10","source":"www.nature.com","abstract":"Diffusion pseudotime (DPT) enables robust and scalable inference of cellular trajectories, branching events, metastable states and underlying gene dynamics from snapshot single-cell gene expression data.","DOI":"10.1038/nmeth.3971","ISSN":"1548-7105","language":"En","author":[{"family":"Haghverdi","given":"Laleh"},{"family":"Büttner","given":"Maren"},{"family":"Wolf","given":"F. Alexander"},{"family":"Buettner","given":"Florian"},{"family":"Theis","given":"Fabian J."}],"issued":{"date-parts":[["2016",10]]}}}],"schema":"https://github.com/citation-style-language/schema/raw/master/csl-citation.json"} </w:instrText>
      </w:r>
      <w:r w:rsidR="00F96408">
        <w:fldChar w:fldCharType="separate"/>
      </w:r>
      <w:r w:rsidR="00F96408" w:rsidRPr="00F96408">
        <w:rPr>
          <w:vertAlign w:val="superscript"/>
        </w:rPr>
        <w:t>21,22</w:t>
      </w:r>
      <w:r w:rsidR="00F96408">
        <w:fldChar w:fldCharType="end"/>
      </w:r>
      <w:r w:rsidR="00F96408">
        <w:t xml:space="preserve"> and </w:t>
      </w:r>
      <w:r>
        <w:t>applies community detection algorithms to find clusters</w:t>
      </w:r>
      <w:r>
        <w:fldChar w:fldCharType="begin"/>
      </w:r>
      <w:r w:rsidR="00AF01B7">
        <w:instrText xml:space="preserve"> ADDIN ZOTERO_ITEM CSL_CITATION {"citationID":"tboR7XvJ","properties":{"formattedCitation":"\\super 23,24\\nosupersub{}","plainCitation":"23,24","noteIndex":0},"citationItems":[{"id":"3y5EtKyF/QrRrZH3e","uris":["http://zotero.org/users/5797567/items/GDABKXF4"],"uri":["http://zotero.org/users/5797567/items/GDABKXF4"],"itemData":{"id":71,"type":"article-journal","title":"Fast unfolding of communities in large networks","container-title":"Journal of Statistical Mechanics: Theory and Experiment","page":"P10008","volume":"2008","issue":"10","source":"DOI.org (Crossref)","DOI":"10.1088/1742-5468/2008/10/P10008","ISSN":"1742-5468","journalAbbreviation":"J. Stat. Mech.","author":[{"family":"Blondel","given":"Vincent D"},{"family":"Guillaume","given":"Jean-Loup"},{"family":"Lambiotte","given":"Renaud"},{"family":"Lefebvre","given":"Etienne"}],"issued":{"date-parts":[["2008",10,9]]}}},{"id":73,"uris":["http://zotero.org/users/5797567/items/YV9Z8VWD"],"uri":["http://zotero.org/users/5797567/items/YV9Z8VWD"],"itemData":{"id":73,"type":"article-journal","title":"From Louvain to Leiden: guaranteeing well-connected communities","container-title":"Scientific Reports","page":"5233","volume":"9","issue":"1","source":"www.nature.com","abstract":"Community detection is often used to understand the structure of large and complex networks. One of the most popular algorithms for uncovering community structure is the so-called Louvain algorithm. We show that this algorithm has a major defect that largely went unnoticed until now: the Louvain algorithm may yield arbitrarily badly connected communities. In the worst case, communities may even be disconnected, especially when running the algorithm iteratively. In our experimental analysis, we observe that up to 25% of the communities are badly connected and up to 16% are disconnected. To address this problem, we introduce the Leiden algorithm. We prove that the Leiden algorithm yields communities that are guaranteed to be connected. In addition, we prove that, when the Leiden algorithm is applied iteratively, it converges to a partition in which all subsets of all communities are locally optimally assigned. Furthermore, by relying on a fast local move approach, the Leiden algorithm runs faster than the Louvain algorithm. We demonstrate the performance of the Leiden algorithm for several benchmark and real-world networks. We find that the Leiden algorithm is faster than the Louvain algorithm and uncovers better partitions, in addition to providing explicit guarantees.","DOI":"10.1038/s41598-019-41695-z","ISSN":"2045-2322","title-short":"From Louvain to Leiden","language":"En","author":[{"family":"Traag","given":"V. A."},{"family":"Waltman","given":"L."},{"family":"Eck","given":"N. J.","dropping-particle":"van"}],"issued":{"date-parts":[["2019",3,26]]}}}],"schema":"https://github.com/citation-style-language/schema/raw/master/csl-citation.json"} </w:instrText>
      </w:r>
      <w:r>
        <w:fldChar w:fldCharType="separate"/>
      </w:r>
      <w:r w:rsidR="00F96408" w:rsidRPr="00F96408">
        <w:rPr>
          <w:vertAlign w:val="superscript"/>
        </w:rPr>
        <w:t>23,24</w:t>
      </w:r>
      <w:r>
        <w:fldChar w:fldCharType="end"/>
      </w:r>
      <w:r>
        <w:t xml:space="preserve">. </w:t>
      </w:r>
      <w:proofErr w:type="spellStart"/>
      <w:r>
        <w:t>scCloud</w:t>
      </w:r>
      <w:proofErr w:type="spellEnd"/>
      <w:r>
        <w:t xml:space="preserve"> visualize</w:t>
      </w:r>
      <w:r w:rsidR="00AE77C7">
        <w:t>s</w:t>
      </w:r>
      <w:r>
        <w:t xml:space="preserve"> </w:t>
      </w:r>
      <w:proofErr w:type="spellStart"/>
      <w:r>
        <w:t>scRNA-Seq</w:t>
      </w:r>
      <w:proofErr w:type="spellEnd"/>
      <w:r>
        <w:t xml:space="preserve"> data using either t-SNE</w:t>
      </w:r>
      <w:r>
        <w:fldChar w:fldCharType="begin"/>
      </w:r>
      <w:r w:rsidR="00F96408">
        <w:instrText xml:space="preserve"> ADDIN ZOTERO_ITEM CSL_CITATION {"citationID":"2werwwUy","properties":{"formattedCitation":"\\super 25\\nosupersub{}","plainCitation":"25","noteIndex":0},"citationItems":[{"id":77,"uris":["http://zotero.org/users/5797567/items/E76Z5CF8"],"uri":["http://zotero.org/users/5797567/items/E76Z5CF8"],"itemData":{"id":77,"type":"article-journal","title":"Visualizing Data using t-SNE","container-title":"Journal of Machine Learning Research","page":"2579-2605","volume":"9","issue":"Nov","source":"www.jmlr.org","ISSN":"ISSN 1533-7928","author":[{"family":"Maaten","given":"Laurens","dropping-particle":"van der"},{"family":"Hinton","given":"Geoffrey"}],"issued":{"date-parts":[["2008"]]}}}],"schema":"https://github.com/citation-style-language/schema/raw/master/csl-citation.json"} </w:instrText>
      </w:r>
      <w:r>
        <w:fldChar w:fldCharType="separate"/>
      </w:r>
      <w:r w:rsidR="00F96408" w:rsidRPr="00F96408">
        <w:rPr>
          <w:vertAlign w:val="superscript"/>
        </w:rPr>
        <w:t>25</w:t>
      </w:r>
      <w:r>
        <w:fldChar w:fldCharType="end"/>
      </w:r>
      <w:r w:rsidR="003B6694">
        <w:t>-based</w:t>
      </w:r>
      <w:r>
        <w:t xml:space="preserve"> or UMAP</w:t>
      </w:r>
      <w:r>
        <w:fldChar w:fldCharType="begin"/>
      </w:r>
      <w:r w:rsidR="00F96408">
        <w:instrText xml:space="preserve"> ADDIN ZOTERO_ITEM CSL_CITATION {"citationID":"GtBzvtHz","properties":{"formattedCitation":"\\super 26\\nosupersub{}","plainCitation":"26","noteIndex":0},"citationItems":[{"id":80,"uris":["http://zotero.org/users/5797567/items/3EUPLM3I"],"uri":["http://zotero.org/users/5797567/items/3EUPLM3I"],"itemData":{"id":80,"type":"article-journal","title":"UMAP: Uniform Manifold Approximation and Projection for Dimension Reduction","source":"arxiv.org","abstract":"UMAP (Uniform Manifold Approximation and Projection) is a novel manifold\nlearning technique for dimension reduction. UMAP is constructed from a\ntheoretical framework based in Riemannian geometry and algebraic topology. The\nresult is a practical scalable algorithm that applies to real world data. The\nUMAP algorithm is competitive with t-SNE for visualization quality, and\narguably preserves more of the global structure with superior run time\nperformance. Furthermore, UMAP has no computational restrictions on embedding\ndimension, making it viable as a general purpose dimension reduction technique\nfor machine learning.","URL":"https://arxiv.org/abs/1802.03426v2","title-short":"UMAP","language":"en","author":[{"family":"McInnes","given":"Leland"},{"family":"Healy","given":"John"},{"family":"Melville","given":"James"}],"issued":{"date-parts":[["2018",2,9]]},"accessed":{"date-parts":[["2019",6,24]]}}}],"schema":"https://github.com/citation-style-language/schema/raw/master/csl-citation.json"} </w:instrText>
      </w:r>
      <w:r>
        <w:fldChar w:fldCharType="separate"/>
      </w:r>
      <w:r w:rsidR="00F96408" w:rsidRPr="00F96408">
        <w:rPr>
          <w:vertAlign w:val="superscript"/>
        </w:rPr>
        <w:t>26</w:t>
      </w:r>
      <w:r>
        <w:fldChar w:fldCharType="end"/>
      </w:r>
      <w:r w:rsidR="003B6694">
        <w:t>-based methods</w:t>
      </w:r>
      <w:r>
        <w:t>.</w:t>
      </w:r>
      <w:r w:rsidR="00AF2A29">
        <w:t xml:space="preserve"> It</w:t>
      </w:r>
      <w:r w:rsidR="00006124">
        <w:t xml:space="preserve"> </w:t>
      </w:r>
      <w:r w:rsidR="00261C10">
        <w:t xml:space="preserve">can additionally </w:t>
      </w:r>
      <w:r w:rsidR="00EC6DFF">
        <w:t>estimate diffusion pseudotime</w:t>
      </w:r>
      <w:r w:rsidR="006B7404">
        <w:t>s</w:t>
      </w:r>
      <w:r w:rsidR="006B7404">
        <w:fldChar w:fldCharType="begin"/>
      </w:r>
      <w:r w:rsidR="00AF01B7">
        <w:instrText xml:space="preserve"> ADDIN ZOTERO_ITEM CSL_CITATION {"citationID":"LVZ5aAjk","properties":{"formattedCitation":"\\super 22\\nosupersub{}","plainCitation":"22","noteIndex":0},"citationItems":[{"id":"3y5EtKyF/yPnwwnjg","uris":["http://zotero.org/users/5797567/items/IZ987QSR"],"uri":["http://zotero.org/users/5797567/items/IZ987QSR"],"itemData":{"id":85,"type":"article-journal","title":"Diffusion pseudotime robustly reconstructs lineage branching","container-title":"Nature Methods","page":"845","volume":"13","issue":"10","source":"www.nature.com","abstract":"Diffusion pseudotime (DPT) enables robust and scalable inference of cellular trajectories, branching events, metastable states and underlying gene dynamics from snapshot single-cell gene expression data.","DOI":"10.1038/nmeth.3971","ISSN":"1548-7105","language":"En","author":[{"family":"Haghverdi","given":"Laleh"},{"family":"Büttner","given":"Maren"},{"family":"Wolf","given":"F. Alexander"},{"family":"Buettner","given":"Florian"},{"family":"Theis","given":"Fabian J."}],"issued":{"date-parts":[["2016",10]]}}}],"schema":"https://github.com/citation-style-language/schema/raw/master/csl-citation.json"} </w:instrText>
      </w:r>
      <w:r w:rsidR="006B7404">
        <w:fldChar w:fldCharType="separate"/>
      </w:r>
      <w:r w:rsidR="00F96408" w:rsidRPr="00F96408">
        <w:rPr>
          <w:vertAlign w:val="superscript"/>
        </w:rPr>
        <w:t>22</w:t>
      </w:r>
      <w:r w:rsidR="006B7404">
        <w:fldChar w:fldCharType="end"/>
      </w:r>
      <w:r>
        <w:t xml:space="preserve"> </w:t>
      </w:r>
      <w:r w:rsidR="006B7404">
        <w:t xml:space="preserve">and visualize developmental trajectories using force-directed layout </w:t>
      </w:r>
      <w:r w:rsidR="00F74918">
        <w:t>embedding (FLE)</w:t>
      </w:r>
      <w:r w:rsidR="00B87313">
        <w:fldChar w:fldCharType="begin"/>
      </w:r>
      <w:r w:rsidR="00B87313">
        <w:instrText xml:space="preserve"> ADDIN ZOTERO_ITEM CSL_CITATION {"citationID":"HIEqAQCw","properties":{"formattedCitation":"\\super 27\\nosupersub{}","plainCitation":"27","noteIndex":0},"citationItems":[{"id":88,"uris":["http://zotero.org/users/5797567/items/BFU9H45U"],"uri":["http://zotero.org/users/5797567/items/BFU9H45U"],"itemData":{"id":88,"type":"article-journal","title":"ForceAtlas2, a Continuous Graph Layout Algorithm for Handy Network Visualization Designed for the Gephi Software","container-title":"PLOS ONE","page":"e98679","volume":"9","issue":"6","source":"journals.plos.org","abstract":"Gephi is a network visualization software used in various disciplines (social network analysis, biology, genomics…). One of its key features is the ability to display the spatialization process, aiming at transforming the network into a map, and ForceAtlas2 is its default layout algorithm. The latter is developed by the Gephi team as an all-around solution to Gephi users’ typical networks (scale-free, 10 to 10,000 nodes). We present here for the first time its functioning and settings. ForceAtlas2 is a force-directed layout close to other algorithms used for network spatialization. We do not claim a theoretical advance but an attempt to integrate different techniques such as the Barnes Hut simulation, degree-dependent repulsive force, and local and global adaptive temperatures. It is designed for the Gephi user experience (it is a continuous algorithm), and we explain which constraints it implies. The algorithm benefits from much feedback and is developed in order to provide many possibilities through its settings. We lay out its complete functioning for the users who need a precise understanding of its behaviour, from the formulas to graphic illustration of the result. We propose a benchmark for our compromise between performance and quality. We also explain why we integrated its various features and discuss our design choices.","DOI":"10.1371/journal.pone.0098679","ISSN":"1932-6203","journalAbbreviation":"PLOS ONE","language":"en","author":[{"family":"Jacomy","given":"Mathieu"},{"family":"Venturini","given":"Tommaso"},{"family":"Heymann","given":"Sebastien"},{"family":"Bastian","given":"Mathieu"}],"issued":{"date-parts":[["2014",6,10]]}}}],"schema":"https://github.com/citation-style-language/schema/raw/master/csl-citation.json"} </w:instrText>
      </w:r>
      <w:r w:rsidR="00B87313">
        <w:fldChar w:fldCharType="separate"/>
      </w:r>
      <w:r w:rsidR="00B87313" w:rsidRPr="00566169">
        <w:rPr>
          <w:vertAlign w:val="superscript"/>
        </w:rPr>
        <w:t>27</w:t>
      </w:r>
      <w:r w:rsidR="00B87313">
        <w:fldChar w:fldCharType="end"/>
      </w:r>
      <w:r w:rsidR="00F74918">
        <w:t xml:space="preserve"> </w:t>
      </w:r>
      <w:r w:rsidR="00B87313">
        <w:t xml:space="preserve">based </w:t>
      </w:r>
      <w:r w:rsidR="006B7404">
        <w:t>algorithm</w:t>
      </w:r>
      <w:r w:rsidR="00A520FD">
        <w:t>s</w:t>
      </w:r>
      <w:r w:rsidR="006B7404">
        <w:t>.</w:t>
      </w:r>
      <w:r w:rsidR="00197C5D">
        <w:t xml:space="preserve"> </w:t>
      </w:r>
      <w:proofErr w:type="spellStart"/>
      <w:r w:rsidR="002C2B15">
        <w:t>scCloud</w:t>
      </w:r>
      <w:proofErr w:type="spellEnd"/>
      <w:r w:rsidR="002C2B15">
        <w:t xml:space="preserve"> can be used to detect cluster-specific markers</w:t>
      </w:r>
      <w:r w:rsidR="00165167">
        <w:t xml:space="preserve">. It </w:t>
      </w:r>
      <w:r w:rsidR="00284CD5">
        <w:t>performs differential expression analysis</w:t>
      </w:r>
      <w:r w:rsidR="004B211A">
        <w:t xml:space="preserve"> </w:t>
      </w:r>
      <w:r w:rsidR="00284CD5">
        <w:t xml:space="preserve">between </w:t>
      </w:r>
      <w:r w:rsidR="00CE6AC8">
        <w:t xml:space="preserve">cells within </w:t>
      </w:r>
      <w:r w:rsidR="006D34DC">
        <w:t xml:space="preserve">and outside </w:t>
      </w:r>
      <w:r w:rsidR="00EE7CA8">
        <w:t xml:space="preserve">a </w:t>
      </w:r>
      <w:r w:rsidR="00CE6AC8">
        <w:t>cluster</w:t>
      </w:r>
      <w:r w:rsidR="006821D3">
        <w:t xml:space="preserve"> and</w:t>
      </w:r>
      <w:r w:rsidR="00F45EC7">
        <w:t xml:space="preserve"> optionally calculates the area under ROC curve (AUROC)</w:t>
      </w:r>
      <w:r w:rsidR="00E013A4">
        <w:t xml:space="preserve"> values for </w:t>
      </w:r>
      <w:r w:rsidR="00EE7CA8">
        <w:t xml:space="preserve">all </w:t>
      </w:r>
      <w:r w:rsidR="00E013A4">
        <w:t>gene</w:t>
      </w:r>
      <w:r w:rsidR="00EE7CA8">
        <w:t>s</w:t>
      </w:r>
      <w:r w:rsidR="00E013A4">
        <w:t xml:space="preserve">. </w:t>
      </w:r>
      <w:r w:rsidR="004E47E2">
        <w:t>It</w:t>
      </w:r>
      <w:r w:rsidR="00397687">
        <w:t xml:space="preserve"> can</w:t>
      </w:r>
      <w:r w:rsidR="004E47E2">
        <w:t xml:space="preserve"> also</w:t>
      </w:r>
      <w:r w:rsidR="00397687">
        <w:t xml:space="preserve"> train a gradient boosting tree classifier</w:t>
      </w:r>
      <w:r w:rsidR="00E249CD">
        <w:fldChar w:fldCharType="begin"/>
      </w:r>
      <w:r w:rsidR="001F2595">
        <w:instrText xml:space="preserve"> ADDIN ZOTERO_ITEM CSL_CITATION {"citationID":"frZT1kzv","properties":{"formattedCitation":"\\super 28\\nosupersub{}","plainCitation":"28","noteIndex":0},"citationItems":[{"id":91,"uris":["http://zotero.org/users/5797567/items/4GHM49FQ"],"uri":["http://zotero.org/users/5797567/items/4GHM49FQ"],"itemData":{"id":91,"type":"paper-conference","title":"LightGBM: A Highly Efficient Gradient Boosting Decision Tree","container-title":"Advances in Neural Information Processing Systems 30","page":"3146-3154","source":"papers.nips.cc","event":"Advances in Neural Information Processing Systems","abstract":"Electronic Proceedings of Neural Information Processing Systems","URL":"https://papers.nips.cc/paper/6907-lightgbm-a-highly-efficient-gradient-boosting-decision-tree","title-short":"LightGBM","author":[{"family":"Ke","given":"Guolin"},{"family":"Meng","given":"Qi"},{"family":"Finley","given":"Thomas"},{"family":"Wang","given":"Taifeng"},{"family":"Chen","given":"Wei"},{"family":"Ma","given":"Weidong"},{"family":"Ye","given":"Qiwei"},{"family":"Liu","given":"Tie-Yan"}],"issued":{"date-parts":[["2017"]]},"accessed":{"date-parts":[["2019",6,24]]}}}],"schema":"https://github.com/citation-style-language/schema/raw/master/csl-citation.json"} </w:instrText>
      </w:r>
      <w:r w:rsidR="00E249CD">
        <w:fldChar w:fldCharType="separate"/>
      </w:r>
      <w:r w:rsidR="001F2595" w:rsidRPr="001F2595">
        <w:rPr>
          <w:vertAlign w:val="superscript"/>
        </w:rPr>
        <w:t>28</w:t>
      </w:r>
      <w:r w:rsidR="00E249CD">
        <w:fldChar w:fldCharType="end"/>
      </w:r>
      <w:r w:rsidR="00397687">
        <w:t xml:space="preserve"> on the gene expression matrix to predict cluster labels and </w:t>
      </w:r>
      <w:r w:rsidR="00E249CD">
        <w:t xml:space="preserve">outputs genes with high feature importance </w:t>
      </w:r>
      <w:r w:rsidR="00152C32">
        <w:t>scores</w:t>
      </w:r>
      <w:r w:rsidR="00D944DF">
        <w:t xml:space="preserve"> (</w:t>
      </w:r>
      <w:r w:rsidR="00D944DF" w:rsidRPr="00860184">
        <w:rPr>
          <w:b/>
        </w:rPr>
        <w:t>Methods</w:t>
      </w:r>
      <w:r w:rsidR="00D944DF">
        <w:t>)</w:t>
      </w:r>
      <w:r w:rsidR="00152C32">
        <w:t xml:space="preserve">, which provide additional information for detecting cluster-specific markers. </w:t>
      </w:r>
      <w:r w:rsidR="00347951">
        <w:t xml:space="preserve">Lastly, </w:t>
      </w:r>
      <w:proofErr w:type="spellStart"/>
      <w:r w:rsidR="008A107C">
        <w:t>scCloud</w:t>
      </w:r>
      <w:proofErr w:type="spellEnd"/>
      <w:r w:rsidR="008A107C">
        <w:t xml:space="preserve"> annotates </w:t>
      </w:r>
      <w:r w:rsidR="00AA29F2">
        <w:t xml:space="preserve">clusters with putative cell types </w:t>
      </w:r>
      <w:r w:rsidR="002B682A">
        <w:t xml:space="preserve">based on user-provided </w:t>
      </w:r>
      <w:r w:rsidR="00A6679A">
        <w:t>legacy signatures</w:t>
      </w:r>
      <w:r w:rsidR="00FC57B3">
        <w:t xml:space="preserve">. </w:t>
      </w:r>
      <w:r w:rsidR="00C33D3F">
        <w:t xml:space="preserve">For users’ convenience, </w:t>
      </w:r>
      <w:proofErr w:type="spellStart"/>
      <w:r w:rsidR="0022334A">
        <w:t>scCloud</w:t>
      </w:r>
      <w:proofErr w:type="spellEnd"/>
      <w:r w:rsidR="0022334A">
        <w:t xml:space="preserve"> includes cell</w:t>
      </w:r>
      <w:r w:rsidR="005E5D1B">
        <w:t>-</w:t>
      </w:r>
      <w:r w:rsidR="0022334A">
        <w:lastRenderedPageBreak/>
        <w:t>type</w:t>
      </w:r>
      <w:r w:rsidR="005E5D1B">
        <w:t>-specific</w:t>
      </w:r>
      <w:r w:rsidR="0022334A">
        <w:t xml:space="preserve"> signatures </w:t>
      </w:r>
      <w:r w:rsidR="00F96361">
        <w:t xml:space="preserve">for immune and brain tissues in </w:t>
      </w:r>
      <w:r w:rsidR="00C33D3F">
        <w:t xml:space="preserve">both </w:t>
      </w:r>
      <w:r w:rsidR="00F96361">
        <w:t>human and mouse</w:t>
      </w:r>
      <w:r w:rsidR="009A7AE3">
        <w:t>, which are curated by us</w:t>
      </w:r>
      <w:r w:rsidR="00155025">
        <w:t xml:space="preserve"> (</w:t>
      </w:r>
      <w:r w:rsidR="00155025" w:rsidRPr="00C77880">
        <w:rPr>
          <w:b/>
        </w:rPr>
        <w:t>Methods</w:t>
      </w:r>
      <w:r w:rsidR="00155025">
        <w:t>)</w:t>
      </w:r>
      <w:r w:rsidR="00F96361">
        <w:t xml:space="preserve">. </w:t>
      </w:r>
    </w:p>
    <w:p w14:paraId="391F370C" w14:textId="77777777" w:rsidR="00847AE3" w:rsidRDefault="00847AE3" w:rsidP="00A25D88">
      <w:pPr>
        <w:spacing w:line="360" w:lineRule="auto"/>
        <w:jc w:val="both"/>
      </w:pPr>
    </w:p>
    <w:p w14:paraId="41951D3F" w14:textId="7C701E37" w:rsidR="00E57EA5" w:rsidRDefault="00A25D88" w:rsidP="00A25D88">
      <w:pPr>
        <w:spacing w:line="360" w:lineRule="auto"/>
        <w:jc w:val="both"/>
      </w:pPr>
      <w:r>
        <w:t xml:space="preserve">We </w:t>
      </w:r>
      <w:r w:rsidR="007065AC">
        <w:t xml:space="preserve">have </w:t>
      </w:r>
      <w:r>
        <w:t xml:space="preserve">made several </w:t>
      </w:r>
      <w:proofErr w:type="gramStart"/>
      <w:r>
        <w:t>algorithm</w:t>
      </w:r>
      <w:proofErr w:type="gramEnd"/>
      <w:r>
        <w:t xml:space="preserve">- and implementation-level improvements to boost up the </w:t>
      </w:r>
      <w:r w:rsidR="007065AC">
        <w:t>performance</w:t>
      </w:r>
      <w:r>
        <w:t xml:space="preserve"> of </w:t>
      </w:r>
      <w:r w:rsidR="00A66DD0">
        <w:t xml:space="preserve">the analysis </w:t>
      </w:r>
      <w:r>
        <w:t xml:space="preserve">module. </w:t>
      </w:r>
      <w:r w:rsidR="005A6B42">
        <w:t xml:space="preserve">With these improvements, we are able to show that </w:t>
      </w:r>
      <w:proofErr w:type="spellStart"/>
      <w:r w:rsidR="005A6B42">
        <w:t>scCloud</w:t>
      </w:r>
      <w:proofErr w:type="spellEnd"/>
      <w:r w:rsidR="005A6B42">
        <w:t xml:space="preserve"> is </w:t>
      </w:r>
      <w:r w:rsidR="00D76865">
        <w:t xml:space="preserve">orders of magnitude faster than alternatives </w:t>
      </w:r>
      <w:r w:rsidR="00D76865">
        <w:t>for running key analyses tasks</w:t>
      </w:r>
      <w:r w:rsidR="000F016D">
        <w:t xml:space="preserve"> (</w:t>
      </w:r>
      <w:r w:rsidR="000F016D" w:rsidRPr="00DE4B7A">
        <w:rPr>
          <w:b/>
        </w:rPr>
        <w:t>Fig. 2b</w:t>
      </w:r>
      <w:r w:rsidR="000F016D">
        <w:t xml:space="preserve">, </w:t>
      </w:r>
      <w:r w:rsidR="000F016D" w:rsidRPr="00DE4B7A">
        <w:rPr>
          <w:b/>
        </w:rPr>
        <w:t>Methods</w:t>
      </w:r>
      <w:r w:rsidR="000F016D">
        <w:t>).</w:t>
      </w:r>
      <w:r w:rsidR="00E336C5">
        <w:t xml:space="preserve"> </w:t>
      </w:r>
      <w:r w:rsidR="002D112F">
        <w:t xml:space="preserve">We discuss how each of </w:t>
      </w:r>
      <w:r w:rsidR="00E336C5">
        <w:t>these</w:t>
      </w:r>
      <w:r w:rsidR="002D112F">
        <w:t xml:space="preserve"> </w:t>
      </w:r>
      <w:r w:rsidR="007065AC">
        <w:t>improvements</w:t>
      </w:r>
      <w:r w:rsidR="002D112F">
        <w:t xml:space="preserve"> works in greater detail below.</w:t>
      </w:r>
    </w:p>
    <w:p w14:paraId="76F70C8B" w14:textId="77777777" w:rsidR="00E57EA5" w:rsidRDefault="00E57EA5" w:rsidP="00A25D88">
      <w:pPr>
        <w:spacing w:line="360" w:lineRule="auto"/>
        <w:jc w:val="both"/>
      </w:pPr>
    </w:p>
    <w:p w14:paraId="24A0445B" w14:textId="67E28CDE" w:rsidR="00A25D88" w:rsidRDefault="00A25D88" w:rsidP="00A25D88">
      <w:pPr>
        <w:spacing w:line="360" w:lineRule="auto"/>
        <w:jc w:val="both"/>
      </w:pPr>
      <w:r>
        <w:t xml:space="preserve">Highly variable gene selection is an important feature selection procedure applied to </w:t>
      </w:r>
      <w:proofErr w:type="spellStart"/>
      <w:r>
        <w:t>scRNA-Seq</w:t>
      </w:r>
      <w:proofErr w:type="spellEnd"/>
      <w:r>
        <w:t xml:space="preserve"> data</w:t>
      </w:r>
      <w:r>
        <w:fldChar w:fldCharType="begin"/>
      </w:r>
      <w:r>
        <w:instrText xml:space="preserve"> ADDIN ZOTERO_ITEM CSL_CITATION {"citationID":"yNsLILNa","properties":{"formattedCitation":"\\super 8\\nosupersub{}","plainCitation":"8","noteIndex":0},"citationItems":[{"id":53,"uris":["http://zotero.org/users/5797567/items/2G6W2HXA"],"uri":["http://zotero.org/users/5797567/items/2G6W2HXA"],"itemData":{"id":53,"type":"article-journal","title":"Spatial reconstruction of single-cell gene expression data","container-title":"Nature Biotechnology","page":"495-502","volume":"33","issue":"5","source":"PubMed","abstract":"Spatial localization is a key determinant of cellular fate and behavior, but methods for spatially resolved, transcriptome-wide gene expression profiling across complex tissues are lacking. RNA staining methods assay only a small number of transcripts, whereas single-cell RNA-seq, which measures global gene expression, separates cells from their native spatial context. Here we present Seurat, a computational strategy to infer cellular localization by integrating single-cell RNA-seq data with in situ RNA patterns. We applied Seurat to spatially map 851 single cells from dissociated zebrafish (Danio rerio) embryos and generated a transcriptome-wide map of spatial patterning. We confirmed Seurat's accuracy using several experimental approaches, then used the strategy to identify a set of archetypal expression patterns and spatial markers. Seurat correctly localizes rare subpopulations, accurately mapping both spatially restricted and scattered groups. Seurat will be applicable to mapping cellular localization within complex patterned tissues in diverse systems.","DOI":"10.1038/nbt.3192","ISSN":"1546-1696","note":"PMID: 25867923\nPMCID: PMC4430369","journalAbbreviation":"Nat. Biotechnol.","language":"eng","author":[{"family":"Satija","given":"Rahul"},{"family":"Farrell","given":"Jeffrey A."},{"family":"Gennert","given":"David"},{"family":"Schier","given":"Alexander F."},{"family":"Regev","given":"Aviv"}],"issued":{"date-parts":[["2015",5]]}}}],"schema":"https://github.com/citation-style-language/schema/raw/master/csl-citation.json"} </w:instrText>
      </w:r>
      <w:r>
        <w:fldChar w:fldCharType="separate"/>
      </w:r>
      <w:r w:rsidRPr="00860184">
        <w:rPr>
          <w:vertAlign w:val="superscript"/>
        </w:rPr>
        <w:t>8</w:t>
      </w:r>
      <w:r>
        <w:fldChar w:fldCharType="end"/>
      </w:r>
      <w:r>
        <w:t>. We implemented a new HVG selection procedure (</w:t>
      </w:r>
      <w:r w:rsidRPr="00860184">
        <w:rPr>
          <w:b/>
        </w:rPr>
        <w:t>Methods</w:t>
      </w:r>
      <w:r>
        <w:t>) in addition to the standard one</w:t>
      </w:r>
      <w:r w:rsidR="00DF0C6D">
        <w:t xml:space="preserve"> used by SCANPY</w:t>
      </w:r>
      <w:r w:rsidR="00B46FB0">
        <w:fldChar w:fldCharType="begin"/>
      </w:r>
      <w:r w:rsidR="00B46FB0">
        <w:instrText xml:space="preserve"> ADDIN ZOTERO_ITEM CSL_CITATION {"citationID":"S06louly","properties":{"formattedCitation":"\\super 10\\nosupersub{}","plainCitation":"10","noteIndex":0},"citationItems":[{"id":23,"uris":["http://zotero.org/users/5797567/items/RLBA3IPH"],"uri":["http://zotero.org/users/5797567/items/RLBA3IPH"],"itemData":{"id":23,"type":"article-journal","title":"SCANPY: large-scale single-cell gene expression data analysis","container-title":"Genome Biology","page":"15","volume":"19","issue":"1","source":"PubMed","abstract":"SCANPY is a scalable toolkit for analyzing single-cell gene expression data. It includes methods for preprocessing, visualization, clustering, pseudotime and trajectory inference, differential expression testing, and simulation of gene regulatory networks. Its Python-based implementation efficiently deals with data sets of more than one million cells ( https://github.com/theislab/Scanpy ). Along with SCANPY, we present ANNDATA, a generic class for handling annotated data matrices ( https://github.com/theislab/anndata ).","DOI":"10.1186/s13059-017-1382-0","ISSN":"1474-760X","note":"PMID: 29409532\nPMCID: PMC5802054","title-short":"SCANPY","journalAbbreviation":"Genome Biol.","language":"eng","author":[{"family":"Wolf","given":"F. Alexander"},{"family":"Angerer","given":"Philipp"},{"family":"Theis","given":"Fabian J."}],"issued":{"date-parts":[["2018"]],"season":"06"}}}],"schema":"https://github.com/citation-style-language/schema/raw/master/csl-citation.json"} </w:instrText>
      </w:r>
      <w:r w:rsidR="00B46FB0">
        <w:fldChar w:fldCharType="separate"/>
      </w:r>
      <w:r w:rsidR="00B46FB0" w:rsidRPr="00860184">
        <w:rPr>
          <w:vertAlign w:val="superscript"/>
        </w:rPr>
        <w:t>10</w:t>
      </w:r>
      <w:r w:rsidR="00B46FB0">
        <w:fldChar w:fldCharType="end"/>
      </w:r>
      <w:r w:rsidR="00DF0C6D">
        <w:t xml:space="preserve"> and Seurat</w:t>
      </w:r>
      <w:r w:rsidR="00B46FB0">
        <w:fldChar w:fldCharType="begin"/>
      </w:r>
      <w:r w:rsidR="00B46FB0">
        <w:instrText xml:space="preserve"> ADDIN ZOTERO_ITEM CSL_CITATION {"citationID":"9tx6d4XH","properties":{"formattedCitation":"\\super 8\\nosupersub{}","plainCitation":"8","noteIndex":0},"citationItems":[{"id":53,"uris":["http://zotero.org/users/5797567/items/2G6W2HXA"],"uri":["http://zotero.org/users/5797567/items/2G6W2HXA"],"itemData":{"id":53,"type":"article-journal","title":"Spatial reconstruction of single-cell gene expression data","container-title":"Nature Biotechnology","page":"495-502","volume":"33","issue":"5","source":"PubMed","abstract":"Spatial localization is a key determinant of cellular fate and behavior, but methods for spatially resolved, transcriptome-wide gene expression profiling across complex tissues are lacking. RNA staining methods assay only a small number of transcripts, whereas single-cell RNA-seq, which measures global gene expression, separates cells from their native spatial context. Here we present Seurat, a computational strategy to infer cellular localization by integrating single-cell RNA-seq data with in situ RNA patterns. We applied Seurat to spatially map 851 single cells from dissociated zebrafish (Danio rerio) embryos and generated a transcriptome-wide map of spatial patterning. We confirmed Seurat's accuracy using several experimental approaches, then used the strategy to identify a set of archetypal expression patterns and spatial markers. Seurat correctly localizes rare subpopulations, accurately mapping both spatially restricted and scattered groups. Seurat will be applicable to mapping cellular localization within complex patterned tissues in diverse systems.","DOI":"10.1038/nbt.3192","ISSN":"1546-1696","note":"PMID: 25867923\nPMCID: PMC4430369","journalAbbreviation":"Nat. Biotechnol.","language":"eng","author":[{"family":"Satija","given":"Rahul"},{"family":"Farrell","given":"Jeffrey A."},{"family":"Gennert","given":"David"},{"family":"Schier","given":"Alexander F."},{"family":"Regev","given":"Aviv"}],"issued":{"date-parts":[["2015",5]]}}}],"schema":"https://github.com/citation-style-language/schema/raw/master/csl-citation.json"} </w:instrText>
      </w:r>
      <w:r w:rsidR="00B46FB0">
        <w:fldChar w:fldCharType="separate"/>
      </w:r>
      <w:r w:rsidR="00B46FB0" w:rsidRPr="00B46FB0">
        <w:rPr>
          <w:vertAlign w:val="superscript"/>
        </w:rPr>
        <w:t>8</w:t>
      </w:r>
      <w:r w:rsidR="00B46FB0">
        <w:fldChar w:fldCharType="end"/>
      </w:r>
      <w:r>
        <w:t xml:space="preserve">. The new procedure has </w:t>
      </w:r>
      <w:r w:rsidR="004A46C8">
        <w:t>an</w:t>
      </w:r>
      <w:r>
        <w:t xml:space="preserve"> elegant mathematical representation</w:t>
      </w:r>
      <w:r w:rsidR="00D14370">
        <w:t xml:space="preserve"> that handles batch effects naturally (</w:t>
      </w:r>
      <w:r w:rsidR="00D14370" w:rsidRPr="00FA5548">
        <w:rPr>
          <w:b/>
        </w:rPr>
        <w:t>Supplementary Fig. 1a, Methods</w:t>
      </w:r>
      <w:r w:rsidR="00D14370">
        <w:t xml:space="preserve">). </w:t>
      </w:r>
      <w:r w:rsidR="00ED7729">
        <w:t xml:space="preserve">We </w:t>
      </w:r>
      <w:r w:rsidR="00BB2502">
        <w:t xml:space="preserve">applied </w:t>
      </w:r>
      <w:r w:rsidR="00633DC8">
        <w:t>both the new and standard</w:t>
      </w:r>
      <w:r w:rsidR="00BB2502">
        <w:t xml:space="preserve"> procedure</w:t>
      </w:r>
      <w:r w:rsidR="00633DC8">
        <w:t>s</w:t>
      </w:r>
      <w:r w:rsidR="00BB2502">
        <w:t xml:space="preserve"> to </w:t>
      </w:r>
      <w:r w:rsidR="00633DC8">
        <w:t xml:space="preserve">the bone marrow dataset and </w:t>
      </w:r>
      <w:r w:rsidR="0034107E">
        <w:t>compared</w:t>
      </w:r>
      <w:r w:rsidR="00633DC8">
        <w:t xml:space="preserve"> the </w:t>
      </w:r>
      <w:r w:rsidR="00BB57CD">
        <w:t xml:space="preserve">selected </w:t>
      </w:r>
      <w:r w:rsidR="00633DC8">
        <w:t>HVG</w:t>
      </w:r>
      <w:r w:rsidR="00197E45">
        <w:t>s</w:t>
      </w:r>
      <w:r w:rsidR="00633DC8">
        <w:t xml:space="preserve"> with a </w:t>
      </w:r>
      <w:r w:rsidR="00ED7729">
        <w:t xml:space="preserve">list of 94 cell-type-specific markers </w:t>
      </w:r>
      <w:r w:rsidR="00E02F18">
        <w:t xml:space="preserve">curated </w:t>
      </w:r>
      <w:r w:rsidR="00ED7729">
        <w:t xml:space="preserve">for </w:t>
      </w:r>
      <w:r w:rsidR="00575424">
        <w:t xml:space="preserve">the </w:t>
      </w:r>
      <w:r w:rsidR="00ED7729">
        <w:t>human immune system</w:t>
      </w:r>
      <w:r w:rsidR="00F3755D">
        <w:t xml:space="preserve"> based on domain knowledge</w:t>
      </w:r>
      <w:r w:rsidR="00446EBB">
        <w:t xml:space="preserve"> (</w:t>
      </w:r>
      <w:r w:rsidR="00266DDD" w:rsidRPr="00FA5548">
        <w:rPr>
          <w:b/>
        </w:rPr>
        <w:t>Supplementary Data 1, Methods</w:t>
      </w:r>
      <w:r w:rsidR="00266DDD">
        <w:t xml:space="preserve">). </w:t>
      </w:r>
      <w:r w:rsidR="00BD13F3">
        <w:t>The</w:t>
      </w:r>
      <w:r w:rsidR="003D2E29">
        <w:t xml:space="preserve"> new procedure </w:t>
      </w:r>
      <w:r w:rsidR="003F45A8">
        <w:t xml:space="preserve">selects 3 more markers in its HVG list </w:t>
      </w:r>
      <w:r w:rsidR="008227D2">
        <w:t xml:space="preserve">than the standard procedure </w:t>
      </w:r>
      <w:r w:rsidR="003F45A8">
        <w:t>(</w:t>
      </w:r>
      <w:r w:rsidR="003F45A8" w:rsidRPr="00FA5548">
        <w:rPr>
          <w:b/>
        </w:rPr>
        <w:t xml:space="preserve">Fig. </w:t>
      </w:r>
      <w:r w:rsidR="005626D3" w:rsidRPr="00FA5548">
        <w:rPr>
          <w:b/>
        </w:rPr>
        <w:t>2</w:t>
      </w:r>
      <w:r w:rsidR="005626D3">
        <w:rPr>
          <w:b/>
        </w:rPr>
        <w:t>c</w:t>
      </w:r>
      <w:r w:rsidR="003F45A8">
        <w:t xml:space="preserve">) and includes important T cell markers such as TRAC, CD3D, CD3E and CD4, which are missed by the standard procedure. </w:t>
      </w:r>
      <w:r w:rsidR="000D78C8">
        <w:t xml:space="preserve">In addition, the new procedure </w:t>
      </w:r>
      <w:r w:rsidR="0010241F">
        <w:t>yields similar cell type annotation (</w:t>
      </w:r>
      <w:r w:rsidR="0010241F" w:rsidRPr="00FA5548">
        <w:rPr>
          <w:b/>
        </w:rPr>
        <w:t>Supplementary Fig. 1b</w:t>
      </w:r>
      <w:r w:rsidR="0010241F">
        <w:t xml:space="preserve">) and a developmental trajectory </w:t>
      </w:r>
      <w:r w:rsidR="00663AD5">
        <w:t xml:space="preserve">that </w:t>
      </w:r>
      <w:r w:rsidR="007944DD">
        <w:t xml:space="preserve">better </w:t>
      </w:r>
      <w:r w:rsidR="00663AD5">
        <w:t xml:space="preserve">separates erythrocyte, B cell and myeloid cell populations </w:t>
      </w:r>
      <w:r w:rsidR="0010241F">
        <w:t>(</w:t>
      </w:r>
      <w:r w:rsidR="0010241F" w:rsidRPr="00FA5548">
        <w:rPr>
          <w:b/>
        </w:rPr>
        <w:t>Supplementary Fig. 1c</w:t>
      </w:r>
      <w:r w:rsidR="0010241F">
        <w:t>)</w:t>
      </w:r>
      <w:r w:rsidR="00450CFC">
        <w:t xml:space="preserve">. </w:t>
      </w:r>
    </w:p>
    <w:p w14:paraId="57D82C57" w14:textId="1B29FCAB" w:rsidR="00416E25" w:rsidRDefault="00416E25" w:rsidP="00A25D88">
      <w:pPr>
        <w:spacing w:line="360" w:lineRule="auto"/>
        <w:jc w:val="both"/>
      </w:pPr>
    </w:p>
    <w:p w14:paraId="4B3B4EEF" w14:textId="4C4D8EFB" w:rsidR="00675D18" w:rsidRDefault="00A56693" w:rsidP="00A25D88">
      <w:pPr>
        <w:spacing w:line="360" w:lineRule="auto"/>
        <w:jc w:val="both"/>
      </w:pPr>
      <w:r>
        <w:t xml:space="preserve">Batch correction </w:t>
      </w:r>
      <w:r w:rsidR="00387D0B">
        <w:t xml:space="preserve">removes technical noise introduced in the process of </w:t>
      </w:r>
      <w:r w:rsidR="00567E89">
        <w:t xml:space="preserve">sample handling, library preparation and sequencing. </w:t>
      </w:r>
      <w:proofErr w:type="spellStart"/>
      <w:r w:rsidR="009E2F7D">
        <w:t>scCloud</w:t>
      </w:r>
      <w:proofErr w:type="spellEnd"/>
      <w:r w:rsidR="009E2F7D">
        <w:t xml:space="preserve"> implements </w:t>
      </w:r>
      <w:r w:rsidR="00356C5E">
        <w:t xml:space="preserve">the classical </w:t>
      </w:r>
      <w:r w:rsidR="009D5760">
        <w:t>location and scale (L/S) adjustment method</w:t>
      </w:r>
      <w:r w:rsidR="001F6AD9">
        <w:fldChar w:fldCharType="begin"/>
      </w:r>
      <w:r w:rsidR="001F2595">
        <w:instrText xml:space="preserve"> ADDIN ZOTERO_ITEM CSL_CITATION {"citationID":"z7MBnWp7","properties":{"formattedCitation":"\\super 29\\nosupersub{}","plainCitation":"29","noteIndex":0},"citationItems":[{"id":115,"uris":["http://zotero.org/users/5797567/items/YKYIE89F"],"uri":["http://zotero.org/users/5797567/items/YKYIE89F"],"itemData":{"id":115,"type":"chapter","title":"DNA-Chip Analyzer (dChip)","container-title":"The Analysis of Gene Expression Data","page":"120-141","source":"link.springer.com","abstract":"DNA-Chip Analyzer (dChip) is a software package implementing model-based expression analysis of oligonucleotide arrays and several high-level analysis procedures. The model-based approach allows...","URL":"https://link.springer.com/chapter/10.1007/0-387-21679-0_5","language":"en","author":[{"family":"Li","given":"Cheng"},{"family":"Wong","given":"Wing Hung"}],"issued":{"date-parts":[["2003"]]},"accessed":{"date-parts":[["2019",6,29]]}}}],"schema":"https://github.com/citation-style-language/schema/raw/master/csl-citation.json"} </w:instrText>
      </w:r>
      <w:r w:rsidR="001F6AD9">
        <w:fldChar w:fldCharType="separate"/>
      </w:r>
      <w:r w:rsidR="001F2595" w:rsidRPr="001F2595">
        <w:rPr>
          <w:vertAlign w:val="superscript"/>
        </w:rPr>
        <w:t>29</w:t>
      </w:r>
      <w:r w:rsidR="001F6AD9">
        <w:fldChar w:fldCharType="end"/>
      </w:r>
      <w:r w:rsidR="009D5760">
        <w:t xml:space="preserve"> </w:t>
      </w:r>
      <w:r w:rsidR="002D4B63">
        <w:t xml:space="preserve">for batch correction </w:t>
      </w:r>
      <w:r w:rsidR="001250B7">
        <w:t xml:space="preserve">because we normally have large enough batch sizes (&gt; 25 cells) </w:t>
      </w:r>
      <w:r w:rsidR="008E24C8">
        <w:t>to estimate mean and variance of each gene separately</w:t>
      </w:r>
      <w:r w:rsidR="00E367C0">
        <w:fldChar w:fldCharType="begin"/>
      </w:r>
      <w:r w:rsidR="001F2595">
        <w:instrText xml:space="preserve"> ADDIN ZOTERO_ITEM CSL_CITATION {"citationID":"sPHiYmcW","properties":{"formattedCitation":"\\super 30\\nosupersub{}","plainCitation":"30","noteIndex":0},"citationItems":[{"id":117,"uris":["http://zotero.org/users/5797567/items/LXN92UBT"],"uri":["http://zotero.org/users/5797567/items/LXN92UBT"],"itemData":{"id":117,"type":"article-journal","title":"Adjusting batch effects in microarray expression data using empirical Bayes methods","container-title":"Biostatistics","page":"118-127","volume":"8","issue":"1","source":"academic.oup.com","abstract":"Abstract.  Non-biological experimental variation or “batch effects\" are commonly observed across multiple batches of microarray experiments, often rendering the","DOI":"10.1093/biostatistics/kxj037","ISSN":"1465-4644","journalAbbreviation":"Biostatistics","language":"en","author":[{"family":"Johnson","given":"W. Evan"},{"family":"Li","given":"Cheng"},{"family":"Rabinovic","given":"Ariel"}],"issued":{"date-parts":[["2007",1,1]]}}}],"schema":"https://github.com/citation-style-language/schema/raw/master/csl-citation.json"} </w:instrText>
      </w:r>
      <w:r w:rsidR="00E367C0">
        <w:fldChar w:fldCharType="separate"/>
      </w:r>
      <w:r w:rsidR="001F2595" w:rsidRPr="001F2595">
        <w:rPr>
          <w:vertAlign w:val="superscript"/>
        </w:rPr>
        <w:t>30</w:t>
      </w:r>
      <w:r w:rsidR="00E367C0">
        <w:fldChar w:fldCharType="end"/>
      </w:r>
      <w:r w:rsidR="008E24C8">
        <w:t xml:space="preserve">. </w:t>
      </w:r>
      <w:r w:rsidR="006C2505">
        <w:t xml:space="preserve">We </w:t>
      </w:r>
      <w:r w:rsidR="00220635">
        <w:t xml:space="preserve">benchmarked </w:t>
      </w:r>
      <w:proofErr w:type="spellStart"/>
      <w:r w:rsidR="00373041">
        <w:t>scCloud’s</w:t>
      </w:r>
      <w:proofErr w:type="spellEnd"/>
      <w:r w:rsidR="00373041">
        <w:t xml:space="preserve"> L/S method with </w:t>
      </w:r>
      <w:r w:rsidR="009A1E1A">
        <w:t>Combat</w:t>
      </w:r>
      <w:r w:rsidR="00525B29">
        <w:fldChar w:fldCharType="begin"/>
      </w:r>
      <w:r w:rsidR="001F2595">
        <w:instrText xml:space="preserve"> ADDIN ZOTERO_ITEM CSL_CITATION {"citationID":"QxvwFsPi","properties":{"formattedCitation":"\\super 30\\nosupersub{}","plainCitation":"30","noteIndex":0},"citationItems":[{"id":117,"uris":["http://zotero.org/users/5797567/items/LXN92UBT"],"uri":["http://zotero.org/users/5797567/items/LXN92UBT"],"itemData":{"id":117,"type":"article-journal","title":"Adjusting batch effects in microarray expression data using empirical Bayes methods","container-title":"Biostatistics","page":"118-127","volume":"8","issue":"1","source":"academic.oup.com","abstract":"Abstract.  Non-biological experimental variation or “batch effects\" are commonly observed across multiple batches of microarray experiments, often rendering the","DOI":"10.1093/biostatistics/kxj037","ISSN":"1465-4644","journalAbbreviation":"Biostatistics","language":"en","author":[{"family":"Johnson","given":"W. Evan"},{"family":"Li","given":"Cheng"},{"family":"Rabinovic","given":"Ariel"}],"issued":{"date-parts":[["2007",1,1]]}}}],"schema":"https://github.com/citation-style-language/schema/raw/master/csl-citation.json"} </w:instrText>
      </w:r>
      <w:r w:rsidR="00525B29">
        <w:fldChar w:fldCharType="separate"/>
      </w:r>
      <w:r w:rsidR="001F2595" w:rsidRPr="001F2595">
        <w:rPr>
          <w:vertAlign w:val="superscript"/>
        </w:rPr>
        <w:t>30</w:t>
      </w:r>
      <w:r w:rsidR="00525B29">
        <w:fldChar w:fldCharType="end"/>
      </w:r>
      <w:r w:rsidR="009A1E1A">
        <w:t>, MNN</w:t>
      </w:r>
      <w:r w:rsidR="00525B29">
        <w:fldChar w:fldCharType="begin"/>
      </w:r>
      <w:r w:rsidR="001F2595">
        <w:instrText xml:space="preserve"> ADDIN ZOTERO_ITEM CSL_CITATION {"citationID":"JVia2tpo","properties":{"formattedCitation":"\\super 31\\nosupersub{}","plainCitation":"31","noteIndex":0},"citationItems":[{"id":120,"uris":["http://zotero.org/users/5797567/items/8T4HAJFT"],"uri":["http://zotero.org/users/5797567/items/8T4HAJFT"],"itemData":{"id":120,"type":"article-journal","title":"Batch effects in single-cell RNA-sequencing data are corrected by matching mutual nearest neighbors","container-title":"Nature Biotechnology","page":"421","volume":"36","issue":"5","source":"www.nature.com","abstract":"Differences in gene expression between individual cells of the same type are measured across batches and used to correct technical artifacts in single-cell RNA-sequencing data.","DOI":"10.1038/nbt.4091","ISSN":"1546-1696","language":"En","author":[{"family":"Haghverdi","given":"Laleh"},{"family":"Lun","given":"Aaron T. L."},{"family":"Morgan","given":"Michael D."},{"family":"Marioni","given":"John C."}],"issued":{"date-parts":[["2018",5]]}}}],"schema":"https://github.com/citation-style-language/schema/raw/master/csl-citation.json"} </w:instrText>
      </w:r>
      <w:r w:rsidR="00525B29">
        <w:fldChar w:fldCharType="separate"/>
      </w:r>
      <w:r w:rsidR="001F2595" w:rsidRPr="001F2595">
        <w:rPr>
          <w:vertAlign w:val="superscript"/>
        </w:rPr>
        <w:t>31</w:t>
      </w:r>
      <w:r w:rsidR="00525B29">
        <w:fldChar w:fldCharType="end"/>
      </w:r>
      <w:r w:rsidR="009A1E1A">
        <w:t xml:space="preserve"> and BBKNN</w:t>
      </w:r>
      <w:r w:rsidR="00525B29">
        <w:fldChar w:fldCharType="begin"/>
      </w:r>
      <w:r w:rsidR="001F2595">
        <w:instrText xml:space="preserve"> ADDIN ZOTERO_ITEM CSL_CITATION {"citationID":"NcksTcSH","properties":{"formattedCitation":"\\super 32\\nosupersub{}","plainCitation":"32","noteIndex":0},"citationItems":[{"id":123,"uris":["http://zotero.org/users/5797567/items/WQGA8RR9"],"uri":["http://zotero.org/users/5797567/items/WQGA8RR9"],"itemData":{"id":123,"type":"article-journal","title":"Fast Batch Alignment of Single Cell Transcriptomes Unifies Multiple Mouse Cell Atlases into an Integrated Landscape","container-title":"bioRxiv","page":"397042","source":"www.biorxiv.org","abstract":"&lt;h3&gt;Abstract&lt;/h3&gt; &lt;p&gt;Increasing numbers of large scale single cell RNA-Seq projects are leading to a data explosion, which can only be fully exploited through data integration. Therefore, efficient computational tools for combining diverse datasets are crucial for biology in the single cell genomics era. A number of methods have been developed to assist data integration by removing technical batch effects, but most are computationally intensive. To overcome the challenge of enormous datasets, we have developed BBKNN, an extremely fast graph-based data integration method. We illustrate the power of BBKNN for dimensionalityreduced visualisation and clustering in multiple biological scenarios, including a massive integrative study over several murine atlases. BBKNN successfully connects cell populations across experimentally heterogeneous mouse scRNA-Seq datasets, which reveals global markers of cell type and organspecificity and provides the foundation for inferring the underlying transcription factor network. BBKNN is available at https://github.com/Teichlab/bbknn.&lt;/p&gt;","DOI":"10.1101/397042","language":"en","author":[{"family":"Park","given":"Jong-Eun"},{"family":"Polański","given":"Krzysztof"},{"family":"Meyer","given":"Kerstin"},{"family":"Teichmann","given":"Sarah A."}],"issued":{"date-parts":[["2018",8,22]]}}}],"schema":"https://github.com/citation-style-language/schema/raw/master/csl-citation.json"} </w:instrText>
      </w:r>
      <w:r w:rsidR="00525B29">
        <w:fldChar w:fldCharType="separate"/>
      </w:r>
      <w:r w:rsidR="001F2595" w:rsidRPr="001F2595">
        <w:rPr>
          <w:vertAlign w:val="superscript"/>
        </w:rPr>
        <w:t>32</w:t>
      </w:r>
      <w:r w:rsidR="00525B29">
        <w:fldChar w:fldCharType="end"/>
      </w:r>
      <w:r w:rsidR="00525B29">
        <w:t xml:space="preserve"> that SCANPY offers</w:t>
      </w:r>
      <w:r w:rsidR="00D1356B">
        <w:t>,</w:t>
      </w:r>
      <w:r w:rsidR="00525B29">
        <w:t xml:space="preserve"> and the integration method</w:t>
      </w:r>
      <w:r w:rsidR="00FC532D">
        <w:fldChar w:fldCharType="begin"/>
      </w:r>
      <w:r w:rsidR="001F2595">
        <w:instrText xml:space="preserve"> ADDIN ZOTERO_ITEM CSL_CITATION {"citationID":"5WudUIkP","properties":{"formattedCitation":"\\super 33\\nosupersub{}","plainCitation":"33","noteIndex":0},"citationItems":[{"id":101,"uris":["http://zotero.org/users/5797567/items/3VYYRMZX"],"uri":["http://zotero.org/users/5797567/items/3VYYRMZX"],"itemData":{"id":101,"type":"article-journal","title":"Comprehensive Integration of Single-Cell Data","container-title":"Cell","page":"1888-1902.e21","volume":"177","issue":"7","source":"www.cell.com","abstract":"&lt;h2&gt;Summary&lt;/h2&gt;&lt;p&gt;Single-cell transcriptomics has transformed our ability to characterize cell states, but deep biological understanding requires more than a taxonomic listing of clusters. As new methods arise to measure distinct cellular modalities, a key analytical challenge is to integrate these datasets to better understand cellular identity and function. Here, we develop a strategy to \"anchor\" diverse datasets together, enabling us to integrate single-cell measurements not only across scRNA-seq technologies, but also across different modalities. After demonstrating improvement over existing methods for integrating scRNA-seq data, we anchor scRNA-seq experiments with scATAC-seq to explore chromatin differences in closely related interneuron subsets and project protein expression measurements onto a bone marrow atlas to characterize lymphocyte populations. Lastly, we harmonize &lt;i&gt;in situ&lt;/i&gt; gene expression and scRNA-seq datasets, allowing transcriptome-wide imputation of spatial gene expression patterns. Our work presents a strategy for the assembly of harmonized references and transfer of information across datasets.&lt;/p&gt;","DOI":"10.1016/j.cell.2019.05.031","ISSN":"0092-8674, 1097-4172","note":"PMID: 31178118","journalAbbreviation":"Cell","language":"English","author":[{"family":"Stuart","given":"Tim"},{"family":"Butler","given":"Andrew"},{"family":"Hoffman","given":"Paul"},{"family":"Hafemeister","given":"Christoph"},{"family":"Papalexi","given":"Efthymia"},{"family":"Mauck","given":"William M."},{"family":"Hao","given":"Yuhan"},{"family":"Stoeckius","given":"Marlon"},{"family":"Smibert","given":"Peter"},{"family":"Satija","given":"Rahul"}],"issued":{"date-parts":[["2019",6,13]]}}}],"schema":"https://github.com/citation-style-language/schema/raw/master/csl-citation.json"} </w:instrText>
      </w:r>
      <w:r w:rsidR="00FC532D">
        <w:fldChar w:fldCharType="separate"/>
      </w:r>
      <w:r w:rsidR="001F2595" w:rsidRPr="001F2595">
        <w:rPr>
          <w:vertAlign w:val="superscript"/>
        </w:rPr>
        <w:t>33</w:t>
      </w:r>
      <w:r w:rsidR="00FC532D">
        <w:fldChar w:fldCharType="end"/>
      </w:r>
      <w:r w:rsidR="00525B29">
        <w:t xml:space="preserve"> Seurat offers</w:t>
      </w:r>
      <w:r w:rsidR="00FC532D">
        <w:t xml:space="preserve"> </w:t>
      </w:r>
      <w:r w:rsidR="003B2B20">
        <w:t>using kBET</w:t>
      </w:r>
      <w:r w:rsidR="003B2B20">
        <w:fldChar w:fldCharType="begin"/>
      </w:r>
      <w:r w:rsidR="001F2595">
        <w:instrText xml:space="preserve"> ADDIN ZOTERO_ITEM CSL_CITATION {"citationID":"ClnDBOSQ","properties":{"formattedCitation":"\\super 34\\nosupersub{}","plainCitation":"34","noteIndex":0},"citationItems":[{"id":136,"uris":["http://zotero.org/users/5797567/items/9H553YBI"],"uri":["http://zotero.org/users/5797567/items/9H553YBI"],"itemData":{"id":136,"type":"article-journal","title":"A test metric for assessing single-cell RNA-seq batch correction","container-title":"Nature Methods","page":"43","volume":"16","issue":"1","source":"www.nature.com","abstract":"kBET informs attempts at single-cell RNA-seq data integration by quantifying batch effects and determining how well batch regression and normalization approaches remove technical variation while preserving biological variability.","DOI":"10.1038/s41592-018-0254-1","ISSN":"1548-7105","language":"En","author":[{"family":"Büttner","given":"Maren"},{"family":"Miao","given":"Zhichao"},{"family":"Wolf","given":"F. Alexander"},{"family":"Teichmann","given":"Sarah A."},{"family":"Theis","given":"Fabian J."}],"issued":{"date-parts":[["2019",1]]}}}],"schema":"https://github.com/citation-style-language/schema/raw/master/csl-citation.json"} </w:instrText>
      </w:r>
      <w:r w:rsidR="003B2B20">
        <w:fldChar w:fldCharType="separate"/>
      </w:r>
      <w:r w:rsidR="001F2595" w:rsidRPr="001F2595">
        <w:rPr>
          <w:vertAlign w:val="superscript"/>
        </w:rPr>
        <w:t>34</w:t>
      </w:r>
      <w:r w:rsidR="003B2B20">
        <w:fldChar w:fldCharType="end"/>
      </w:r>
      <w:r w:rsidR="003B2B20">
        <w:t xml:space="preserve"> and </w:t>
      </w:r>
      <w:proofErr w:type="spellStart"/>
      <w:r w:rsidR="003B2B20">
        <w:t>kSIM</w:t>
      </w:r>
      <w:proofErr w:type="spellEnd"/>
      <w:r w:rsidR="003B2B20">
        <w:t xml:space="preserve"> acceptance rates </w:t>
      </w:r>
      <w:r w:rsidR="00FC532D">
        <w:t>(</w:t>
      </w:r>
      <w:r w:rsidR="00A55F02" w:rsidRPr="00FA5548">
        <w:rPr>
          <w:b/>
        </w:rPr>
        <w:t>Fig. 2</w:t>
      </w:r>
      <w:r w:rsidR="008806A4">
        <w:rPr>
          <w:b/>
        </w:rPr>
        <w:t>d</w:t>
      </w:r>
      <w:r w:rsidR="00A55F02">
        <w:t xml:space="preserve">, </w:t>
      </w:r>
      <w:r w:rsidR="00FC532D" w:rsidRPr="00FA5548">
        <w:rPr>
          <w:b/>
        </w:rPr>
        <w:t>Methods</w:t>
      </w:r>
      <w:r w:rsidR="00FC532D">
        <w:t>)</w:t>
      </w:r>
      <w:r w:rsidR="00525B29">
        <w:t>.</w:t>
      </w:r>
      <w:r w:rsidR="009A1E1A">
        <w:t xml:space="preserve"> </w:t>
      </w:r>
      <w:r w:rsidR="00CA1DAD">
        <w:t xml:space="preserve">We observe that there is no single best method </w:t>
      </w:r>
      <w:r w:rsidR="00993F21">
        <w:t>that achieve</w:t>
      </w:r>
      <w:r w:rsidR="00D1356B">
        <w:t>s</w:t>
      </w:r>
      <w:r w:rsidR="00993F21">
        <w:t xml:space="preserve"> best </w:t>
      </w:r>
      <w:proofErr w:type="spellStart"/>
      <w:r w:rsidR="00993F21">
        <w:t>kBET</w:t>
      </w:r>
      <w:proofErr w:type="spellEnd"/>
      <w:r w:rsidR="00993F21">
        <w:t xml:space="preserve"> and </w:t>
      </w:r>
      <w:proofErr w:type="spellStart"/>
      <w:r w:rsidR="00993F21">
        <w:t>kSIM</w:t>
      </w:r>
      <w:proofErr w:type="spellEnd"/>
      <w:r w:rsidR="00993F21">
        <w:t xml:space="preserve"> rates</w:t>
      </w:r>
      <w:r w:rsidR="00F04BE0">
        <w:t xml:space="preserve">. Instead, the five methods evaluated show a trade-off </w:t>
      </w:r>
      <w:r w:rsidR="003A6821">
        <w:t>between the two rates</w:t>
      </w:r>
      <w:r w:rsidR="008F29B4">
        <w:t xml:space="preserve">. </w:t>
      </w:r>
      <w:proofErr w:type="spellStart"/>
      <w:r w:rsidR="003A6821">
        <w:t>scCloud</w:t>
      </w:r>
      <w:proofErr w:type="spellEnd"/>
      <w:r w:rsidR="003A6821">
        <w:t xml:space="preserve"> </w:t>
      </w:r>
      <w:r w:rsidR="00675D18">
        <w:t>is the fastest among the five methods</w:t>
      </w:r>
      <w:r w:rsidR="002F268E">
        <w:t xml:space="preserve"> (</w:t>
      </w:r>
      <w:r w:rsidR="002F268E" w:rsidRPr="00FA5548">
        <w:rPr>
          <w:b/>
        </w:rPr>
        <w:t>Supplementary Fig. 2a</w:t>
      </w:r>
      <w:r w:rsidR="002F268E">
        <w:t>)</w:t>
      </w:r>
      <w:r w:rsidR="00675D18">
        <w:t xml:space="preserve"> and </w:t>
      </w:r>
      <w:r w:rsidR="007760DD">
        <w:t>achieves a</w:t>
      </w:r>
      <w:r w:rsidR="00AE7F02">
        <w:t xml:space="preserve"> good balance</w:t>
      </w:r>
      <w:r w:rsidR="002F268E">
        <w:t xml:space="preserve"> between the two acceptance rates (</w:t>
      </w:r>
      <w:r w:rsidR="002F268E" w:rsidRPr="00FA5548">
        <w:rPr>
          <w:b/>
        </w:rPr>
        <w:t>Supplementary Fig. 2b-</w:t>
      </w:r>
      <w:r w:rsidR="007F3069">
        <w:rPr>
          <w:b/>
        </w:rPr>
        <w:t>g</w:t>
      </w:r>
      <w:r w:rsidR="002F268E">
        <w:t>).</w:t>
      </w:r>
    </w:p>
    <w:p w14:paraId="54A6C2D5" w14:textId="2F22E41B" w:rsidR="001F7D08" w:rsidRDefault="001F7D08" w:rsidP="00843E66">
      <w:pPr>
        <w:spacing w:line="360" w:lineRule="auto"/>
        <w:jc w:val="both"/>
      </w:pPr>
    </w:p>
    <w:p w14:paraId="3BDDB72E" w14:textId="07E6F1DB" w:rsidR="002C4899" w:rsidRDefault="00045853" w:rsidP="00843E66">
      <w:pPr>
        <w:spacing w:line="360" w:lineRule="auto"/>
        <w:jc w:val="both"/>
      </w:pPr>
      <w:proofErr w:type="spellStart"/>
      <w:r>
        <w:t>kNN</w:t>
      </w:r>
      <w:proofErr w:type="spellEnd"/>
      <w:r>
        <w:t xml:space="preserve"> graph construction is a critical step </w:t>
      </w:r>
      <w:r w:rsidR="00D34868">
        <w:t xml:space="preserve">for many downstream analyses, such as community-based clustering, UMAP visualization and diffusion map construction. </w:t>
      </w:r>
      <w:r w:rsidR="00E54BFE">
        <w:t xml:space="preserve">To </w:t>
      </w:r>
      <w:r w:rsidR="00CE52AA">
        <w:t xml:space="preserve">make </w:t>
      </w:r>
      <w:proofErr w:type="spellStart"/>
      <w:r w:rsidR="00CE52AA">
        <w:t>scCloud</w:t>
      </w:r>
      <w:proofErr w:type="spellEnd"/>
      <w:r w:rsidR="00CE52AA">
        <w:t xml:space="preserve"> scalable, </w:t>
      </w:r>
      <w:r w:rsidR="00006020">
        <w:t xml:space="preserve">we adapt the state-of-the-art approximate nearest neighbor finding algorithm, </w:t>
      </w:r>
      <w:r w:rsidR="00287F8A">
        <w:t>Hierarchical</w:t>
      </w:r>
      <w:r w:rsidR="000B49F6">
        <w:t xml:space="preserve"> Navigable Small World (HNSW)</w:t>
      </w:r>
      <w:r w:rsidR="000A6E6F">
        <w:fldChar w:fldCharType="begin"/>
      </w:r>
      <w:r w:rsidR="001F2595">
        <w:instrText xml:space="preserve"> ADDIN ZOTERO_ITEM CSL_CITATION {"citationID":"gEmFEifT","properties":{"formattedCitation":"\\super 35\\nosupersub{}","plainCitation":"35","noteIndex":0},"citationItems":[{"id":138,"uris":["http://zotero.org/users/5797567/items/TW5GUPJ3"],"uri":["http://zotero.org/users/5797567/items/TW5GUPJ3"],"itemData":{"id":138,"type":"article-journal","title":"Efficient and robust approximate nearest neighbor search using Hierarchical Navigable Small World graphs","container-title":"IEEE Transactions on Pattern Analysis and Machine Intelligence","page":"1-1","source":"IEEE Xplore","abstract":"We present a new approach for the approximate K-nearest neighbor search based on navigable small world graphs with controllable hierarchy (Hierarchical NSW, HNSW). The proposed solution is fully graph-based, without any need for additional search structures, which are typically used at the coarse search stage of the most proximity graph techniques. Hierarchical NSW incrementally builds a multi-layer structure consisting from hierarchical set of proximity graphs (layers) for nested subsets of the stored elements. The maximum layer in which an element is present is selected randomly with an exponentially decaying probability distribution. This allows producing graphs similar to the previously studied Navigable Small World (NSW) structures while additionally having the links separated by their characteristic distance scales. Starting search from the upper layer together with utilizing the scale separation boosts the performance compared to NSW and allows a logarithmic complexity scaling. Additional employment of a heuristic for selecting proximity graph neighbors significantly increases performance at high recall and in case of highly clustered data. Performance evaluation has demonstrated that the proposed general metric space search index is able to strongly outperform previous opensource state-of-the-art vector-only approaches. Similarity of the algorithm to the skip list structure allows straightforward balanced distributed implementation.","DOI":"10.1109/TPAMI.2018.2889473","ISSN":"0162-8828","author":[{"family":"Malkov","given":"Y. A."},{"family":"Yashunin","given":"D. A."}],"issued":{"date-parts":[["2018"]]}}}],"schema":"https://github.com/citation-style-language/schema/raw/master/csl-citation.json"} </w:instrText>
      </w:r>
      <w:r w:rsidR="000A6E6F">
        <w:fldChar w:fldCharType="separate"/>
      </w:r>
      <w:r w:rsidR="001F2595" w:rsidRPr="001F2595">
        <w:rPr>
          <w:vertAlign w:val="superscript"/>
        </w:rPr>
        <w:t>35</w:t>
      </w:r>
      <w:r w:rsidR="000A6E6F">
        <w:fldChar w:fldCharType="end"/>
      </w:r>
      <w:r w:rsidR="000A6E6F">
        <w:t xml:space="preserve">, which is shown to be fastest </w:t>
      </w:r>
      <w:r w:rsidR="00240542">
        <w:t>for high quality approximations</w:t>
      </w:r>
      <w:r w:rsidR="00523DE8">
        <w:fldChar w:fldCharType="begin"/>
      </w:r>
      <w:r w:rsidR="001F2595">
        <w:instrText xml:space="preserve"> ADDIN ZOTERO_ITEM CSL_CITATION {"citationID":"zlpne9Td","properties":{"formattedCitation":"\\super 36\\nosupersub{}","plainCitation":"36","noteIndex":0},"citationItems":[{"id":143,"uris":["http://zotero.org/users/5797567/items/TTZ8PTK4"],"uri":["http://zotero.org/users/5797567/items/TTZ8PTK4"],"itemData":{"id":143,"type":"paper-conference","title":"ANN-Benchmarks: A Benchmarking Tool for Approximate Nearest Neighbor Algorithms","container-title":"Similarity Search and Applications","publisher":"Springer, Cham","page":"34-49","source":"link.springer.com","event":"International Conference on Similarity Search and Applications","abstract":"This paper describes ANN-Benchmarks, a tool for evaluating the performance of in-memory approximate nearest neighbor algorithms. It provides a standard interface for measuring the performance and...","URL":"https://link.springer.com/chapter/10.1007/978-3-319-68474-1_3","DOI":"10.1007/978-3-319-68474-1_3","title-short":"ANN-Benchmarks","language":"en","author":[{"family":"Aumüller","given":"Martin"},{"family":"Bernhardsson","given":"Erik"},{"family":"Faithfull","given":"Alexander"}],"issued":{"date-parts":[["2017",10,4]]},"accessed":{"date-parts":[["2019",7,2]]}}}],"schema":"https://github.com/citation-style-language/schema/raw/master/csl-citation.json"} </w:instrText>
      </w:r>
      <w:r w:rsidR="00523DE8">
        <w:fldChar w:fldCharType="separate"/>
      </w:r>
      <w:r w:rsidR="001F2595" w:rsidRPr="001F2595">
        <w:rPr>
          <w:vertAlign w:val="superscript"/>
        </w:rPr>
        <w:t>36</w:t>
      </w:r>
      <w:r w:rsidR="00523DE8">
        <w:fldChar w:fldCharType="end"/>
      </w:r>
      <w:r w:rsidR="00523DE8">
        <w:t>.</w:t>
      </w:r>
      <w:r w:rsidR="00491B99">
        <w:t xml:space="preserve"> </w:t>
      </w:r>
      <w:r w:rsidR="000E0B03">
        <w:t xml:space="preserve"> </w:t>
      </w:r>
      <w:r w:rsidR="00CC67E7">
        <w:t xml:space="preserve">We </w:t>
      </w:r>
      <w:r w:rsidR="00082D69">
        <w:t>compared</w:t>
      </w:r>
      <w:r w:rsidR="00CC67E7">
        <w:t xml:space="preserve"> </w:t>
      </w:r>
      <w:r w:rsidR="004C7EE9">
        <w:t xml:space="preserve">the </w:t>
      </w:r>
      <w:r w:rsidR="00CC67E7">
        <w:t xml:space="preserve">HNSW algorithm with the </w:t>
      </w:r>
      <w:r w:rsidR="00BD5D6C">
        <w:t xml:space="preserve">approximate nearest neighbor finding algorithms used </w:t>
      </w:r>
      <w:r w:rsidR="00CC67E7">
        <w:t xml:space="preserve">by </w:t>
      </w:r>
      <w:r w:rsidR="008F7550">
        <w:t xml:space="preserve">SCANPY and </w:t>
      </w:r>
      <w:r w:rsidR="000B6889">
        <w:t>Seurat</w:t>
      </w:r>
      <w:r w:rsidR="0042059F">
        <w:t xml:space="preserve"> on the bone marrow dataset</w:t>
      </w:r>
      <w:r w:rsidR="001D4371">
        <w:t xml:space="preserve"> (</w:t>
      </w:r>
      <w:r w:rsidR="001D4371" w:rsidRPr="00FA5548">
        <w:rPr>
          <w:b/>
        </w:rPr>
        <w:t>Methods</w:t>
      </w:r>
      <w:r w:rsidR="001D4371">
        <w:t xml:space="preserve">). </w:t>
      </w:r>
      <w:r w:rsidR="002C4899">
        <w:t>T</w:t>
      </w:r>
      <w:r w:rsidR="00677D6C">
        <w:t xml:space="preserve">he HNSW algorithm </w:t>
      </w:r>
      <w:r w:rsidR="002C4899">
        <w:t xml:space="preserve">has a </w:t>
      </w:r>
      <w:r w:rsidR="00365ACA">
        <w:t>near optimal recall (</w:t>
      </w:r>
      <w:r w:rsidR="00365ACA" w:rsidRPr="00FA5548">
        <w:rPr>
          <w:b/>
        </w:rPr>
        <w:t>Supplementary Fig. 3a</w:t>
      </w:r>
      <w:r w:rsidR="00365ACA">
        <w:t>) and is orders of magnitude faster than the alternatives</w:t>
      </w:r>
      <w:r w:rsidR="00176E3F">
        <w:t xml:space="preserve"> (</w:t>
      </w:r>
      <w:r w:rsidR="00176E3F" w:rsidRPr="00FA5548">
        <w:rPr>
          <w:b/>
        </w:rPr>
        <w:t>Supplementary Fig. 3b</w:t>
      </w:r>
      <w:r w:rsidR="00176E3F">
        <w:t>)</w:t>
      </w:r>
      <w:r w:rsidR="00365ACA">
        <w:t>.</w:t>
      </w:r>
    </w:p>
    <w:p w14:paraId="16FB48C5" w14:textId="77777777" w:rsidR="00A504D3" w:rsidRDefault="00A504D3" w:rsidP="00843E66">
      <w:pPr>
        <w:spacing w:line="360" w:lineRule="auto"/>
        <w:jc w:val="both"/>
      </w:pPr>
    </w:p>
    <w:p w14:paraId="6895AD5B" w14:textId="56704781" w:rsidR="00287D60" w:rsidRDefault="00DF144E" w:rsidP="00843E66">
      <w:pPr>
        <w:spacing w:line="360" w:lineRule="auto"/>
        <w:jc w:val="both"/>
      </w:pPr>
      <w:r>
        <w:t>Diffusion map</w:t>
      </w:r>
      <w:r w:rsidR="00C77162">
        <w:t>s</w:t>
      </w:r>
      <w:r w:rsidR="009B3B7B">
        <w:t xml:space="preserve"> </w:t>
      </w:r>
      <w:r w:rsidR="00C77162">
        <w:t>are</w:t>
      </w:r>
      <w:r w:rsidR="009B3B7B">
        <w:t xml:space="preserve"> a useful tool </w:t>
      </w:r>
      <w:r w:rsidR="00AA67A0">
        <w:t>for studying developmental trajectories</w:t>
      </w:r>
      <w:r w:rsidR="00B61361">
        <w:fldChar w:fldCharType="begin"/>
      </w:r>
      <w:r w:rsidR="001F2595">
        <w:instrText xml:space="preserve"> ADDIN ZOTERO_ITEM CSL_CITATION {"citationID":"KdiyGzJO","properties":{"formattedCitation":"\\super 37\\nosupersub{}","plainCitation":"37","noteIndex":0},"citationItems":[{"id":151,"uris":["http://zotero.org/users/5797567/items/2VEBKQJK"],"uri":["http://zotero.org/users/5797567/items/2VEBKQJK"],"itemData":{"id":151,"type":"article-journal","title":"Diffusion pseudotime robustly reconstructs lineage branching","container-title":"Nature Methods","page":"845","volume":"13","issue":"10","source":"www.nature.com","abstract":"Diffusion pseudotime (DPT) enables robust and scalable inference of cellular trajectories, branching events, metastable states and underlying gene dynamics from snapshot single-cell gene expression data.","DOI":"10.1038/nmeth.3971","ISSN":"1548-7105","language":"En","author":[{"family":"Haghverdi","given":"Laleh"},{"family":"Büttner","given":"Maren"},{"family":"Wolf","given":"F. Alexander"},{"family":"Buettner","given":"Florian"},{"family":"Theis","given":"Fabian J."}],"issued":{"date-parts":[["2016",10]]}}}],"schema":"https://github.com/citation-style-language/schema/raw/master/csl-citation.json"} </w:instrText>
      </w:r>
      <w:r w:rsidR="00B61361">
        <w:fldChar w:fldCharType="separate"/>
      </w:r>
      <w:r w:rsidR="001F2595" w:rsidRPr="001F2595">
        <w:rPr>
          <w:vertAlign w:val="superscript"/>
        </w:rPr>
        <w:t>37</w:t>
      </w:r>
      <w:r w:rsidR="00B61361">
        <w:fldChar w:fldCharType="end"/>
      </w:r>
      <w:r w:rsidR="00AA67A0">
        <w:t xml:space="preserve">. </w:t>
      </w:r>
      <w:proofErr w:type="spellStart"/>
      <w:r w:rsidR="00B61361">
        <w:t>scCloud</w:t>
      </w:r>
      <w:proofErr w:type="spellEnd"/>
      <w:r w:rsidR="00B61361">
        <w:t xml:space="preserve"> extends the diffusion </w:t>
      </w:r>
      <w:proofErr w:type="spellStart"/>
      <w:r w:rsidR="00B61361">
        <w:t>pseudotime</w:t>
      </w:r>
      <w:proofErr w:type="spellEnd"/>
      <w:r w:rsidR="00B61361">
        <w:t xml:space="preserve"> (DPT) algorithm</w:t>
      </w:r>
      <w:r w:rsidR="00B61361">
        <w:fldChar w:fldCharType="begin"/>
      </w:r>
      <w:r w:rsidR="001F2595">
        <w:instrText xml:space="preserve"> ADDIN ZOTERO_ITEM CSL_CITATION {"citationID":"3e5l5j8E","properties":{"formattedCitation":"\\super 37\\nosupersub{}","plainCitation":"37","noteIndex":0},"citationItems":[{"id":151,"uris":["http://zotero.org/users/5797567/items/2VEBKQJK"],"uri":["http://zotero.org/users/5797567/items/2VEBKQJK"],"itemData":{"id":151,"type":"article-journal","title":"Diffusion pseudotime robustly reconstructs lineage branching","container-title":"Nature Methods","page":"845","volume":"13","issue":"10","source":"www.nature.com","abstract":"Diffusion pseudotime (DPT) enables robust and scalable inference of cellular trajectories, branching events, metastable states and underlying gene dynamics from snapshot single-cell gene expression data.","DOI":"10.1038/nmeth.3971","ISSN":"1548-7105","language":"En","author":[{"family":"Haghverdi","given":"Laleh"},{"family":"Büttner","given":"Maren"},{"family":"Wolf","given":"F. Alexander"},{"family":"Buettner","given":"Florian"},{"family":"Theis","given":"Fabian J."}],"issued":{"date-parts":[["2016",10]]}}}],"schema":"https://github.com/citation-style-language/schema/raw/master/csl-citation.json"} </w:instrText>
      </w:r>
      <w:r w:rsidR="00B61361">
        <w:fldChar w:fldCharType="separate"/>
      </w:r>
      <w:r w:rsidR="001F2595" w:rsidRPr="001F2595">
        <w:rPr>
          <w:vertAlign w:val="superscript"/>
        </w:rPr>
        <w:t>37</w:t>
      </w:r>
      <w:r w:rsidR="00B61361">
        <w:fldChar w:fldCharType="end"/>
      </w:r>
      <w:r w:rsidR="00B61361">
        <w:t xml:space="preserve"> by introducing a new family of diffusion maps parameterized by </w:t>
      </w:r>
      <m:oMath>
        <m:r>
          <w:rPr>
            <w:rFonts w:ascii="Cambria Math" w:hAnsi="Cambria Math"/>
          </w:rPr>
          <m:t>α</m:t>
        </m:r>
      </m:oMath>
      <w:r w:rsidR="00137B66">
        <w:t xml:space="preserve"> </w:t>
      </w:r>
      <w:r w:rsidR="0029071D">
        <w:t>(</w:t>
      </w:r>
      <w:r w:rsidR="0029071D" w:rsidRPr="00636F0F">
        <w:rPr>
          <w:b/>
        </w:rPr>
        <w:t>Methods</w:t>
      </w:r>
      <w:r w:rsidR="0029071D">
        <w:t xml:space="preserve">). </w:t>
      </w:r>
      <w:r w:rsidR="00103E2B">
        <w:t xml:space="preserve">We </w:t>
      </w:r>
      <w:r w:rsidR="00137B66">
        <w:t xml:space="preserve">show that the DPT method is equivalent to a special case of </w:t>
      </w:r>
      <w:r w:rsidR="00DA7E7D">
        <w:t>new diffusion map</w:t>
      </w:r>
      <w:r w:rsidR="00B476AE">
        <w:t xml:space="preserve"> family with </w:t>
      </w:r>
      <m:oMath>
        <m:r>
          <w:rPr>
            <w:rFonts w:ascii="Cambria Math" w:hAnsi="Cambria Math"/>
          </w:rPr>
          <m:t>α=1</m:t>
        </m:r>
      </m:oMath>
      <w:r w:rsidR="00DA7E7D">
        <w:t xml:space="preserve"> (</w:t>
      </w:r>
      <w:r w:rsidR="00DA7E7D" w:rsidRPr="00FA5548">
        <w:rPr>
          <w:b/>
        </w:rPr>
        <w:t>Methods</w:t>
      </w:r>
      <w:r w:rsidR="00DA7E7D">
        <w:t>)</w:t>
      </w:r>
      <w:r w:rsidR="00D535BC">
        <w:t>.</w:t>
      </w:r>
      <w:r w:rsidR="00961707">
        <w:t xml:space="preserve"> </w:t>
      </w:r>
      <w:r w:rsidR="00E077AA">
        <w:t xml:space="preserve">In addition, we </w:t>
      </w:r>
      <w:r w:rsidR="00D43AC4">
        <w:t>show</w:t>
      </w:r>
      <w:r w:rsidR="00E077AA">
        <w:t xml:space="preserve"> that the DPT method </w:t>
      </w:r>
      <w:r w:rsidR="003A7D81">
        <w:t>has a bias towards</w:t>
      </w:r>
      <w:r w:rsidR="00F30811">
        <w:t xml:space="preserve"> top diffusion components </w:t>
      </w:r>
      <w:r w:rsidR="008B11C7">
        <w:t>(</w:t>
      </w:r>
      <w:r w:rsidR="008B11C7" w:rsidRPr="00FA5548">
        <w:rPr>
          <w:b/>
        </w:rPr>
        <w:t>Supplementary Fig. 4a</w:t>
      </w:r>
      <w:r w:rsidR="008B11C7">
        <w:t xml:space="preserve">) </w:t>
      </w:r>
      <w:r w:rsidR="003A7D81">
        <w:t>and thus</w:t>
      </w:r>
      <w:r w:rsidR="00D43AC4">
        <w:t xml:space="preserve"> reveals less details in </w:t>
      </w:r>
      <w:r w:rsidR="00BB1F2E">
        <w:t>the generated developmental trajectory</w:t>
      </w:r>
      <w:r w:rsidR="0080025A">
        <w:t xml:space="preserve"> (</w:t>
      </w:r>
      <w:r w:rsidR="0080025A" w:rsidRPr="00FA5548">
        <w:rPr>
          <w:b/>
        </w:rPr>
        <w:t>Supplementary Fig. 4b</w:t>
      </w:r>
      <w:r w:rsidR="0080025A">
        <w:t>)</w:t>
      </w:r>
      <w:r w:rsidR="008669D4">
        <w:t xml:space="preserve"> than the diffusion map </w:t>
      </w:r>
      <w:proofErr w:type="spellStart"/>
      <w:r w:rsidR="008669D4">
        <w:t>scCloud</w:t>
      </w:r>
      <w:proofErr w:type="spellEnd"/>
      <w:r w:rsidR="008669D4">
        <w:t xml:space="preserve"> chooses</w:t>
      </w:r>
      <w:r w:rsidR="00A026D7">
        <w:t xml:space="preserve"> (</w:t>
      </w:r>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oMath>
      <w:r w:rsidR="00944E70">
        <w:t>)</w:t>
      </w:r>
      <w:r w:rsidR="0080025A">
        <w:t>.</w:t>
      </w:r>
      <w:r w:rsidR="003A7D81">
        <w:t xml:space="preserve"> </w:t>
      </w:r>
    </w:p>
    <w:p w14:paraId="2C73FE20" w14:textId="78E8D86E" w:rsidR="00393FC3" w:rsidRDefault="00393FC3" w:rsidP="00843E66">
      <w:pPr>
        <w:spacing w:line="360" w:lineRule="auto"/>
        <w:jc w:val="both"/>
      </w:pPr>
    </w:p>
    <w:p w14:paraId="0204FB44" w14:textId="75E54BD3" w:rsidR="003776EE" w:rsidRDefault="00EF0666" w:rsidP="003776EE">
      <w:pPr>
        <w:spacing w:line="360" w:lineRule="auto"/>
        <w:jc w:val="both"/>
        <w:rPr>
          <w:ins w:id="4" w:author="Microsoft Office User" w:date="2019-07-13T19:31:00Z"/>
        </w:rPr>
      </w:pPr>
      <w:proofErr w:type="spellStart"/>
      <w:r>
        <w:t>scCloud</w:t>
      </w:r>
      <w:proofErr w:type="spellEnd"/>
      <w:r>
        <w:t xml:space="preserve"> </w:t>
      </w:r>
      <w:r w:rsidR="00252DC1">
        <w:t xml:space="preserve">offers </w:t>
      </w:r>
      <w:r w:rsidR="00390EBD">
        <w:t xml:space="preserve">options to cluster single cell data </w:t>
      </w:r>
      <w:r w:rsidR="00CF41D4">
        <w:t>using modularity-based community detection algorithms, such as Louvain</w:t>
      </w:r>
      <w:r w:rsidR="00332682">
        <w:fldChar w:fldCharType="begin"/>
      </w:r>
      <w:r w:rsidR="00332682">
        <w:instrText xml:space="preserve"> ADDIN ZOTERO_ITEM CSL_CITATION {"citationID":"gDJBaTSt","properties":{"formattedCitation":"\\super 38\\nosupersub{}","plainCitation":"38","noteIndex":0},"citationItems":[{"id":156,"uris":["http://zotero.org/users/5797567/items/C4W5LNTT"],"uri":["http://zotero.org/users/5797567/items/C4W5LNTT"],"itemData":{"id":156,"type":"article-journal","title":"Fast unfolding of communities in large networks","container-title":"Journal of Statistical Mechanics: Theory and Experiment","page":"P10008","volume":"2008","issue":"10","source":"iopscience.iop.org","DOI":"10.1088/1742-5468/2008/10/P10008","ISSN":"1742-5468","journalAbbreviation":"J. Stat. Mech.","language":"en","author":[{"family":"Blondel","given":"Vincent D."},{"family":"Guillaume","given":"Jean-Loup"},{"family":"Lambiotte","given":"Renaud"},{"family":"Lefebvre","given":"Etienne"}],"issued":{"date-parts":[["2008",10,9]]}}}],"schema":"https://github.com/citation-style-language/schema/raw/master/csl-citation.json"} </w:instrText>
      </w:r>
      <w:r w:rsidR="00332682">
        <w:fldChar w:fldCharType="separate"/>
      </w:r>
      <w:r w:rsidR="00332682" w:rsidRPr="00332682">
        <w:rPr>
          <w:vertAlign w:val="superscript"/>
        </w:rPr>
        <w:t>38</w:t>
      </w:r>
      <w:r w:rsidR="00332682">
        <w:fldChar w:fldCharType="end"/>
      </w:r>
      <w:r w:rsidR="00CF41D4">
        <w:t xml:space="preserve"> and Leiden</w:t>
      </w:r>
      <w:r w:rsidR="00332682">
        <w:fldChar w:fldCharType="begin"/>
      </w:r>
      <w:r w:rsidR="00332682">
        <w:instrText xml:space="preserve"> ADDIN ZOTERO_ITEM CSL_CITATION {"citationID":"rNdNhhRZ","properties":{"formattedCitation":"\\super 24\\nosupersub{}","plainCitation":"24","noteIndex":0},"citationItems":[{"id":73,"uris":["http://zotero.org/users/5797567/items/YV9Z8VWD"],"uri":["http://zotero.org/users/5797567/items/YV9Z8VWD"],"itemData":{"id":73,"type":"article-journal","title":"From Louvain to Leiden: guaranteeing well-connected communities","container-title":"Scientific Reports","page":"5233","volume":"9","issue":"1","source":"www.nature.com","abstract":"Community detection is often used to understand the structure of large and complex networks. One of the most popular algorithms for uncovering community structure is the so-called Louvain algorithm. We show that this algorithm has a major defect that largely went unnoticed until now: the Louvain algorithm may yield arbitrarily badly connected communities. In the worst case, communities may even be disconnected, especially when running the algorithm iteratively. In our experimental analysis, we observe that up to 25% of the communities are badly connected and up to 16% are disconnected. To address this problem, we introduce the Leiden algorithm. We prove that the Leiden algorithm yields communities that are guaranteed to be connected. In addition, we prove that, when the Leiden algorithm is applied iteratively, it converges to a partition in which all subsets of all communities are locally optimally assigned. Furthermore, by relying on a fast local move approach, the Leiden algorithm runs faster than the Louvain algorithm. We demonstrate the performance of the Leiden algorithm for several benchmark and real-world networks. We find that the Leiden algorithm is faster than the Louvain algorithm and uncovers better partitions, in addition to providing explicit guarantees.","DOI":"10.1038/s41598-019-41695-z","ISSN":"2045-2322","title-short":"From Louvain to Leiden","language":"En","author":[{"family":"Traag","given":"V. A."},{"family":"Waltman","given":"L."},{"family":"Eck","given":"N. J.","dropping-particle":"van"}],"issued":{"date-parts":[["2019",3,26]]}}}],"schema":"https://github.com/citation-style-language/schema/raw/master/csl-citation.json"} </w:instrText>
      </w:r>
      <w:r w:rsidR="00332682">
        <w:fldChar w:fldCharType="separate"/>
      </w:r>
      <w:r w:rsidR="00332682" w:rsidRPr="00332682">
        <w:rPr>
          <w:vertAlign w:val="superscript"/>
        </w:rPr>
        <w:t>24</w:t>
      </w:r>
      <w:r w:rsidR="00332682">
        <w:fldChar w:fldCharType="end"/>
      </w:r>
      <w:r w:rsidR="004B2A07">
        <w:t xml:space="preserve"> (</w:t>
      </w:r>
      <w:r w:rsidR="004B2A07" w:rsidRPr="00E33CE2">
        <w:rPr>
          <w:b/>
        </w:rPr>
        <w:t>Methods</w:t>
      </w:r>
      <w:r w:rsidR="004B2A07">
        <w:t>)</w:t>
      </w:r>
      <w:r w:rsidR="00CF41D4">
        <w:t xml:space="preserve">. </w:t>
      </w:r>
      <w:proofErr w:type="spellStart"/>
      <w:r w:rsidR="002C27C7">
        <w:t>scCloud</w:t>
      </w:r>
      <w:proofErr w:type="spellEnd"/>
      <w:r w:rsidR="002C27C7">
        <w:t xml:space="preserve"> also proposes new spectral-community-detection algorithms, </w:t>
      </w:r>
      <w:r w:rsidR="002C27C7">
        <w:t>such as spectral-Louvain and spectral-Leiden</w:t>
      </w:r>
      <w:r w:rsidR="002C27C7">
        <w:t xml:space="preserve">, that </w:t>
      </w:r>
      <w:r w:rsidR="002C27C7">
        <w:t>combine the strengths of both spectral clustering</w:t>
      </w:r>
      <w:r w:rsidR="002C27C7">
        <w:fldChar w:fldCharType="begin"/>
      </w:r>
      <w:r w:rsidR="002C27C7">
        <w:instrText xml:space="preserve"> ADDIN ZOTERO_ITEM CSL_CITATION {"citationID":"6vubNPer","properties":{"formattedCitation":"\\super 39\\nosupersub{}","plainCitation":"39","noteIndex":0},"citationItems":[{"id":166,"uris":["http://zotero.org/users/5797567/items/W3SIHNFX"],"uri":["http://zotero.org/users/5797567/items/W3SIHNFX"],"itemData":{"id":166,"type":"paper-conference","title":"On spectral clustering: analysis and an algorithm","publisher":"MIT Press","page":"849-856","source":"dl.acm.org","event":"Proceedings of the 14th International Conference on Neural Information Processing Systems: Natural and Synthetic","URL":"http://dl.acm.org/citation.cfm?id=2980539.2980649","title-short":"On spectral clustering","author":[{"family":"Ng","given":"Andrew Y."},{"family":"Jordan","given":"Michael I."},{"family":"Weiss","given":"Yair"}],"issued":{"date-parts":[["2001",1,3]]},"accessed":{"date-parts":[["2019",7,13]]}}}],"schema":"https://github.com/citation-style-language/schema/raw/master/csl-citation.json"} </w:instrText>
      </w:r>
      <w:r w:rsidR="002C27C7">
        <w:fldChar w:fldCharType="separate"/>
      </w:r>
      <w:r w:rsidR="002C27C7" w:rsidRPr="00F32665">
        <w:rPr>
          <w:vertAlign w:val="superscript"/>
        </w:rPr>
        <w:t>39</w:t>
      </w:r>
      <w:r w:rsidR="002C27C7">
        <w:fldChar w:fldCharType="end"/>
      </w:r>
      <w:r w:rsidR="002C27C7">
        <w:t xml:space="preserve"> and community detection algorithms (</w:t>
      </w:r>
      <w:r w:rsidR="002C27C7" w:rsidRPr="00E33CE2">
        <w:rPr>
          <w:b/>
        </w:rPr>
        <w:t>Methods</w:t>
      </w:r>
      <w:r w:rsidR="002C27C7">
        <w:t>).</w:t>
      </w:r>
      <w:r w:rsidR="002C27C7">
        <w:t xml:space="preserve"> </w:t>
      </w:r>
      <w:r w:rsidR="00352A96">
        <w:t xml:space="preserve">We </w:t>
      </w:r>
      <w:r w:rsidR="00AF57F3">
        <w:t xml:space="preserve">can do spectral clustering </w:t>
      </w:r>
      <w:r w:rsidR="00AF57F3">
        <w:t xml:space="preserve">easily by applying </w:t>
      </w:r>
      <w:r w:rsidR="00AF57F3">
        <w:t xml:space="preserve">the </w:t>
      </w:r>
      <w:r w:rsidR="00AF57F3">
        <w:t xml:space="preserve">k-means </w:t>
      </w:r>
      <w:r w:rsidR="00AF57F3">
        <w:t xml:space="preserve">algorithm </w:t>
      </w:r>
      <w:r w:rsidR="00AF57F3">
        <w:t xml:space="preserve">on the </w:t>
      </w:r>
      <w:r w:rsidR="00AF57F3">
        <w:t xml:space="preserve">calculated </w:t>
      </w:r>
      <w:r w:rsidR="00AF57F3">
        <w:t>diffusion components.</w:t>
      </w:r>
      <w:r w:rsidR="00983411">
        <w:t xml:space="preserve"> </w:t>
      </w:r>
      <w:r w:rsidR="00204C69">
        <w:t>Spectral clustering is super-fast, but the clustering results are not satisfiable</w:t>
      </w:r>
      <w:r w:rsidR="00953BC1">
        <w:t xml:space="preserve"> (</w:t>
      </w:r>
      <w:r w:rsidR="00953BC1" w:rsidRPr="00E33CE2">
        <w:rPr>
          <w:b/>
        </w:rPr>
        <w:t>Supplementary Fig. 5a</w:t>
      </w:r>
      <w:r w:rsidR="00953BC1">
        <w:t>)</w:t>
      </w:r>
      <w:r w:rsidR="00DE3F08">
        <w:t xml:space="preserve">. </w:t>
      </w:r>
      <w:r w:rsidR="0034659B">
        <w:t>The spectral-community-detection algorithms use spectral clustering to aggregate cells into robust groups of cells and then apply community detection algorithms on the aggregated groups (</w:t>
      </w:r>
      <w:r w:rsidR="0034659B" w:rsidRPr="00B31030">
        <w:rPr>
          <w:b/>
        </w:rPr>
        <w:t>Methods</w:t>
      </w:r>
      <w:r w:rsidR="0034659B">
        <w:t>).</w:t>
      </w:r>
      <w:r w:rsidR="00A8150E">
        <w:t xml:space="preserve"> </w:t>
      </w:r>
      <w:r w:rsidR="00A23190">
        <w:t xml:space="preserve">We show that </w:t>
      </w:r>
      <w:r w:rsidR="00D461C7">
        <w:t>the new</w:t>
      </w:r>
      <w:r w:rsidR="00DA5AEB">
        <w:t xml:space="preserve"> algorithms </w:t>
      </w:r>
      <w:r w:rsidR="00AC3B57">
        <w:t>are as scalable as the spectral clustering algorithm</w:t>
      </w:r>
      <w:r w:rsidR="005103B3">
        <w:t xml:space="preserve"> and provide clustering results comparable to </w:t>
      </w:r>
      <w:r w:rsidR="00D31107">
        <w:t xml:space="preserve">modularity-based </w:t>
      </w:r>
      <w:r w:rsidR="005103B3">
        <w:t>community detection algorithms</w:t>
      </w:r>
      <w:r w:rsidR="003776EE">
        <w:t xml:space="preserve"> </w:t>
      </w:r>
      <w:r w:rsidR="003776EE">
        <w:t>(</w:t>
      </w:r>
      <w:r w:rsidR="003776EE" w:rsidRPr="00E33CE2">
        <w:rPr>
          <w:b/>
        </w:rPr>
        <w:t>Fig. 2E</w:t>
      </w:r>
      <w:r w:rsidR="003776EE">
        <w:t xml:space="preserve">, </w:t>
      </w:r>
      <w:r w:rsidR="003776EE" w:rsidRPr="00E33CE2">
        <w:rPr>
          <w:b/>
        </w:rPr>
        <w:t>Supplementary Fig. 5b</w:t>
      </w:r>
      <w:r w:rsidR="003776EE">
        <w:t>).</w:t>
      </w:r>
    </w:p>
    <w:p w14:paraId="789AC247" w14:textId="641C1BE5" w:rsidR="00E56E79" w:rsidRDefault="00E56E79" w:rsidP="003776EE">
      <w:pPr>
        <w:spacing w:line="360" w:lineRule="auto"/>
        <w:jc w:val="both"/>
        <w:rPr>
          <w:ins w:id="5" w:author="Microsoft Office User" w:date="2019-07-13T19:31:00Z"/>
        </w:rPr>
      </w:pPr>
    </w:p>
    <w:p w14:paraId="25671502" w14:textId="2E1309FD" w:rsidR="00E56E79" w:rsidRDefault="00E56E79" w:rsidP="003776EE">
      <w:pPr>
        <w:spacing w:line="360" w:lineRule="auto"/>
        <w:jc w:val="both"/>
      </w:pPr>
      <w:proofErr w:type="spellStart"/>
      <w:ins w:id="6" w:author="Microsoft Office User" w:date="2019-07-13T19:31:00Z">
        <w:r>
          <w:lastRenderedPageBreak/>
          <w:t>scCloud</w:t>
        </w:r>
        <w:proofErr w:type="spellEnd"/>
        <w:r>
          <w:t xml:space="preserve"> can visualize single cell data using either t</w:t>
        </w:r>
      </w:ins>
      <w:ins w:id="7" w:author="Microsoft Office User" w:date="2019-07-13T20:40:00Z">
        <w:r w:rsidR="004255A9">
          <w:t>-</w:t>
        </w:r>
      </w:ins>
      <w:ins w:id="8" w:author="Microsoft Office User" w:date="2019-07-13T19:31:00Z">
        <w:r>
          <w:t>SNE</w:t>
        </w:r>
      </w:ins>
      <w:ins w:id="9" w:author="Microsoft Office User" w:date="2019-07-13T19:32:00Z">
        <w:r w:rsidR="0067579E">
          <w:fldChar w:fldCharType="begin"/>
        </w:r>
        <w:r w:rsidR="002C6E45">
          <w:instrText xml:space="preserve"> ADDIN ZOTERO_ITEM CSL_CITATION {"citationID":"iLUUnjdJ","properties":{"formattedCitation":"\\super 25\\nosupersub{}","plainCitation":"25","noteIndex":0},"citationItems":[{"id":77,"uris":["http://zotero.org/users/5797567/items/E76Z5CF8"],"uri":["http://zotero.org/users/5797567/items/E76Z5CF8"],"itemData":{"id":77,"type":"article-journal","title":"Visualizing Data using t-SNE","container-title":"Journal of Machine Learning Research","page":"2579-2605","volume":"9","issue":"Nov","source":"www.jmlr.org","ISSN":"ISSN 1533-7928","author":[{"family":"Maaten","given":"Laurens","dropping-particle":"van der"},{"family":"Hinton","given":"Geoffrey"}],"issued":{"date-parts":[["2008"]]}}}],"schema":"https://github.com/citation-style-language/schema/raw/master/csl-citation.json"} </w:instrText>
        </w:r>
      </w:ins>
      <w:r w:rsidR="0067579E">
        <w:fldChar w:fldCharType="separate"/>
      </w:r>
      <w:ins w:id="10" w:author="Microsoft Office User" w:date="2019-07-13T19:32:00Z">
        <w:r w:rsidR="002C6E45" w:rsidRPr="002C6E45">
          <w:rPr>
            <w:vertAlign w:val="superscript"/>
          </w:rPr>
          <w:t>25</w:t>
        </w:r>
        <w:r w:rsidR="0067579E">
          <w:fldChar w:fldCharType="end"/>
        </w:r>
      </w:ins>
      <w:ins w:id="11" w:author="Microsoft Office User" w:date="2019-07-13T19:31:00Z">
        <w:r>
          <w:t>, F</w:t>
        </w:r>
        <w:r w:rsidR="004255A9">
          <w:t>i</w:t>
        </w:r>
        <w:r>
          <w:t>t</w:t>
        </w:r>
      </w:ins>
      <w:ins w:id="12" w:author="Microsoft Office User" w:date="2019-07-13T20:40:00Z">
        <w:r w:rsidR="004255A9">
          <w:t>-</w:t>
        </w:r>
      </w:ins>
      <w:ins w:id="13" w:author="Microsoft Office User" w:date="2019-07-13T19:31:00Z">
        <w:r>
          <w:t>SNE</w:t>
        </w:r>
      </w:ins>
      <w:ins w:id="14" w:author="Microsoft Office User" w:date="2019-07-13T19:34:00Z">
        <w:r w:rsidR="002C6E45">
          <w:fldChar w:fldCharType="begin"/>
        </w:r>
        <w:r w:rsidR="002C6E45">
          <w:instrText xml:space="preserve"> ADDIN ZOTERO_ITEM CSL_CITATION {"citationID":"Us65GvdS","properties":{"formattedCitation":"\\super 40\\nosupersub{}","plainCitation":"40","noteIndex":0},"citationItems":[{"id":109,"uris":["http://zotero.org/users/5797567/items/6XP6MJL2"],"uri":["http://zotero.org/users/5797567/items/6XP6MJL2"],"itemData":{"id":109,"type":"article-journal","title":"Fast interpolation-based t-SNE for improved visualization of single-cell RNA-seq data","container-title":"Nature Methods","page":"243","volume":"16","issue":"3","source":"www.nature.com","abstract":"FIt-SNE, a sped-up version of t-SNE, enables visualization of rare cell types in large datasets by obviating the need for downsampling. One-dimensional t-SNE heatmaps allow simultaneous visualization of expression patterns from thousands of genes.","DOI":"10.1038/s41592-018-0308-4","ISSN":"1548-7105","language":"En","author":[{"family":"Linderman","given":"George C."},{"family":"Rachh","given":"Manas"},{"family":"Hoskins","given":"Jeremy G."},{"family":"Steinerberger","given":"Stefan"},{"family":"Kluger","given":"Yuval"}],"issued":{"date-parts":[["2019",3]]}}}],"schema":"https://github.com/citation-style-language/schema/raw/master/csl-citation.json"} </w:instrText>
        </w:r>
      </w:ins>
      <w:r w:rsidR="002C6E45">
        <w:fldChar w:fldCharType="separate"/>
      </w:r>
      <w:ins w:id="15" w:author="Microsoft Office User" w:date="2019-07-13T19:34:00Z">
        <w:r w:rsidR="002C6E45" w:rsidRPr="002C6E45">
          <w:rPr>
            <w:vertAlign w:val="superscript"/>
          </w:rPr>
          <w:t>40</w:t>
        </w:r>
        <w:r w:rsidR="002C6E45">
          <w:fldChar w:fldCharType="end"/>
        </w:r>
      </w:ins>
      <w:ins w:id="16" w:author="Microsoft Office User" w:date="2019-07-13T19:31:00Z">
        <w:r>
          <w:t>, or UMAP</w:t>
        </w:r>
      </w:ins>
      <w:ins w:id="17" w:author="Microsoft Office User" w:date="2019-07-13T19:42:00Z">
        <w:r w:rsidR="000F2A2B">
          <w:fldChar w:fldCharType="begin"/>
        </w:r>
        <w:r w:rsidR="000F2A2B">
          <w:instrText xml:space="preserve"> ADDIN ZOTERO_ITEM CSL_CITATION {"citationID":"v4ApHWLT","properties":{"formattedCitation":"\\super 26\\nosupersub{}","plainCitation":"26","noteIndex":0},"citationItems":[{"id":80,"uris":["http://zotero.org/users/5797567/items/3EUPLM3I"],"uri":["http://zotero.org/users/5797567/items/3EUPLM3I"],"itemData":{"id":80,"type":"article-journal","title":"UMAP: Uniform Manifold Approximation and Projection for Dimension Reduction","source":"arxiv.org","abstract":"UMAP (Uniform Manifold Approximation and Projection) is a novel manifold\nlearning technique for dimension reduction. UMAP is constructed from a\ntheoretical framework based in Riemannian geometry and algebraic topology. The\nresult is a practical scalable algorithm that applies to real world data. The\nUMAP algorithm is competitive with t-SNE for visualization quality, and\narguably preserves more of the global structure with superior run time\nperformance. Furthermore, UMAP has no computational restrictions on embedding\ndimension, making it viable as a general purpose dimension reduction technique\nfor machine learning.","URL":"https://arxiv.org/abs/1802.03426v2","title-short":"UMAP","language":"en","author":[{"family":"McInnes","given":"Leland"},{"family":"Healy","given":"John"},{"family":"Melville","given":"James"}],"issued":{"date-parts":[["2018",2,9]]},"accessed":{"date-parts":[["2019",6,24]]}}}],"schema":"https://github.com/citation-style-language/schema/raw/master/csl-citation.json"} </w:instrText>
        </w:r>
      </w:ins>
      <w:r w:rsidR="000F2A2B">
        <w:fldChar w:fldCharType="separate"/>
      </w:r>
      <w:ins w:id="18" w:author="Microsoft Office User" w:date="2019-07-13T19:42:00Z">
        <w:r w:rsidR="000F2A2B" w:rsidRPr="000F2A2B">
          <w:rPr>
            <w:vertAlign w:val="superscript"/>
          </w:rPr>
          <w:t>26</w:t>
        </w:r>
        <w:r w:rsidR="000F2A2B">
          <w:fldChar w:fldCharType="end"/>
        </w:r>
      </w:ins>
      <w:ins w:id="19" w:author="Microsoft Office User" w:date="2019-07-13T19:32:00Z">
        <w:r w:rsidR="00ED365C">
          <w:t xml:space="preserve"> (</w:t>
        </w:r>
        <w:r w:rsidR="00ED365C" w:rsidRPr="00ED365C">
          <w:rPr>
            <w:b/>
            <w:rPrChange w:id="20" w:author="Microsoft Office User" w:date="2019-07-13T19:32:00Z">
              <w:rPr/>
            </w:rPrChange>
          </w:rPr>
          <w:t>Methods</w:t>
        </w:r>
        <w:r w:rsidR="00ED365C">
          <w:t>)</w:t>
        </w:r>
      </w:ins>
      <w:ins w:id="21" w:author="Microsoft Office User" w:date="2019-07-13T19:31:00Z">
        <w:r>
          <w:t xml:space="preserve">. </w:t>
        </w:r>
      </w:ins>
      <w:ins w:id="22" w:author="Microsoft Office User" w:date="2019-07-13T19:43:00Z">
        <w:r w:rsidR="00FD43BB">
          <w:t xml:space="preserve">It can also visualize </w:t>
        </w:r>
        <w:r w:rsidR="00225A92">
          <w:t xml:space="preserve">the calculated diffusion map using </w:t>
        </w:r>
      </w:ins>
      <w:ins w:id="23" w:author="Microsoft Office User" w:date="2019-07-13T19:44:00Z">
        <w:r w:rsidR="00B35682">
          <w:t>FLE</w:t>
        </w:r>
      </w:ins>
      <w:ins w:id="24" w:author="Microsoft Office User" w:date="2019-07-13T19:46:00Z">
        <w:r w:rsidR="00597F4E">
          <w:fldChar w:fldCharType="begin"/>
        </w:r>
        <w:r w:rsidR="00597F4E">
          <w:instrText xml:space="preserve"> ADDIN ZOTERO_ITEM CSL_CITATION {"citationID":"tuim7wGl","properties":{"formattedCitation":"\\super 27\\nosupersub{}","plainCitation":"27","noteIndex":0},"citationItems":[{"id":88,"uris":["http://zotero.org/users/5797567/items/BFU9H45U"],"uri":["http://zotero.org/users/5797567/items/BFU9H45U"],"itemData":{"id":88,"type":"article-journal","title":"ForceAtlas2, a Continuous Graph Layout Algorithm for Handy Network Visualization Designed for the Gephi Software","container-title":"PLOS ONE","page":"e98679","volume":"9","issue":"6","source":"journals.plos.org","abstract":"Gephi is a network visualization software used in various disciplines (social network analysis, biology, genomics…). One of its key features is the ability to display the spatialization process, aiming at transforming the network into a map, and ForceAtlas2 is its default layout algorithm. The latter is developed by the Gephi team as an all-around solution to Gephi users’ typical networks (scale-free, 10 to 10,000 nodes). We present here for the first time its functioning and settings. ForceAtlas2 is a force-directed layout close to other algorithms used for network spatialization. We do not claim a theoretical advance but an attempt to integrate different techniques such as the Barnes Hut simulation, degree-dependent repulsive force, and local and global adaptive temperatures. It is designed for the Gephi user experience (it is a continuous algorithm), and we explain which constraints it implies. The algorithm benefits from much feedback and is developed in order to provide many possibilities through its settings. We lay out its complete functioning for the users who need a precise understanding of its behaviour, from the formulas to graphic illustration of the result. We propose a benchmark for our compromise between performance and quality. We also explain why we integrated its various features and discuss our design choices.","DOI":"10.1371/journal.pone.0098679","ISSN":"1932-6203","journalAbbreviation":"PLOS ONE","language":"en","author":[{"family":"Jacomy","given":"Mathieu"},{"family":"Venturini","given":"Tommaso"},{"family":"Heymann","given":"Sebastien"},{"family":"Bastian","given":"Mathieu"}],"issued":{"date-parts":[["2014",6,10]]}}}],"schema":"https://github.com/citation-style-language/schema/raw/master/csl-citation.json"} </w:instrText>
        </w:r>
      </w:ins>
      <w:r w:rsidR="00597F4E">
        <w:fldChar w:fldCharType="separate"/>
      </w:r>
      <w:ins w:id="25" w:author="Microsoft Office User" w:date="2019-07-13T19:46:00Z">
        <w:r w:rsidR="00597F4E" w:rsidRPr="00597F4E">
          <w:rPr>
            <w:vertAlign w:val="superscript"/>
          </w:rPr>
          <w:t>27</w:t>
        </w:r>
        <w:r w:rsidR="00597F4E">
          <w:fldChar w:fldCharType="end"/>
        </w:r>
      </w:ins>
      <w:ins w:id="26" w:author="Microsoft Office User" w:date="2019-07-13T19:44:00Z">
        <w:r w:rsidR="00B35682">
          <w:t xml:space="preserve"> </w:t>
        </w:r>
        <w:r w:rsidR="005E2F2C">
          <w:t>(</w:t>
        </w:r>
        <w:r w:rsidR="005E2F2C" w:rsidRPr="00C4008B">
          <w:rPr>
            <w:b/>
            <w:rPrChange w:id="27" w:author="Microsoft Office User" w:date="2019-07-13T19:44:00Z">
              <w:rPr/>
            </w:rPrChange>
          </w:rPr>
          <w:t>Methods</w:t>
        </w:r>
        <w:r w:rsidR="005E2F2C">
          <w:t>).</w:t>
        </w:r>
      </w:ins>
    </w:p>
    <w:p w14:paraId="56CC79B5" w14:textId="1369EC0F" w:rsidR="00011F41" w:rsidRDefault="002159B6" w:rsidP="00843E66">
      <w:pPr>
        <w:spacing w:line="360" w:lineRule="auto"/>
        <w:jc w:val="both"/>
      </w:pPr>
      <w:r>
        <w:t xml:space="preserve"> </w:t>
      </w:r>
    </w:p>
    <w:p w14:paraId="74D59573" w14:textId="4AD690A7" w:rsidR="001F7D08" w:rsidRDefault="001F7D08">
      <w:pPr>
        <w:spacing w:line="360" w:lineRule="auto"/>
        <w:jc w:val="both"/>
      </w:pPr>
    </w:p>
    <w:p w14:paraId="247846D6" w14:textId="77777777" w:rsidR="00CD635A" w:rsidRDefault="00CD635A">
      <w:pPr>
        <w:spacing w:line="360" w:lineRule="auto"/>
        <w:jc w:val="both"/>
      </w:pPr>
    </w:p>
    <w:p w14:paraId="5BB2DF1C" w14:textId="77777777" w:rsidR="00431C9D" w:rsidRDefault="00431C9D">
      <w:pPr>
        <w:spacing w:line="360" w:lineRule="auto"/>
        <w:jc w:val="both"/>
      </w:pPr>
    </w:p>
    <w:p w14:paraId="68ED1EE1" w14:textId="18C87FDA" w:rsidR="00AE6A04" w:rsidRDefault="00AE6A04" w:rsidP="00150B34">
      <w:pPr>
        <w:pStyle w:val="NormalWeb"/>
        <w:spacing w:line="360" w:lineRule="auto"/>
        <w:jc w:val="both"/>
        <w:outlineLvl w:val="0"/>
      </w:pPr>
      <w:r>
        <w:rPr>
          <w:rFonts w:eastAsiaTheme="minorEastAsia"/>
          <w:b/>
          <w:lang w:eastAsia="zh-CN"/>
        </w:rPr>
        <w:t>Figure Legends</w:t>
      </w:r>
    </w:p>
    <w:p w14:paraId="5170ED19" w14:textId="707CB743" w:rsidR="00F246BC" w:rsidRDefault="00F246BC" w:rsidP="00150B34">
      <w:pPr>
        <w:spacing w:line="360" w:lineRule="auto"/>
        <w:jc w:val="both"/>
      </w:pPr>
      <w:r w:rsidRPr="00F246BC">
        <w:rPr>
          <w:b/>
        </w:rPr>
        <w:t xml:space="preserve">Figure 1. </w:t>
      </w:r>
      <w:proofErr w:type="spellStart"/>
      <w:r w:rsidRPr="00F246BC">
        <w:rPr>
          <w:b/>
        </w:rPr>
        <w:t>scCloud</w:t>
      </w:r>
      <w:proofErr w:type="spellEnd"/>
      <w:r w:rsidRPr="00F246BC">
        <w:rPr>
          <w:b/>
        </w:rPr>
        <w:t xml:space="preserve"> enables scalable</w:t>
      </w:r>
      <w:r w:rsidR="00B60D9F">
        <w:rPr>
          <w:b/>
        </w:rPr>
        <w:t xml:space="preserve">, feature-rich </w:t>
      </w:r>
      <w:r w:rsidRPr="00F246BC">
        <w:rPr>
          <w:b/>
        </w:rPr>
        <w:t xml:space="preserve">and easily accessible single-cell and single-nucleus genomics data analysis. </w:t>
      </w:r>
      <w:r>
        <w:rPr>
          <w:b/>
        </w:rPr>
        <w:t xml:space="preserve">a. </w:t>
      </w:r>
      <w:proofErr w:type="spellStart"/>
      <w:r>
        <w:t>scCloud</w:t>
      </w:r>
      <w:proofErr w:type="spellEnd"/>
      <w:r>
        <w:t xml:space="preserve"> data analysis workflow. </w:t>
      </w:r>
      <w:proofErr w:type="spellStart"/>
      <w:r>
        <w:t>scCloud</w:t>
      </w:r>
      <w:proofErr w:type="spellEnd"/>
      <w:r>
        <w:t xml:space="preserve"> takes raw BCL files from sequencers as its input and outputs a variety of </w:t>
      </w:r>
      <w:r w:rsidR="00280E8E">
        <w:t>analys</w:t>
      </w:r>
      <w:r w:rsidR="00B60D9F">
        <w:t>i</w:t>
      </w:r>
      <w:r w:rsidR="00280E8E">
        <w:t>s results, such as t</w:t>
      </w:r>
      <w:ins w:id="28" w:author="Microsoft Office User" w:date="2019-07-13T20:40:00Z">
        <w:r w:rsidR="00260438">
          <w:t>-</w:t>
        </w:r>
      </w:ins>
      <w:r w:rsidR="00280E8E">
        <w:t xml:space="preserve">SNE plots </w:t>
      </w:r>
      <w:r w:rsidR="0045286E">
        <w:t xml:space="preserve">colored by cell clusters. </w:t>
      </w:r>
      <w:proofErr w:type="spellStart"/>
      <w:r w:rsidR="00B1267B">
        <w:t>scCloud</w:t>
      </w:r>
      <w:proofErr w:type="spellEnd"/>
      <w:r w:rsidR="00B1267B">
        <w:t xml:space="preserve"> has </w:t>
      </w:r>
      <w:r w:rsidR="008C23F3">
        <w:t>three key computational steps</w:t>
      </w:r>
      <w:r w:rsidR="00023E2E">
        <w:t xml:space="preserve"> -- </w:t>
      </w:r>
      <w:proofErr w:type="spellStart"/>
      <w:r w:rsidR="00023E2E" w:rsidRPr="00023E2E">
        <w:rPr>
          <w:i/>
        </w:rPr>
        <w:t>mkfastq</w:t>
      </w:r>
      <w:proofErr w:type="spellEnd"/>
      <w:r w:rsidR="00023E2E">
        <w:t xml:space="preserve">, </w:t>
      </w:r>
      <w:r w:rsidR="00023E2E" w:rsidRPr="00023E2E">
        <w:rPr>
          <w:i/>
        </w:rPr>
        <w:t>count</w:t>
      </w:r>
      <w:r w:rsidR="00023E2E">
        <w:t xml:space="preserve">, and </w:t>
      </w:r>
      <w:r w:rsidR="00023E2E" w:rsidRPr="00023E2E">
        <w:rPr>
          <w:i/>
        </w:rPr>
        <w:t>analysis</w:t>
      </w:r>
      <w:r w:rsidR="00023E2E">
        <w:t xml:space="preserve">. </w:t>
      </w:r>
      <w:proofErr w:type="spellStart"/>
      <w:r w:rsidR="00023E2E" w:rsidRPr="00023E2E">
        <w:rPr>
          <w:i/>
        </w:rPr>
        <w:t>mkfastq</w:t>
      </w:r>
      <w:proofErr w:type="spellEnd"/>
      <w:r w:rsidR="00023E2E">
        <w:t xml:space="preserve"> extracts read sequences as FASTQ files from the BCL files. </w:t>
      </w:r>
      <w:r w:rsidR="00023E2E">
        <w:rPr>
          <w:i/>
        </w:rPr>
        <w:t>c</w:t>
      </w:r>
      <w:r w:rsidR="00023E2E" w:rsidRPr="00023E2E">
        <w:rPr>
          <w:i/>
        </w:rPr>
        <w:t>ount</w:t>
      </w:r>
      <w:r w:rsidR="00023E2E">
        <w:t xml:space="preserve"> generates gene-count matrices from the extracted reads. </w:t>
      </w:r>
      <w:r w:rsidR="00023E2E">
        <w:rPr>
          <w:i/>
        </w:rPr>
        <w:t>analysis</w:t>
      </w:r>
      <w:r w:rsidR="00023E2E">
        <w:t xml:space="preserve"> pools gene-count matrices from the </w:t>
      </w:r>
      <w:r w:rsidR="00023E2E" w:rsidRPr="00023E2E">
        <w:rPr>
          <w:i/>
        </w:rPr>
        <w:t>count</w:t>
      </w:r>
      <w:r w:rsidR="00023E2E">
        <w:t xml:space="preserve"> step and performs a series of analyses, such as </w:t>
      </w:r>
      <w:r w:rsidR="00237695">
        <w:t xml:space="preserve">highly </w:t>
      </w:r>
      <w:r w:rsidR="00023E2E">
        <w:t>variable gene selection, PCA, clustering and t</w:t>
      </w:r>
      <w:ins w:id="29" w:author="Microsoft Office User" w:date="2019-07-13T20:40:00Z">
        <w:r w:rsidR="00260438">
          <w:t>-</w:t>
        </w:r>
      </w:ins>
      <w:r w:rsidR="00023E2E">
        <w:t xml:space="preserve">SNE visualization to produce results that </w:t>
      </w:r>
      <w:r w:rsidR="00B60D9F">
        <w:t>enable the</w:t>
      </w:r>
      <w:r w:rsidR="00023E2E">
        <w:t xml:space="preserve"> discover</w:t>
      </w:r>
      <w:r w:rsidR="00B60D9F">
        <w:t>y of</w:t>
      </w:r>
      <w:r w:rsidR="00023E2E">
        <w:t xml:space="preserve"> new biology. </w:t>
      </w:r>
      <w:r w:rsidR="00023E2E" w:rsidRPr="00023E2E">
        <w:rPr>
          <w:b/>
        </w:rPr>
        <w:t>b.</w:t>
      </w:r>
      <w:r w:rsidR="00023E2E">
        <w:rPr>
          <w:b/>
        </w:rPr>
        <w:t xml:space="preserve"> </w:t>
      </w:r>
      <w:proofErr w:type="spellStart"/>
      <w:r w:rsidR="00023E2E">
        <w:t>scCloud</w:t>
      </w:r>
      <w:proofErr w:type="spellEnd"/>
      <w:r w:rsidR="00023E2E">
        <w:t xml:space="preserve"> is </w:t>
      </w:r>
      <w:r w:rsidR="006E0D86">
        <w:t>rapid</w:t>
      </w:r>
      <w:r w:rsidR="00023E2E">
        <w:t xml:space="preserve">. </w:t>
      </w:r>
      <w:r w:rsidR="00237695">
        <w:t>W</w:t>
      </w:r>
      <w:r w:rsidR="00023E2E">
        <w:t xml:space="preserve">e benchmarked </w:t>
      </w:r>
      <w:proofErr w:type="spellStart"/>
      <w:r w:rsidR="00023E2E">
        <w:t>scCloud</w:t>
      </w:r>
      <w:proofErr w:type="spellEnd"/>
      <w:r w:rsidR="00023E2E">
        <w:t xml:space="preserve"> with </w:t>
      </w:r>
      <w:r w:rsidR="00237695">
        <w:t>Cell Ranger + Seurat v3</w:t>
      </w:r>
      <w:r w:rsidR="00023E2E">
        <w:t xml:space="preserve"> </w:t>
      </w:r>
      <w:r w:rsidR="00023E2E" w:rsidRPr="00F246BC">
        <w:t>(running on a 64-CPU server) in terms of total execution time</w:t>
      </w:r>
      <w:r w:rsidR="00023E2E">
        <w:t xml:space="preserve"> using the </w:t>
      </w:r>
      <w:r w:rsidR="00746D01">
        <w:t>270K</w:t>
      </w:r>
      <w:r w:rsidR="00023E2E">
        <w:t xml:space="preserve"> </w:t>
      </w:r>
      <w:r w:rsidR="00746D01">
        <w:t>bone marrow</w:t>
      </w:r>
      <w:r w:rsidR="00023E2E">
        <w:t xml:space="preserve"> dataset from the </w:t>
      </w:r>
      <w:r w:rsidR="002E4EF9">
        <w:t xml:space="preserve">Human </w:t>
      </w:r>
      <w:r w:rsidR="006E0D86">
        <w:t>I</w:t>
      </w:r>
      <w:r w:rsidR="00023E2E">
        <w:t xml:space="preserve">mmune </w:t>
      </w:r>
      <w:r w:rsidR="006E0D86">
        <w:t>C</w:t>
      </w:r>
      <w:r w:rsidR="00023E2E">
        <w:t xml:space="preserve">ell </w:t>
      </w:r>
      <w:r w:rsidR="006E0D86">
        <w:t>A</w:t>
      </w:r>
      <w:r w:rsidR="00023E2E">
        <w:t xml:space="preserve">tlas project. </w:t>
      </w:r>
      <w:r w:rsidR="00A33060" w:rsidRPr="00150B34">
        <w:rPr>
          <w:b/>
        </w:rPr>
        <w:t>c.</w:t>
      </w:r>
      <w:r w:rsidR="00A33060" w:rsidRPr="00150B34">
        <w:t xml:space="preserve"> </w:t>
      </w:r>
      <w:proofErr w:type="spellStart"/>
      <w:r w:rsidR="00A33060">
        <w:t>scCloud</w:t>
      </w:r>
      <w:proofErr w:type="spellEnd"/>
      <w:r w:rsidR="00A33060">
        <w:t xml:space="preserve"> is cost-effective. W</w:t>
      </w:r>
      <w:r w:rsidR="00023E2E" w:rsidRPr="00F246BC">
        <w:t xml:space="preserve">e compared the average cost per 10x channel between running </w:t>
      </w:r>
      <w:proofErr w:type="spellStart"/>
      <w:r w:rsidR="00023E2E" w:rsidRPr="00F246BC">
        <w:t>scCloud</w:t>
      </w:r>
      <w:proofErr w:type="spellEnd"/>
      <w:r w:rsidR="00023E2E" w:rsidRPr="00F246BC">
        <w:t xml:space="preserve"> and conducting the we</w:t>
      </w:r>
      <w:r w:rsidR="006E0D86">
        <w:t>t</w:t>
      </w:r>
      <w:r w:rsidR="00023E2E" w:rsidRPr="00F246BC">
        <w:t xml:space="preserve"> lab</w:t>
      </w:r>
      <w:r w:rsidR="00023E2E">
        <w:t xml:space="preserve"> </w:t>
      </w:r>
      <w:r w:rsidR="00023E2E" w:rsidRPr="00F246BC">
        <w:t>experiment</w:t>
      </w:r>
      <w:r w:rsidR="00023E2E">
        <w:t xml:space="preserve">. </w:t>
      </w:r>
      <w:r w:rsidR="00E17293">
        <w:rPr>
          <w:b/>
        </w:rPr>
        <w:t>d</w:t>
      </w:r>
      <w:r w:rsidR="00023E2E" w:rsidRPr="00023E2E">
        <w:rPr>
          <w:b/>
        </w:rPr>
        <w:t>.</w:t>
      </w:r>
      <w:r w:rsidR="00023E2E">
        <w:rPr>
          <w:b/>
        </w:rPr>
        <w:t xml:space="preserve"> </w:t>
      </w:r>
      <w:proofErr w:type="spellStart"/>
      <w:r w:rsidR="008F17FC">
        <w:t>scCloud</w:t>
      </w:r>
      <w:proofErr w:type="spellEnd"/>
      <w:r w:rsidR="008F17FC">
        <w:t xml:space="preserve"> is </w:t>
      </w:r>
      <w:r w:rsidR="00CD753A">
        <w:t xml:space="preserve">feature-rich. We </w:t>
      </w:r>
      <w:r w:rsidR="00FD108A">
        <w:t xml:space="preserve">compared </w:t>
      </w:r>
      <w:proofErr w:type="spellStart"/>
      <w:r w:rsidR="00FD108A">
        <w:t>scCloud</w:t>
      </w:r>
      <w:proofErr w:type="spellEnd"/>
      <w:r w:rsidR="00FD108A">
        <w:t xml:space="preserve"> with Cell Ranger, Seurat, and SCANPY for features they support.</w:t>
      </w:r>
      <w:r w:rsidR="008F17FC">
        <w:t xml:space="preserve"> </w:t>
      </w:r>
      <w:r w:rsidR="00E22FF8">
        <w:rPr>
          <w:b/>
        </w:rPr>
        <w:t>e</w:t>
      </w:r>
      <w:r w:rsidR="00431D62" w:rsidRPr="00431D62">
        <w:rPr>
          <w:b/>
        </w:rPr>
        <w:t>.</w:t>
      </w:r>
      <w:r w:rsidR="00431D62">
        <w:rPr>
          <w:b/>
        </w:rPr>
        <w:t xml:space="preserve"> </w:t>
      </w:r>
      <w:proofErr w:type="spellStart"/>
      <w:r w:rsidR="001E66C6" w:rsidRPr="00CC7D06">
        <w:t>scCloud</w:t>
      </w:r>
      <w:proofErr w:type="spellEnd"/>
      <w:r w:rsidR="001E66C6" w:rsidRPr="00CC7D06">
        <w:t xml:space="preserve"> enables iterative single-cell data analysis</w:t>
      </w:r>
      <w:r w:rsidR="00441D03">
        <w:t>.</w:t>
      </w:r>
      <w:r w:rsidR="001E66C6" w:rsidDel="007D7D19">
        <w:t xml:space="preserve"> </w:t>
      </w:r>
      <w:r w:rsidR="0049024D">
        <w:t xml:space="preserve">With raw data, users can use </w:t>
      </w:r>
      <w:proofErr w:type="spellStart"/>
      <w:r w:rsidR="0049024D">
        <w:t>scCloud</w:t>
      </w:r>
      <w:proofErr w:type="spellEnd"/>
      <w:r w:rsidR="0049024D">
        <w:t xml:space="preserve"> to produce preliminary analysis results. Then users can instantly visualize the results using </w:t>
      </w:r>
      <w:proofErr w:type="spellStart"/>
      <w:r w:rsidR="0049024D">
        <w:t>scCloudVis</w:t>
      </w:r>
      <w:proofErr w:type="spellEnd"/>
      <w:r w:rsidR="0049024D">
        <w:t xml:space="preserve">. After inspecting the results, users may decide to go back to </w:t>
      </w:r>
      <w:proofErr w:type="spellStart"/>
      <w:r w:rsidR="0049024D">
        <w:t>scCloud</w:t>
      </w:r>
      <w:proofErr w:type="spellEnd"/>
      <w:r w:rsidR="0049024D">
        <w:t xml:space="preserve"> </w:t>
      </w:r>
      <w:r w:rsidR="00490E39">
        <w:t xml:space="preserve">to rerun </w:t>
      </w:r>
      <w:r w:rsidR="00645953">
        <w:t xml:space="preserve">the </w:t>
      </w:r>
      <w:r w:rsidR="00490E39">
        <w:t xml:space="preserve">analysis </w:t>
      </w:r>
      <w:r w:rsidR="00CD0B50">
        <w:t>with adjusted</w:t>
      </w:r>
      <w:r w:rsidR="0049024D">
        <w:t xml:space="preserve"> parameters</w:t>
      </w:r>
      <w:r w:rsidR="00490E39">
        <w:t xml:space="preserve"> or perform </w:t>
      </w:r>
      <w:proofErr w:type="spellStart"/>
      <w:r w:rsidR="00490E39">
        <w:t>subcluster</w:t>
      </w:r>
      <w:proofErr w:type="spellEnd"/>
      <w:r w:rsidR="00490E39">
        <w:t xml:space="preserve"> analysis</w:t>
      </w:r>
      <w:r w:rsidR="006F0CAA">
        <w:t xml:space="preserve">. This iteration can happen several times. Once the users are </w:t>
      </w:r>
      <w:r w:rsidR="00645953">
        <w:t xml:space="preserve">satisfied </w:t>
      </w:r>
      <w:r w:rsidR="006F0CAA">
        <w:t xml:space="preserve">with their results, they can </w:t>
      </w:r>
      <w:r w:rsidR="00645953">
        <w:t xml:space="preserve">opt to </w:t>
      </w:r>
      <w:r w:rsidR="006F0CAA">
        <w:t xml:space="preserve">use </w:t>
      </w:r>
      <w:proofErr w:type="spellStart"/>
      <w:r w:rsidR="006F0CAA">
        <w:t>scSVA</w:t>
      </w:r>
      <w:proofErr w:type="spellEnd"/>
      <w:r w:rsidR="006F0CAA">
        <w:t xml:space="preserve"> to produce publication-quality images and deposit their data to Single Cell Portal.</w:t>
      </w:r>
    </w:p>
    <w:p w14:paraId="4D1D1E98" w14:textId="712B990A" w:rsidR="005F3F58" w:rsidRDefault="005F3F58" w:rsidP="00BB2590">
      <w:pPr>
        <w:pStyle w:val="NormalWeb"/>
        <w:spacing w:line="480" w:lineRule="auto"/>
        <w:jc w:val="both"/>
        <w:outlineLvl w:val="0"/>
        <w:rPr>
          <w:rFonts w:eastAsiaTheme="minorEastAsia"/>
          <w:b/>
          <w:lang w:eastAsia="zh-CN"/>
        </w:rPr>
      </w:pPr>
    </w:p>
    <w:p w14:paraId="309AFD16" w14:textId="44EBF08F" w:rsidR="005F3F58" w:rsidRDefault="005F3F58" w:rsidP="00BB2590">
      <w:pPr>
        <w:pStyle w:val="NormalWeb"/>
        <w:spacing w:line="480" w:lineRule="auto"/>
        <w:jc w:val="both"/>
        <w:outlineLvl w:val="0"/>
        <w:rPr>
          <w:rFonts w:eastAsiaTheme="minorEastAsia"/>
          <w:b/>
          <w:lang w:eastAsia="zh-CN"/>
        </w:rPr>
      </w:pPr>
    </w:p>
    <w:p w14:paraId="2A78874D" w14:textId="7A553C0A" w:rsidR="005F3F58" w:rsidRDefault="005F3F58" w:rsidP="00BB2590">
      <w:pPr>
        <w:pStyle w:val="NormalWeb"/>
        <w:spacing w:line="480" w:lineRule="auto"/>
        <w:jc w:val="both"/>
        <w:outlineLvl w:val="0"/>
        <w:rPr>
          <w:rFonts w:eastAsiaTheme="minorEastAsia"/>
          <w:b/>
          <w:lang w:eastAsia="zh-CN"/>
        </w:rPr>
      </w:pPr>
    </w:p>
    <w:p w14:paraId="32ED367B" w14:textId="378FE9F7" w:rsidR="00573E64" w:rsidRDefault="00573E64" w:rsidP="00BB2590">
      <w:pPr>
        <w:pStyle w:val="NormalWeb"/>
        <w:spacing w:line="480" w:lineRule="auto"/>
        <w:jc w:val="both"/>
        <w:outlineLvl w:val="0"/>
        <w:rPr>
          <w:rFonts w:eastAsiaTheme="minorEastAsia"/>
          <w:b/>
          <w:lang w:eastAsia="zh-CN"/>
        </w:rPr>
      </w:pPr>
    </w:p>
    <w:p w14:paraId="270F85F1" w14:textId="77777777" w:rsidR="002D0BB5" w:rsidRDefault="002D0BB5" w:rsidP="00BB2590">
      <w:pPr>
        <w:pStyle w:val="NormalWeb"/>
        <w:spacing w:line="480" w:lineRule="auto"/>
        <w:jc w:val="both"/>
        <w:outlineLvl w:val="0"/>
        <w:rPr>
          <w:rFonts w:eastAsiaTheme="minorEastAsia"/>
          <w:b/>
          <w:lang w:eastAsia="zh-CN"/>
        </w:rPr>
      </w:pPr>
    </w:p>
    <w:p w14:paraId="2E493E28" w14:textId="7B8F67B8" w:rsidR="006079E9" w:rsidRPr="001F20E8" w:rsidRDefault="006079E9" w:rsidP="006079E9">
      <w:pPr>
        <w:spacing w:line="360" w:lineRule="auto"/>
        <w:jc w:val="both"/>
      </w:pPr>
      <w:r w:rsidRPr="00F246BC">
        <w:rPr>
          <w:b/>
        </w:rPr>
        <w:t xml:space="preserve">Figure </w:t>
      </w:r>
      <w:r>
        <w:rPr>
          <w:b/>
        </w:rPr>
        <w:t>2</w:t>
      </w:r>
      <w:r w:rsidRPr="00F246BC">
        <w:rPr>
          <w:b/>
        </w:rPr>
        <w:t xml:space="preserve">. </w:t>
      </w:r>
      <w:proofErr w:type="spellStart"/>
      <w:r w:rsidRPr="00F246BC">
        <w:rPr>
          <w:b/>
        </w:rPr>
        <w:t>scCloud</w:t>
      </w:r>
      <w:r w:rsidR="00E3617A">
        <w:rPr>
          <w:b/>
        </w:rPr>
        <w:t>’s</w:t>
      </w:r>
      <w:proofErr w:type="spellEnd"/>
      <w:r w:rsidR="00E3617A">
        <w:rPr>
          <w:b/>
        </w:rPr>
        <w:t xml:space="preserve"> analysis module implements key </w:t>
      </w:r>
      <w:proofErr w:type="spellStart"/>
      <w:r w:rsidR="00E3617A">
        <w:rPr>
          <w:b/>
        </w:rPr>
        <w:t>scRNA-Seq</w:t>
      </w:r>
      <w:proofErr w:type="spellEnd"/>
      <w:r w:rsidR="00E3617A">
        <w:rPr>
          <w:b/>
        </w:rPr>
        <w:t xml:space="preserve"> analysis tasks efficiently</w:t>
      </w:r>
      <w:r w:rsidRPr="00F246BC">
        <w:rPr>
          <w:b/>
        </w:rPr>
        <w:t xml:space="preserve">. </w:t>
      </w:r>
      <w:r>
        <w:rPr>
          <w:b/>
        </w:rPr>
        <w:t>a.</w:t>
      </w:r>
      <w:r w:rsidR="00E3617A">
        <w:rPr>
          <w:b/>
        </w:rPr>
        <w:t xml:space="preserve"> </w:t>
      </w:r>
      <w:r w:rsidR="00E3617A">
        <w:t xml:space="preserve">The analysis module </w:t>
      </w:r>
      <w:r w:rsidR="002D0BB5">
        <w:t xml:space="preserve">covers most </w:t>
      </w:r>
      <w:proofErr w:type="spellStart"/>
      <w:r w:rsidR="002D0BB5">
        <w:t>scRNA-Seq</w:t>
      </w:r>
      <w:proofErr w:type="spellEnd"/>
      <w:r w:rsidR="002D0BB5">
        <w:t xml:space="preserve"> analysis tasks. It </w:t>
      </w:r>
      <w:r w:rsidR="00E3617A">
        <w:t xml:space="preserve">can </w:t>
      </w:r>
      <w:r w:rsidR="00E3617A" w:rsidRPr="00E3617A">
        <w:t xml:space="preserve">filter low quality cells and genes, </w:t>
      </w:r>
      <w:r w:rsidR="009C0B85" w:rsidRPr="00E3617A">
        <w:t xml:space="preserve">select </w:t>
      </w:r>
      <w:r w:rsidR="009C0B85">
        <w:t xml:space="preserve">highly </w:t>
      </w:r>
      <w:r w:rsidR="009C0B85" w:rsidRPr="00E3617A">
        <w:t>variable genes</w:t>
      </w:r>
      <w:r w:rsidR="009C0B85">
        <w:t>,</w:t>
      </w:r>
      <w:r w:rsidR="009C0B85" w:rsidRPr="00E3617A">
        <w:t xml:space="preserve"> </w:t>
      </w:r>
      <w:r w:rsidR="00E3617A" w:rsidRPr="00E3617A">
        <w:t xml:space="preserve">perform batch correction; conduct PCA, build k nearest neighbor graphs, </w:t>
      </w:r>
      <w:r w:rsidR="002C5249">
        <w:t xml:space="preserve">calculates diffusion maps </w:t>
      </w:r>
      <w:r w:rsidR="007F21CB">
        <w:t xml:space="preserve">and </w:t>
      </w:r>
      <w:r w:rsidR="00E3617A" w:rsidRPr="00E3617A">
        <w:t>find clusters based on these graphs; visualize data using t</w:t>
      </w:r>
      <w:ins w:id="30" w:author="Microsoft Office User" w:date="2019-07-13T20:41:00Z">
        <w:r w:rsidR="00260438">
          <w:t>-</w:t>
        </w:r>
      </w:ins>
      <w:r w:rsidR="00E3617A" w:rsidRPr="00E3617A">
        <w:t>SNE and UMAP</w:t>
      </w:r>
      <w:r w:rsidR="00E3617A">
        <w:t>; v</w:t>
      </w:r>
      <w:r w:rsidR="00E3617A" w:rsidRPr="00E3617A">
        <w:t xml:space="preserve">isualize developmental trajectories using force-directed layouts; perform differential expression analysis, </w:t>
      </w:r>
      <w:r w:rsidR="002D7344">
        <w:t>find</w:t>
      </w:r>
      <w:r w:rsidR="00E3617A" w:rsidRPr="00E3617A">
        <w:t xml:space="preserve"> cluster-specific markers</w:t>
      </w:r>
      <w:r w:rsidR="002D7344">
        <w:t xml:space="preserve"> using gradient boosting trees</w:t>
      </w:r>
      <w:r w:rsidR="00E3617A" w:rsidRPr="00E3617A">
        <w:t>, and annotate putative cell types based on known markers.</w:t>
      </w:r>
      <w:r>
        <w:rPr>
          <w:b/>
        </w:rPr>
        <w:t xml:space="preserve"> </w:t>
      </w:r>
      <w:r w:rsidR="00293794">
        <w:rPr>
          <w:b/>
        </w:rPr>
        <w:t xml:space="preserve">b. </w:t>
      </w:r>
      <w:proofErr w:type="spellStart"/>
      <w:r w:rsidR="003211E2">
        <w:t>scCloud</w:t>
      </w:r>
      <w:proofErr w:type="spellEnd"/>
      <w:r w:rsidR="003211E2">
        <w:t xml:space="preserve"> is orders of magnitude faster than </w:t>
      </w:r>
      <w:r w:rsidR="00134C49">
        <w:t xml:space="preserve">Seurat v3 and SCANPY on 9 key </w:t>
      </w:r>
      <w:r w:rsidR="00134C49">
        <w:t>analysis task</w:t>
      </w:r>
      <w:r w:rsidR="008862BD">
        <w:t>s</w:t>
      </w:r>
      <w:r w:rsidR="00134C49">
        <w:t xml:space="preserve">. </w:t>
      </w:r>
      <w:r w:rsidR="00766D8D">
        <w:t xml:space="preserve">We benchmarked three tools </w:t>
      </w:r>
      <w:r w:rsidR="00766D8D">
        <w:t xml:space="preserve">using the full bone marrow data set on a computer server with 28 threads and </w:t>
      </w:r>
      <w:r w:rsidR="002F7738">
        <w:t xml:space="preserve">256 GB memory. </w:t>
      </w:r>
      <w:r w:rsidR="00752AC1">
        <w:rPr>
          <w:b/>
        </w:rPr>
        <w:t>c</w:t>
      </w:r>
      <w:r w:rsidRPr="00023E2E">
        <w:rPr>
          <w:b/>
        </w:rPr>
        <w:t>.</w:t>
      </w:r>
      <w:r>
        <w:rPr>
          <w:b/>
        </w:rPr>
        <w:t xml:space="preserve"> </w:t>
      </w:r>
      <w:r w:rsidR="00036296">
        <w:t xml:space="preserve">The new HVG selection procedure selects </w:t>
      </w:r>
      <w:r w:rsidR="00124D05">
        <w:t xml:space="preserve">important </w:t>
      </w:r>
      <w:r w:rsidR="003E01F1">
        <w:t xml:space="preserve">T cell markers </w:t>
      </w:r>
      <w:r w:rsidR="00375F37">
        <w:t xml:space="preserve">that the standard procedure misses. </w:t>
      </w:r>
      <w:r w:rsidR="00CF6FE6">
        <w:t>We curated a set of 94 human immune cell type markers</w:t>
      </w:r>
      <w:r w:rsidR="003414BB">
        <w:t xml:space="preserve">. </w:t>
      </w:r>
      <w:r w:rsidR="00B9407D">
        <w:t xml:space="preserve">The standard procedure (Seurat-style) </w:t>
      </w:r>
      <w:r w:rsidR="004D179E">
        <w:t>selects 67 markers as HVGs</w:t>
      </w:r>
      <w:r w:rsidR="008A28F5">
        <w:t>, while</w:t>
      </w:r>
      <w:r w:rsidR="007A5E0F">
        <w:t xml:space="preserve"> the new procedure (</w:t>
      </w:r>
      <w:proofErr w:type="spellStart"/>
      <w:r w:rsidR="007A5E0F">
        <w:t>scCloud</w:t>
      </w:r>
      <w:proofErr w:type="spellEnd"/>
      <w:r w:rsidR="007A5E0F">
        <w:t xml:space="preserve">-style) selects 70 markers. </w:t>
      </w:r>
      <w:r w:rsidR="00C97C38">
        <w:t xml:space="preserve">The new procedure successfully selects key T cell markers, such as TRAC, CD3D and CD3E, as well as </w:t>
      </w:r>
      <w:r w:rsidR="00C85637">
        <w:t xml:space="preserve">the </w:t>
      </w:r>
      <w:r w:rsidR="00C97C38">
        <w:t xml:space="preserve">key T helper cell marker, CD4 as HVGs, while the standard procedure misses them. </w:t>
      </w:r>
      <w:r w:rsidR="00752AC1">
        <w:rPr>
          <w:b/>
        </w:rPr>
        <w:t>d</w:t>
      </w:r>
      <w:r w:rsidR="00284A9C" w:rsidRPr="00FE4738">
        <w:rPr>
          <w:b/>
        </w:rPr>
        <w:t>.</w:t>
      </w:r>
      <w:r w:rsidR="000A5211">
        <w:rPr>
          <w:b/>
        </w:rPr>
        <w:t xml:space="preserve"> </w:t>
      </w:r>
      <w:r w:rsidR="001F20E8">
        <w:t xml:space="preserve">Benchmarking </w:t>
      </w:r>
      <w:proofErr w:type="spellStart"/>
      <w:r w:rsidR="001F20E8">
        <w:t>scCloud</w:t>
      </w:r>
      <w:proofErr w:type="spellEnd"/>
      <w:r w:rsidR="001F20E8">
        <w:t xml:space="preserve">, </w:t>
      </w:r>
      <w:proofErr w:type="spellStart"/>
      <w:r w:rsidR="001F20E8">
        <w:t>ComBat</w:t>
      </w:r>
      <w:proofErr w:type="spellEnd"/>
      <w:r w:rsidR="001F20E8">
        <w:t xml:space="preserve">, MNN, BBKNN and Seurat V3 </w:t>
      </w:r>
      <w:r w:rsidR="00147B30">
        <w:t xml:space="preserve">on </w:t>
      </w:r>
      <w:r w:rsidR="00436090">
        <w:t xml:space="preserve">34,654 bone marrow cells. </w:t>
      </w:r>
      <w:r w:rsidR="006610EE">
        <w:t xml:space="preserve">Baseline refers to no batch correction. </w:t>
      </w:r>
      <w:r w:rsidR="00056ABB">
        <w:t xml:space="preserve">We plot </w:t>
      </w:r>
      <w:proofErr w:type="spellStart"/>
      <w:r w:rsidR="00056ABB">
        <w:t>kBET</w:t>
      </w:r>
      <w:proofErr w:type="spellEnd"/>
      <w:r w:rsidR="00056ABB">
        <w:t xml:space="preserve"> acceptance rate, which assesses how well different batches are mixed, against </w:t>
      </w:r>
      <w:proofErr w:type="spellStart"/>
      <w:r w:rsidR="00056ABB">
        <w:t>kSIM</w:t>
      </w:r>
      <w:proofErr w:type="spellEnd"/>
      <w:r w:rsidR="00056ABB">
        <w:t xml:space="preserve"> acceptance rate, which assesses </w:t>
      </w:r>
      <w:r w:rsidR="00E250DD">
        <w:t xml:space="preserve">how well </w:t>
      </w:r>
      <w:r w:rsidR="00252435">
        <w:t xml:space="preserve">cells with the same cell type are grouped together. </w:t>
      </w:r>
      <w:r w:rsidR="00637E3B">
        <w:t xml:space="preserve">An ideal batch corrector should </w:t>
      </w:r>
      <w:r w:rsidR="0066125F">
        <w:t>sit in</w:t>
      </w:r>
      <w:r w:rsidR="00637E3B">
        <w:t xml:space="preserve"> the top right corner. </w:t>
      </w:r>
      <w:r w:rsidR="003E57FF">
        <w:t xml:space="preserve">We observe a trade-off between </w:t>
      </w:r>
      <w:proofErr w:type="spellStart"/>
      <w:r w:rsidR="003E57FF">
        <w:t>kBET</w:t>
      </w:r>
      <w:proofErr w:type="spellEnd"/>
      <w:r w:rsidR="003E57FF">
        <w:t xml:space="preserve"> and </w:t>
      </w:r>
      <w:proofErr w:type="spellStart"/>
      <w:r w:rsidR="003E57FF">
        <w:t>kSIM</w:t>
      </w:r>
      <w:proofErr w:type="spellEnd"/>
      <w:r w:rsidR="003E57FF">
        <w:t xml:space="preserve"> acceptance rates </w:t>
      </w:r>
      <w:r w:rsidR="002742C2">
        <w:t>among different correction methods.</w:t>
      </w:r>
      <w:r w:rsidR="00F50550">
        <w:t xml:space="preserve"> </w:t>
      </w:r>
      <w:r w:rsidR="00F50550" w:rsidRPr="00E33CE2">
        <w:rPr>
          <w:b/>
        </w:rPr>
        <w:t>e</w:t>
      </w:r>
      <w:r w:rsidR="00F50550">
        <w:t>.</w:t>
      </w:r>
      <w:r w:rsidR="00F86E1E">
        <w:t xml:space="preserve"> </w:t>
      </w:r>
      <w:r w:rsidR="006F71E9">
        <w:t xml:space="preserve">Spectral community detection </w:t>
      </w:r>
      <w:r w:rsidR="006F71E9">
        <w:t>algorithm</w:t>
      </w:r>
      <w:r w:rsidR="00E87118">
        <w:t xml:space="preserve"> </w:t>
      </w:r>
      <w:r w:rsidR="00A86988">
        <w:t xml:space="preserve">produces </w:t>
      </w:r>
      <w:r w:rsidR="00F80EB6">
        <w:t xml:space="preserve">clusters of comparable quality </w:t>
      </w:r>
      <w:r w:rsidR="00A86988">
        <w:t xml:space="preserve">in much faster speed. </w:t>
      </w:r>
      <w:r w:rsidR="001A5B66">
        <w:t>Spectral Leiden algorithm</w:t>
      </w:r>
      <w:r w:rsidR="001A5B66">
        <w:t xml:space="preserve"> (right)</w:t>
      </w:r>
      <w:r w:rsidR="001A5B66">
        <w:t xml:space="preserve"> is </w:t>
      </w:r>
      <w:r w:rsidR="001A5B66">
        <w:t>32.8x faster than</w:t>
      </w:r>
      <w:r w:rsidR="001A5B66">
        <w:t xml:space="preserve"> the Leiden algorithm (left) </w:t>
      </w:r>
      <w:r w:rsidR="00EA008E">
        <w:t>and yields clusters of similar quality (AMI score</w:t>
      </w:r>
      <w:r w:rsidR="004B31E7">
        <w:t xml:space="preserve"> between the two cluster setti</w:t>
      </w:r>
      <w:r w:rsidR="004B31E7">
        <w:t xml:space="preserve">ngs is </w:t>
      </w:r>
      <w:r w:rsidR="00EA008E">
        <w:t xml:space="preserve">0.91). </w:t>
      </w:r>
      <w:r w:rsidR="00C4633F">
        <w:t xml:space="preserve">Note that Leiden failed to </w:t>
      </w:r>
      <w:r w:rsidR="00C4633F">
        <w:t>separate memory B cells from naïve B cells.</w:t>
      </w:r>
      <w:r w:rsidR="00BA5960">
        <w:t xml:space="preserve"> </w:t>
      </w:r>
      <w:r w:rsidR="00BA5960" w:rsidRPr="00E33CE2">
        <w:rPr>
          <w:b/>
        </w:rPr>
        <w:t>f</w:t>
      </w:r>
      <w:r w:rsidR="00BA5960">
        <w:t>.</w:t>
      </w:r>
    </w:p>
    <w:p w14:paraId="016DF2CE" w14:textId="4AE2590D" w:rsidR="00573E64" w:rsidRDefault="00573E64" w:rsidP="00BB2590">
      <w:pPr>
        <w:pStyle w:val="NormalWeb"/>
        <w:spacing w:line="480" w:lineRule="auto"/>
        <w:jc w:val="both"/>
        <w:outlineLvl w:val="0"/>
        <w:rPr>
          <w:rFonts w:eastAsiaTheme="minorEastAsia"/>
          <w:b/>
          <w:lang w:eastAsia="zh-CN"/>
        </w:rPr>
      </w:pPr>
    </w:p>
    <w:p w14:paraId="687F1D5D" w14:textId="6F966A39" w:rsidR="006079E9" w:rsidRDefault="006079E9" w:rsidP="00BB2590">
      <w:pPr>
        <w:pStyle w:val="NormalWeb"/>
        <w:spacing w:line="480" w:lineRule="auto"/>
        <w:jc w:val="both"/>
        <w:outlineLvl w:val="0"/>
        <w:rPr>
          <w:rFonts w:eastAsiaTheme="minorEastAsia"/>
          <w:b/>
          <w:lang w:eastAsia="zh-CN"/>
        </w:rPr>
      </w:pPr>
    </w:p>
    <w:p w14:paraId="78760D0E" w14:textId="63DFD821" w:rsidR="006079E9" w:rsidRDefault="006079E9" w:rsidP="00BB2590">
      <w:pPr>
        <w:pStyle w:val="NormalWeb"/>
        <w:spacing w:line="480" w:lineRule="auto"/>
        <w:jc w:val="both"/>
        <w:outlineLvl w:val="0"/>
        <w:rPr>
          <w:rFonts w:eastAsiaTheme="minorEastAsia"/>
          <w:b/>
          <w:lang w:eastAsia="zh-CN"/>
        </w:rPr>
      </w:pPr>
    </w:p>
    <w:p w14:paraId="3568A641" w14:textId="77777777" w:rsidR="00183BB0" w:rsidRDefault="00183BB0" w:rsidP="00BB2590">
      <w:pPr>
        <w:pStyle w:val="NormalWeb"/>
        <w:spacing w:line="480" w:lineRule="auto"/>
        <w:jc w:val="both"/>
        <w:outlineLvl w:val="0"/>
        <w:rPr>
          <w:rFonts w:eastAsiaTheme="minorEastAsia"/>
          <w:b/>
          <w:lang w:eastAsia="zh-CN"/>
        </w:rPr>
      </w:pPr>
    </w:p>
    <w:p w14:paraId="66D74CA5" w14:textId="77777777" w:rsidR="005F3F58" w:rsidRPr="00203DD7" w:rsidRDefault="005F3F58" w:rsidP="005F3F58">
      <w:pPr>
        <w:spacing w:line="360" w:lineRule="auto"/>
        <w:rPr>
          <w:b/>
        </w:rPr>
      </w:pPr>
      <w:r w:rsidRPr="00203DD7">
        <w:rPr>
          <w:b/>
        </w:rPr>
        <w:t xml:space="preserve">Supplementary </w:t>
      </w:r>
      <w:r>
        <w:rPr>
          <w:b/>
        </w:rPr>
        <w:t>Figure</w:t>
      </w:r>
      <w:r w:rsidRPr="00203DD7">
        <w:rPr>
          <w:b/>
        </w:rPr>
        <w:t xml:space="preserve"> Legends</w:t>
      </w:r>
    </w:p>
    <w:p w14:paraId="6047FAAF" w14:textId="170C2F4E" w:rsidR="00431D24" w:rsidRDefault="00183BB0" w:rsidP="00431D24">
      <w:pPr>
        <w:pStyle w:val="NormalWeb"/>
        <w:spacing w:line="360" w:lineRule="auto"/>
        <w:jc w:val="both"/>
        <w:outlineLvl w:val="0"/>
        <w:rPr>
          <w:rFonts w:eastAsiaTheme="minorEastAsia"/>
          <w:lang w:eastAsia="zh-CN"/>
        </w:rPr>
      </w:pPr>
      <w:r>
        <w:rPr>
          <w:rFonts w:eastAsiaTheme="minorEastAsia"/>
          <w:b/>
          <w:lang w:eastAsia="zh-CN"/>
        </w:rPr>
        <w:t xml:space="preserve">Supplementary Figure 1. </w:t>
      </w:r>
      <w:r w:rsidR="00D3319E">
        <w:rPr>
          <w:rFonts w:eastAsiaTheme="minorEastAsia"/>
          <w:b/>
          <w:lang w:eastAsia="zh-CN"/>
        </w:rPr>
        <w:t xml:space="preserve">Comparison between the </w:t>
      </w:r>
      <w:r w:rsidR="002349BB">
        <w:rPr>
          <w:rFonts w:eastAsiaTheme="minorEastAsia"/>
          <w:b/>
          <w:lang w:eastAsia="zh-CN"/>
        </w:rPr>
        <w:t>new HVG selection procedure (</w:t>
      </w:r>
      <w:proofErr w:type="spellStart"/>
      <w:r w:rsidR="002349BB">
        <w:rPr>
          <w:rFonts w:eastAsiaTheme="minorEastAsia"/>
          <w:b/>
          <w:lang w:eastAsia="zh-CN"/>
        </w:rPr>
        <w:t>scCloud</w:t>
      </w:r>
      <w:proofErr w:type="spellEnd"/>
      <w:r w:rsidR="002349BB">
        <w:rPr>
          <w:rFonts w:eastAsiaTheme="minorEastAsia"/>
          <w:b/>
          <w:lang w:eastAsia="zh-CN"/>
        </w:rPr>
        <w:t>-style)</w:t>
      </w:r>
      <w:r w:rsidR="00D3319E">
        <w:rPr>
          <w:rFonts w:eastAsiaTheme="minorEastAsia"/>
          <w:b/>
          <w:lang w:eastAsia="zh-CN"/>
        </w:rPr>
        <w:t xml:space="preserve"> and the standard HVG selection procedure (Seurat-style)</w:t>
      </w:r>
      <w:r w:rsidR="002349BB">
        <w:rPr>
          <w:rFonts w:eastAsiaTheme="minorEastAsia"/>
          <w:b/>
          <w:lang w:eastAsia="zh-CN"/>
        </w:rPr>
        <w:t>. a.</w:t>
      </w:r>
      <w:r w:rsidR="002349BB" w:rsidRPr="00DD07A3">
        <w:rPr>
          <w:rFonts w:eastAsiaTheme="minorEastAsia"/>
        </w:rPr>
        <w:t xml:space="preserve"> </w:t>
      </w:r>
      <w:proofErr w:type="spellStart"/>
      <w:r w:rsidR="00E333C7">
        <w:rPr>
          <w:rFonts w:eastAsiaTheme="minorEastAsia"/>
          <w:lang w:eastAsia="zh-CN"/>
        </w:rPr>
        <w:t>scCloud</w:t>
      </w:r>
      <w:proofErr w:type="spellEnd"/>
      <w:r w:rsidR="00E333C7">
        <w:rPr>
          <w:rFonts w:eastAsiaTheme="minorEastAsia"/>
          <w:lang w:eastAsia="zh-CN"/>
        </w:rPr>
        <w:t xml:space="preserve">-style HVG selection in action. </w:t>
      </w:r>
      <w:r w:rsidR="00AB7A33">
        <w:rPr>
          <w:rFonts w:eastAsiaTheme="minorEastAsia"/>
          <w:lang w:eastAsia="zh-CN"/>
        </w:rPr>
        <w:t>We plot</w:t>
      </w:r>
      <w:r w:rsidR="00AE7718">
        <w:rPr>
          <w:rFonts w:eastAsiaTheme="minorEastAsia"/>
          <w:lang w:eastAsia="zh-CN"/>
        </w:rPr>
        <w:t xml:space="preserve"> variances against means in the log expression space</w:t>
      </w:r>
      <w:r w:rsidR="00C144CF">
        <w:rPr>
          <w:rFonts w:eastAsiaTheme="minorEastAsia"/>
          <w:lang w:eastAsia="zh-CN"/>
        </w:rPr>
        <w:t xml:space="preserve"> and highlight t</w:t>
      </w:r>
      <w:r w:rsidR="00A96A89">
        <w:rPr>
          <w:rFonts w:eastAsiaTheme="minorEastAsia"/>
          <w:lang w:eastAsia="zh-CN"/>
        </w:rPr>
        <w:t xml:space="preserve">he LOESS-fitted curve </w:t>
      </w:r>
      <w:r w:rsidR="00C144CF">
        <w:rPr>
          <w:rFonts w:eastAsiaTheme="minorEastAsia"/>
          <w:lang w:eastAsia="zh-CN"/>
        </w:rPr>
        <w:t xml:space="preserve">in red. </w:t>
      </w:r>
      <w:r w:rsidR="002E5762">
        <w:rPr>
          <w:rFonts w:eastAsiaTheme="minorEastAsia"/>
          <w:lang w:eastAsia="zh-CN"/>
        </w:rPr>
        <w:t xml:space="preserve">We mark selected HVGs </w:t>
      </w:r>
      <w:r w:rsidR="00C14631">
        <w:rPr>
          <w:rFonts w:eastAsiaTheme="minorEastAsia"/>
          <w:lang w:eastAsia="zh-CN"/>
        </w:rPr>
        <w:t>in blue and unselected genes in black.</w:t>
      </w:r>
      <w:r w:rsidR="00586BE2">
        <w:rPr>
          <w:rFonts w:eastAsiaTheme="minorEastAsia"/>
          <w:lang w:eastAsia="zh-CN"/>
        </w:rPr>
        <w:t xml:space="preserve"> </w:t>
      </w:r>
      <w:r w:rsidR="00586BE2" w:rsidRPr="00DD07A3">
        <w:rPr>
          <w:rFonts w:eastAsiaTheme="minorEastAsia"/>
          <w:b/>
        </w:rPr>
        <w:t>b.</w:t>
      </w:r>
      <w:r w:rsidR="00586BE2">
        <w:rPr>
          <w:rFonts w:eastAsiaTheme="minorEastAsia"/>
          <w:lang w:eastAsia="zh-CN"/>
        </w:rPr>
        <w:t xml:space="preserve"> </w:t>
      </w:r>
      <w:r w:rsidR="00E76754">
        <w:rPr>
          <w:rFonts w:eastAsiaTheme="minorEastAsia"/>
          <w:lang w:eastAsia="zh-CN"/>
        </w:rPr>
        <w:t xml:space="preserve">The </w:t>
      </w:r>
      <w:r w:rsidR="00D03D97">
        <w:rPr>
          <w:rFonts w:eastAsiaTheme="minorEastAsia"/>
          <w:lang w:eastAsia="zh-CN"/>
        </w:rPr>
        <w:t>two procedure</w:t>
      </w:r>
      <w:r w:rsidR="009C3B1D">
        <w:rPr>
          <w:rFonts w:eastAsiaTheme="minorEastAsia"/>
          <w:lang w:eastAsia="zh-CN"/>
        </w:rPr>
        <w:t xml:space="preserve">s yield comparable results on the bone marrow data set. </w:t>
      </w:r>
      <w:r w:rsidR="00CC3FBB">
        <w:rPr>
          <w:rFonts w:eastAsiaTheme="minorEastAsia"/>
          <w:lang w:eastAsia="zh-CN"/>
        </w:rPr>
        <w:t xml:space="preserve">We show the cell-type-annotated </w:t>
      </w:r>
      <w:proofErr w:type="spellStart"/>
      <w:ins w:id="31" w:author="Microsoft Office User" w:date="2019-07-13T20:41:00Z">
        <w:r w:rsidR="009A06AD">
          <w:rPr>
            <w:rFonts w:eastAsiaTheme="minorEastAsia"/>
            <w:lang w:eastAsia="zh-CN"/>
          </w:rPr>
          <w:t>FIt</w:t>
        </w:r>
      </w:ins>
      <w:proofErr w:type="spellEnd"/>
      <w:del w:id="32" w:author="Microsoft Office User" w:date="2019-07-13T20:41:00Z">
        <w:r w:rsidR="00CC3FBB" w:rsidDel="009A06AD">
          <w:rPr>
            <w:rFonts w:eastAsiaTheme="minorEastAsia"/>
            <w:lang w:eastAsia="zh-CN"/>
          </w:rPr>
          <w:delText>F</w:delText>
        </w:r>
        <w:r w:rsidR="00526087" w:rsidDel="009A06AD">
          <w:rPr>
            <w:rFonts w:eastAsiaTheme="minorEastAsia"/>
            <w:lang w:eastAsia="zh-CN"/>
          </w:rPr>
          <w:delText>i</w:delText>
        </w:r>
        <w:r w:rsidR="00CC3FBB" w:rsidDel="009A06AD">
          <w:rPr>
            <w:rFonts w:eastAsiaTheme="minorEastAsia"/>
            <w:lang w:eastAsia="zh-CN"/>
          </w:rPr>
          <w:delText>t</w:delText>
        </w:r>
      </w:del>
      <w:ins w:id="33" w:author="Microsoft Office User" w:date="2019-07-13T20:41:00Z">
        <w:r w:rsidR="00526087">
          <w:rPr>
            <w:rFonts w:eastAsiaTheme="minorEastAsia"/>
            <w:lang w:eastAsia="zh-CN"/>
          </w:rPr>
          <w:t>-</w:t>
        </w:r>
      </w:ins>
      <w:r w:rsidR="00CC3FBB">
        <w:rPr>
          <w:rFonts w:eastAsiaTheme="minorEastAsia"/>
          <w:lang w:eastAsia="zh-CN"/>
        </w:rPr>
        <w:t xml:space="preserve">SNE visualization produced using </w:t>
      </w:r>
      <w:r w:rsidR="00956E50">
        <w:rPr>
          <w:rFonts w:eastAsiaTheme="minorEastAsia"/>
          <w:lang w:eastAsia="zh-CN"/>
        </w:rPr>
        <w:t xml:space="preserve">either </w:t>
      </w:r>
      <w:r w:rsidR="00CC3FBB">
        <w:rPr>
          <w:rFonts w:eastAsiaTheme="minorEastAsia"/>
          <w:lang w:eastAsia="zh-CN"/>
        </w:rPr>
        <w:t xml:space="preserve">Seurat-style (left) </w:t>
      </w:r>
      <w:r w:rsidR="00956E50">
        <w:rPr>
          <w:rFonts w:eastAsiaTheme="minorEastAsia"/>
          <w:lang w:eastAsia="zh-CN"/>
        </w:rPr>
        <w:t>or</w:t>
      </w:r>
      <w:r w:rsidR="00CC3FBB">
        <w:rPr>
          <w:rFonts w:eastAsiaTheme="minorEastAsia"/>
          <w:lang w:eastAsia="zh-CN"/>
        </w:rPr>
        <w:t xml:space="preserve"> </w:t>
      </w:r>
      <w:proofErr w:type="spellStart"/>
      <w:r w:rsidR="00CC3FBB">
        <w:rPr>
          <w:rFonts w:eastAsiaTheme="minorEastAsia"/>
          <w:lang w:eastAsia="zh-CN"/>
        </w:rPr>
        <w:t>scCloud</w:t>
      </w:r>
      <w:proofErr w:type="spellEnd"/>
      <w:r w:rsidR="00CC3FBB">
        <w:rPr>
          <w:rFonts w:eastAsiaTheme="minorEastAsia"/>
          <w:lang w:eastAsia="zh-CN"/>
        </w:rPr>
        <w:t>-style (right) HVG selection procedures</w:t>
      </w:r>
      <w:r w:rsidR="00956E50">
        <w:rPr>
          <w:rFonts w:eastAsiaTheme="minorEastAsia"/>
          <w:lang w:eastAsia="zh-CN"/>
        </w:rPr>
        <w:t>. We list adjusted mutual information (AMI)</w:t>
      </w:r>
      <w:r w:rsidR="00E97639">
        <w:rPr>
          <w:rFonts w:eastAsiaTheme="minorEastAsia"/>
          <w:lang w:eastAsia="zh-CN"/>
        </w:rPr>
        <w:t xml:space="preserve"> score</w:t>
      </w:r>
      <w:r w:rsidR="00956E50">
        <w:rPr>
          <w:rFonts w:eastAsiaTheme="minorEastAsia"/>
          <w:lang w:eastAsia="zh-CN"/>
        </w:rPr>
        <w:t xml:space="preserve"> on top. AMI measures the similarity between two cluster settings. An AMI value close to 1 means highly similar. </w:t>
      </w:r>
      <w:r w:rsidR="00A74EF2">
        <w:rPr>
          <w:rFonts w:eastAsiaTheme="minorEastAsia"/>
          <w:lang w:eastAsia="zh-CN"/>
        </w:rPr>
        <w:t xml:space="preserve">HSC: hematopoietic stem cell; MSC: </w:t>
      </w:r>
      <w:r w:rsidR="00C727A9">
        <w:rPr>
          <w:rFonts w:eastAsiaTheme="minorEastAsia"/>
          <w:lang w:eastAsia="zh-CN"/>
        </w:rPr>
        <w:t xml:space="preserve">Mesenchymal stem cell; </w:t>
      </w:r>
      <w:proofErr w:type="spellStart"/>
      <w:r w:rsidR="00C727A9">
        <w:rPr>
          <w:rFonts w:eastAsiaTheme="minorEastAsia"/>
          <w:lang w:eastAsia="zh-CN"/>
        </w:rPr>
        <w:t>cDC</w:t>
      </w:r>
      <w:proofErr w:type="spellEnd"/>
      <w:r w:rsidR="00C727A9">
        <w:rPr>
          <w:rFonts w:eastAsiaTheme="minorEastAsia"/>
          <w:lang w:eastAsia="zh-CN"/>
        </w:rPr>
        <w:t xml:space="preserve">: conventional dendritic cell; </w:t>
      </w:r>
      <w:proofErr w:type="spellStart"/>
      <w:r w:rsidR="00C727A9">
        <w:rPr>
          <w:rFonts w:eastAsiaTheme="minorEastAsia"/>
          <w:lang w:eastAsia="zh-CN"/>
        </w:rPr>
        <w:t>pDC</w:t>
      </w:r>
      <w:proofErr w:type="spellEnd"/>
      <w:r w:rsidR="00C727A9">
        <w:rPr>
          <w:rFonts w:eastAsiaTheme="minorEastAsia"/>
          <w:lang w:eastAsia="zh-CN"/>
        </w:rPr>
        <w:t xml:space="preserve">: </w:t>
      </w:r>
      <w:proofErr w:type="spellStart"/>
      <w:r w:rsidR="00C727A9">
        <w:rPr>
          <w:rFonts w:eastAsiaTheme="minorEastAsia"/>
          <w:lang w:eastAsia="zh-CN"/>
        </w:rPr>
        <w:t>plasmacytoid</w:t>
      </w:r>
      <w:proofErr w:type="spellEnd"/>
      <w:r w:rsidR="00C727A9">
        <w:rPr>
          <w:rFonts w:eastAsiaTheme="minorEastAsia"/>
          <w:lang w:eastAsia="zh-CN"/>
        </w:rPr>
        <w:t xml:space="preserve"> dendritic cell.</w:t>
      </w:r>
      <w:r w:rsidR="00F93B89">
        <w:rPr>
          <w:rFonts w:eastAsiaTheme="minorEastAsia"/>
          <w:lang w:eastAsia="zh-CN"/>
        </w:rPr>
        <w:t xml:space="preserve"> </w:t>
      </w:r>
      <w:r w:rsidR="00F93B89" w:rsidRPr="00DD07A3">
        <w:rPr>
          <w:rFonts w:eastAsiaTheme="minorEastAsia"/>
          <w:b/>
        </w:rPr>
        <w:t>c.</w:t>
      </w:r>
      <w:r w:rsidR="00F93B89">
        <w:rPr>
          <w:rFonts w:eastAsiaTheme="minorEastAsia"/>
          <w:lang w:eastAsia="zh-CN"/>
        </w:rPr>
        <w:t xml:space="preserve"> </w:t>
      </w:r>
      <w:proofErr w:type="spellStart"/>
      <w:r w:rsidR="00B73CED">
        <w:rPr>
          <w:rFonts w:eastAsiaTheme="minorEastAsia"/>
          <w:lang w:eastAsia="zh-CN"/>
        </w:rPr>
        <w:t>scCloud</w:t>
      </w:r>
      <w:proofErr w:type="spellEnd"/>
      <w:r w:rsidR="00B73CED">
        <w:rPr>
          <w:rFonts w:eastAsiaTheme="minorEastAsia"/>
          <w:lang w:eastAsia="zh-CN"/>
        </w:rPr>
        <w:t>-style HVG selection yields a better developmental trajectory</w:t>
      </w:r>
      <w:r w:rsidR="0011623C">
        <w:rPr>
          <w:rFonts w:eastAsiaTheme="minorEastAsia"/>
          <w:lang w:eastAsia="zh-CN"/>
        </w:rPr>
        <w:t xml:space="preserve">. We visualize the diffusion components for Seurat-style (left) and </w:t>
      </w:r>
      <w:proofErr w:type="spellStart"/>
      <w:r w:rsidR="0011623C">
        <w:rPr>
          <w:rFonts w:eastAsiaTheme="minorEastAsia"/>
          <w:lang w:eastAsia="zh-CN"/>
        </w:rPr>
        <w:t>scCloud</w:t>
      </w:r>
      <w:proofErr w:type="spellEnd"/>
      <w:r w:rsidR="0011623C">
        <w:rPr>
          <w:rFonts w:eastAsiaTheme="minorEastAsia"/>
          <w:lang w:eastAsia="zh-CN"/>
        </w:rPr>
        <w:t xml:space="preserve">-style (right) HVG selection procedures using the force-directed layout algorithm. </w:t>
      </w:r>
      <w:proofErr w:type="spellStart"/>
      <w:r w:rsidR="009461A8">
        <w:rPr>
          <w:rFonts w:eastAsiaTheme="minorEastAsia"/>
          <w:lang w:eastAsia="zh-CN"/>
        </w:rPr>
        <w:t>scCloud</w:t>
      </w:r>
      <w:proofErr w:type="spellEnd"/>
      <w:r w:rsidR="009461A8">
        <w:rPr>
          <w:rFonts w:eastAsiaTheme="minorEastAsia"/>
          <w:lang w:eastAsia="zh-CN"/>
        </w:rPr>
        <w:t xml:space="preserve">-style HVG selection results in a better separation </w:t>
      </w:r>
      <w:r w:rsidR="00345116">
        <w:rPr>
          <w:rFonts w:eastAsiaTheme="minorEastAsia"/>
          <w:lang w:eastAsia="zh-CN"/>
        </w:rPr>
        <w:t>between erythrocyte, B cell and myeloid cell populations.</w:t>
      </w:r>
    </w:p>
    <w:p w14:paraId="074164AB" w14:textId="77777777" w:rsidR="00431D24" w:rsidRPr="00DD07A3" w:rsidRDefault="00431D24" w:rsidP="00DD07A3">
      <w:pPr>
        <w:pStyle w:val="NormalWeb"/>
        <w:spacing w:line="360" w:lineRule="auto"/>
        <w:jc w:val="both"/>
        <w:outlineLvl w:val="0"/>
        <w:rPr>
          <w:rFonts w:eastAsiaTheme="minorEastAsia"/>
          <w:lang w:eastAsia="zh-CN"/>
        </w:rPr>
      </w:pPr>
    </w:p>
    <w:p w14:paraId="3883CE6E" w14:textId="33931A32" w:rsidR="004460D9" w:rsidRDefault="004460D9" w:rsidP="00DD07A3">
      <w:pPr>
        <w:pStyle w:val="NormalWeb"/>
        <w:spacing w:line="360" w:lineRule="auto"/>
        <w:jc w:val="both"/>
        <w:outlineLvl w:val="0"/>
        <w:rPr>
          <w:rFonts w:eastAsiaTheme="minorEastAsia"/>
          <w:b/>
          <w:lang w:eastAsia="zh-CN"/>
        </w:rPr>
      </w:pPr>
    </w:p>
    <w:p w14:paraId="2D60BE8A" w14:textId="737A8DD2" w:rsidR="004460D9" w:rsidRDefault="004460D9" w:rsidP="00DD07A3">
      <w:pPr>
        <w:pStyle w:val="NormalWeb"/>
        <w:spacing w:line="360" w:lineRule="auto"/>
        <w:jc w:val="both"/>
        <w:outlineLvl w:val="0"/>
        <w:rPr>
          <w:rFonts w:eastAsiaTheme="minorEastAsia"/>
          <w:b/>
          <w:lang w:eastAsia="zh-CN"/>
        </w:rPr>
      </w:pPr>
    </w:p>
    <w:p w14:paraId="3F9F9B63" w14:textId="69190698" w:rsidR="004460D9" w:rsidRDefault="004460D9" w:rsidP="00BB2590">
      <w:pPr>
        <w:pStyle w:val="NormalWeb"/>
        <w:spacing w:line="480" w:lineRule="auto"/>
        <w:jc w:val="both"/>
        <w:outlineLvl w:val="0"/>
        <w:rPr>
          <w:rFonts w:eastAsiaTheme="minorEastAsia"/>
          <w:b/>
          <w:lang w:eastAsia="zh-CN"/>
        </w:rPr>
      </w:pPr>
    </w:p>
    <w:p w14:paraId="001EE910" w14:textId="3CDFB73F" w:rsidR="004460D9" w:rsidRDefault="004460D9" w:rsidP="00BB2590">
      <w:pPr>
        <w:pStyle w:val="NormalWeb"/>
        <w:spacing w:line="480" w:lineRule="auto"/>
        <w:jc w:val="both"/>
        <w:outlineLvl w:val="0"/>
        <w:rPr>
          <w:rFonts w:eastAsiaTheme="minorEastAsia"/>
          <w:b/>
          <w:lang w:eastAsia="zh-CN"/>
        </w:rPr>
      </w:pPr>
    </w:p>
    <w:p w14:paraId="6D85BAB6" w14:textId="3E58C3A4" w:rsidR="004460D9" w:rsidRDefault="004460D9" w:rsidP="00BB2590">
      <w:pPr>
        <w:pStyle w:val="NormalWeb"/>
        <w:spacing w:line="480" w:lineRule="auto"/>
        <w:jc w:val="both"/>
        <w:outlineLvl w:val="0"/>
        <w:rPr>
          <w:rFonts w:eastAsiaTheme="minorEastAsia"/>
          <w:b/>
          <w:lang w:eastAsia="zh-CN"/>
        </w:rPr>
      </w:pPr>
    </w:p>
    <w:p w14:paraId="6E56373A" w14:textId="7C91A54D" w:rsidR="004460D9" w:rsidRDefault="004460D9" w:rsidP="00BB2590">
      <w:pPr>
        <w:pStyle w:val="NormalWeb"/>
        <w:spacing w:line="480" w:lineRule="auto"/>
        <w:jc w:val="both"/>
        <w:outlineLvl w:val="0"/>
        <w:rPr>
          <w:rFonts w:eastAsiaTheme="minorEastAsia"/>
          <w:b/>
          <w:lang w:eastAsia="zh-CN"/>
        </w:rPr>
      </w:pPr>
    </w:p>
    <w:p w14:paraId="7A7F7747" w14:textId="72BF96A9" w:rsidR="004460D9" w:rsidRDefault="004460D9" w:rsidP="00BB2590">
      <w:pPr>
        <w:pStyle w:val="NormalWeb"/>
        <w:spacing w:line="480" w:lineRule="auto"/>
        <w:jc w:val="both"/>
        <w:outlineLvl w:val="0"/>
        <w:rPr>
          <w:rFonts w:eastAsiaTheme="minorEastAsia"/>
          <w:b/>
          <w:lang w:eastAsia="zh-CN"/>
        </w:rPr>
      </w:pPr>
    </w:p>
    <w:p w14:paraId="7FFEB56D" w14:textId="2EDAC880" w:rsidR="00073951" w:rsidRPr="00A95939" w:rsidRDefault="00A973E4" w:rsidP="009465C3">
      <w:pPr>
        <w:pStyle w:val="NormalWeb"/>
        <w:spacing w:line="360" w:lineRule="auto"/>
        <w:jc w:val="both"/>
        <w:outlineLvl w:val="0"/>
        <w:rPr>
          <w:rFonts w:eastAsiaTheme="minorEastAsia"/>
        </w:rPr>
      </w:pPr>
      <w:r>
        <w:rPr>
          <w:rFonts w:eastAsiaTheme="minorEastAsia"/>
          <w:b/>
          <w:lang w:eastAsia="zh-CN"/>
        </w:rPr>
        <w:t>Supplementary Figure 2.</w:t>
      </w:r>
      <w:r w:rsidR="0099335A">
        <w:rPr>
          <w:rFonts w:eastAsiaTheme="minorEastAsia"/>
          <w:b/>
          <w:lang w:eastAsia="zh-CN"/>
        </w:rPr>
        <w:t xml:space="preserve"> Benchmarking </w:t>
      </w:r>
      <w:proofErr w:type="spellStart"/>
      <w:r w:rsidR="0099335A">
        <w:rPr>
          <w:rFonts w:eastAsiaTheme="minorEastAsia"/>
          <w:b/>
          <w:lang w:eastAsia="zh-CN"/>
        </w:rPr>
        <w:t>scCloud</w:t>
      </w:r>
      <w:proofErr w:type="spellEnd"/>
      <w:r w:rsidR="0099335A">
        <w:rPr>
          <w:rFonts w:eastAsiaTheme="minorEastAsia"/>
          <w:b/>
          <w:lang w:eastAsia="zh-CN"/>
        </w:rPr>
        <w:t xml:space="preserve">, </w:t>
      </w:r>
      <w:proofErr w:type="spellStart"/>
      <w:r w:rsidR="0099335A">
        <w:rPr>
          <w:rFonts w:eastAsiaTheme="minorEastAsia"/>
          <w:b/>
          <w:lang w:eastAsia="zh-CN"/>
        </w:rPr>
        <w:t>ComBat</w:t>
      </w:r>
      <w:proofErr w:type="spellEnd"/>
      <w:r w:rsidR="0099335A">
        <w:rPr>
          <w:rFonts w:eastAsiaTheme="minorEastAsia"/>
          <w:b/>
          <w:lang w:eastAsia="zh-CN"/>
        </w:rPr>
        <w:t xml:space="preserve">, MNN, BBKNN and Seurat V3 </w:t>
      </w:r>
      <w:r w:rsidR="00FC305C">
        <w:rPr>
          <w:rFonts w:eastAsiaTheme="minorEastAsia"/>
          <w:b/>
          <w:lang w:eastAsia="zh-CN"/>
        </w:rPr>
        <w:t xml:space="preserve">for batch correction </w:t>
      </w:r>
      <w:r w:rsidR="0099335A">
        <w:rPr>
          <w:rFonts w:eastAsiaTheme="minorEastAsia"/>
          <w:b/>
          <w:lang w:eastAsia="zh-CN"/>
        </w:rPr>
        <w:t>on 34,654 bone marrow cells</w:t>
      </w:r>
      <w:r>
        <w:rPr>
          <w:rFonts w:eastAsiaTheme="minorEastAsia"/>
          <w:b/>
          <w:lang w:eastAsia="zh-CN"/>
        </w:rPr>
        <w:t>. a.</w:t>
      </w:r>
      <w:r w:rsidRPr="00B26382">
        <w:rPr>
          <w:rFonts w:eastAsiaTheme="minorEastAsia"/>
        </w:rPr>
        <w:t xml:space="preserve"> </w:t>
      </w:r>
      <w:r w:rsidR="00B91933">
        <w:rPr>
          <w:rFonts w:eastAsiaTheme="minorEastAsia"/>
        </w:rPr>
        <w:t xml:space="preserve">Batch correction time for each method. </w:t>
      </w:r>
      <w:r w:rsidR="003E1107" w:rsidRPr="00A95939">
        <w:rPr>
          <w:rFonts w:eastAsiaTheme="minorEastAsia"/>
          <w:b/>
        </w:rPr>
        <w:t>b</w:t>
      </w:r>
      <w:r w:rsidR="003E1107">
        <w:rPr>
          <w:rFonts w:eastAsiaTheme="minorEastAsia"/>
          <w:b/>
        </w:rPr>
        <w:t>.</w:t>
      </w:r>
      <w:r w:rsidR="003E1107" w:rsidRPr="00A95939">
        <w:rPr>
          <w:rFonts w:eastAsiaTheme="minorEastAsia"/>
          <w:b/>
        </w:rPr>
        <w:t>-g</w:t>
      </w:r>
      <w:r w:rsidR="003E1107">
        <w:rPr>
          <w:rFonts w:eastAsiaTheme="minorEastAsia"/>
          <w:b/>
        </w:rPr>
        <w:t xml:space="preserve">. </w:t>
      </w:r>
      <w:r w:rsidR="009D0B99">
        <w:rPr>
          <w:rFonts w:eastAsiaTheme="minorEastAsia"/>
        </w:rPr>
        <w:t xml:space="preserve">UMAP visualizations colored by ground truth cell type (left) and 8 donors (right) for </w:t>
      </w:r>
      <w:r w:rsidR="009D0B99" w:rsidRPr="00A95939">
        <w:rPr>
          <w:rFonts w:eastAsiaTheme="minorEastAsia"/>
          <w:b/>
        </w:rPr>
        <w:t>b</w:t>
      </w:r>
      <w:r w:rsidR="009D0B99">
        <w:rPr>
          <w:rFonts w:eastAsiaTheme="minorEastAsia"/>
          <w:b/>
        </w:rPr>
        <w:t>.</w:t>
      </w:r>
      <w:r w:rsidR="009D0B99" w:rsidRPr="00A95939">
        <w:rPr>
          <w:rFonts w:eastAsiaTheme="minorEastAsia"/>
        </w:rPr>
        <w:t xml:space="preserve"> </w:t>
      </w:r>
      <w:proofErr w:type="spellStart"/>
      <w:r w:rsidR="00394F62">
        <w:rPr>
          <w:rFonts w:eastAsiaTheme="minorEastAsia"/>
        </w:rPr>
        <w:t>scCloud</w:t>
      </w:r>
      <w:proofErr w:type="spellEnd"/>
      <w:r w:rsidR="00394F62">
        <w:rPr>
          <w:rFonts w:eastAsiaTheme="minorEastAsia"/>
        </w:rPr>
        <w:t xml:space="preserve"> without batch correction (baseline), </w:t>
      </w:r>
      <w:r w:rsidR="00394F62" w:rsidRPr="00A95939">
        <w:rPr>
          <w:rFonts w:eastAsiaTheme="minorEastAsia"/>
          <w:b/>
        </w:rPr>
        <w:t>c.</w:t>
      </w:r>
      <w:r w:rsidR="00394F62">
        <w:rPr>
          <w:rFonts w:eastAsiaTheme="minorEastAsia"/>
        </w:rPr>
        <w:t xml:space="preserve"> </w:t>
      </w:r>
      <w:proofErr w:type="spellStart"/>
      <w:r w:rsidR="001B4866">
        <w:rPr>
          <w:rFonts w:eastAsiaTheme="minorEastAsia"/>
        </w:rPr>
        <w:t>scCloud</w:t>
      </w:r>
      <w:proofErr w:type="spellEnd"/>
      <w:r w:rsidR="001B4866">
        <w:rPr>
          <w:rFonts w:eastAsiaTheme="minorEastAsia"/>
        </w:rPr>
        <w:t xml:space="preserve"> with L/S adjustment</w:t>
      </w:r>
      <w:r w:rsidR="006C6F3C">
        <w:rPr>
          <w:rFonts w:eastAsiaTheme="minorEastAsia"/>
        </w:rPr>
        <w:t xml:space="preserve">, </w:t>
      </w:r>
      <w:r w:rsidR="006C6F3C" w:rsidRPr="00A95939">
        <w:rPr>
          <w:rFonts w:eastAsiaTheme="minorEastAsia"/>
          <w:b/>
        </w:rPr>
        <w:t>d.</w:t>
      </w:r>
      <w:r w:rsidR="006C6F3C">
        <w:rPr>
          <w:rFonts w:eastAsiaTheme="minorEastAsia"/>
        </w:rPr>
        <w:t xml:space="preserve"> </w:t>
      </w:r>
      <w:proofErr w:type="spellStart"/>
      <w:r w:rsidR="006C6F3C">
        <w:rPr>
          <w:rFonts w:eastAsiaTheme="minorEastAsia"/>
        </w:rPr>
        <w:t>ComBat</w:t>
      </w:r>
      <w:proofErr w:type="spellEnd"/>
      <w:r w:rsidR="006C6F3C">
        <w:rPr>
          <w:rFonts w:eastAsiaTheme="minorEastAsia"/>
        </w:rPr>
        <w:t xml:space="preserve">, </w:t>
      </w:r>
      <w:r w:rsidR="006C6F3C" w:rsidRPr="00A95939">
        <w:rPr>
          <w:rFonts w:eastAsiaTheme="minorEastAsia"/>
          <w:b/>
        </w:rPr>
        <w:t>e.</w:t>
      </w:r>
      <w:r w:rsidR="006C6F3C">
        <w:rPr>
          <w:rFonts w:eastAsiaTheme="minorEastAsia"/>
        </w:rPr>
        <w:t xml:space="preserve"> MNN, </w:t>
      </w:r>
      <w:r w:rsidR="006C6F3C" w:rsidRPr="00A95939">
        <w:rPr>
          <w:rFonts w:eastAsiaTheme="minorEastAsia"/>
          <w:b/>
        </w:rPr>
        <w:t>f.</w:t>
      </w:r>
      <w:r w:rsidR="006C6F3C">
        <w:rPr>
          <w:rFonts w:eastAsiaTheme="minorEastAsia"/>
        </w:rPr>
        <w:t xml:space="preserve"> BBKNN, and </w:t>
      </w:r>
      <w:r w:rsidR="006C6F3C" w:rsidRPr="00A95939">
        <w:rPr>
          <w:rFonts w:eastAsiaTheme="minorEastAsia"/>
          <w:b/>
        </w:rPr>
        <w:t>g.</w:t>
      </w:r>
      <w:r w:rsidR="006C6F3C">
        <w:rPr>
          <w:rFonts w:eastAsiaTheme="minorEastAsia"/>
        </w:rPr>
        <w:t xml:space="preserve"> Seurat V3.</w:t>
      </w:r>
      <w:r w:rsidR="00447CD4">
        <w:rPr>
          <w:rFonts w:eastAsiaTheme="minorEastAsia"/>
        </w:rPr>
        <w:t xml:space="preserve"> </w:t>
      </w:r>
      <w:r w:rsidR="00A061EF">
        <w:rPr>
          <w:rFonts w:eastAsiaTheme="minorEastAsia"/>
        </w:rPr>
        <w:t xml:space="preserve">The 17 ground truth cell types are 1. </w:t>
      </w:r>
      <w:r w:rsidR="00021A58">
        <w:rPr>
          <w:rFonts w:eastAsiaTheme="minorEastAsia"/>
        </w:rPr>
        <w:t xml:space="preserve">Naïve </w:t>
      </w:r>
      <w:r w:rsidR="00B46DA5" w:rsidRPr="00A95939">
        <w:rPr>
          <w:rFonts w:eastAsiaTheme="minorEastAsia"/>
        </w:rPr>
        <w:t>T helper cells; 2. Na</w:t>
      </w:r>
      <w:r w:rsidR="00BB798F" w:rsidRPr="00141E26">
        <w:rPr>
          <w:rFonts w:eastAsia="MS Mincho"/>
        </w:rPr>
        <w:t>ï</w:t>
      </w:r>
      <w:r w:rsidR="00B46DA5" w:rsidRPr="00A95939">
        <w:rPr>
          <w:rFonts w:eastAsiaTheme="minorEastAsia"/>
        </w:rPr>
        <w:t xml:space="preserve">ve B cells; 3. CD14+ Monocytes; 4. T helper cells; 5. Cytotoxic T cells; 6. </w:t>
      </w:r>
      <w:r w:rsidR="006C6057">
        <w:rPr>
          <w:rFonts w:eastAsiaTheme="minorEastAsia"/>
        </w:rPr>
        <w:t xml:space="preserve">Naïve </w:t>
      </w:r>
      <w:r w:rsidR="00B46DA5" w:rsidRPr="00A95939">
        <w:rPr>
          <w:rFonts w:eastAsiaTheme="minorEastAsia"/>
        </w:rPr>
        <w:t xml:space="preserve">Cytotoxic T cells; 7. NK cells; 8. Cytotoxic T cells; 9. Erythrocytes; 10. HSCs; 11. </w:t>
      </w:r>
      <w:proofErr w:type="gramStart"/>
      <w:r w:rsidR="00B46DA5" w:rsidRPr="00A95939">
        <w:rPr>
          <w:rFonts w:eastAsiaTheme="minorEastAsia"/>
        </w:rPr>
        <w:t>Pre B</w:t>
      </w:r>
      <w:proofErr w:type="gramEnd"/>
      <w:r w:rsidR="00B46DA5" w:rsidRPr="00A95939">
        <w:rPr>
          <w:rFonts w:eastAsiaTheme="minorEastAsia"/>
        </w:rPr>
        <w:t xml:space="preserve"> cells; 12. HSCs; 13. </w:t>
      </w:r>
      <w:proofErr w:type="spellStart"/>
      <w:r w:rsidR="00B46DA5" w:rsidRPr="00A95939">
        <w:rPr>
          <w:rFonts w:eastAsiaTheme="minorEastAsia"/>
        </w:rPr>
        <w:t>cDCs</w:t>
      </w:r>
      <w:proofErr w:type="spellEnd"/>
      <w:r w:rsidR="00B46DA5" w:rsidRPr="00A95939">
        <w:rPr>
          <w:rFonts w:eastAsiaTheme="minorEastAsia"/>
        </w:rPr>
        <w:t xml:space="preserve">; 14. CD16+ Monocytes; 15. Pro B cells; 16. </w:t>
      </w:r>
      <w:proofErr w:type="spellStart"/>
      <w:r w:rsidR="00B46DA5" w:rsidRPr="00A95939">
        <w:rPr>
          <w:rFonts w:eastAsiaTheme="minorEastAsia"/>
        </w:rPr>
        <w:t>pDCs</w:t>
      </w:r>
      <w:proofErr w:type="spellEnd"/>
      <w:r w:rsidR="00B46DA5" w:rsidRPr="00A95939">
        <w:rPr>
          <w:rFonts w:eastAsiaTheme="minorEastAsia"/>
        </w:rPr>
        <w:t>; 17. Plasma cells.</w:t>
      </w:r>
    </w:p>
    <w:p w14:paraId="622329D8" w14:textId="7A092120" w:rsidR="00073951" w:rsidRDefault="00073951" w:rsidP="009465C3">
      <w:pPr>
        <w:pStyle w:val="NormalWeb"/>
        <w:spacing w:line="360" w:lineRule="auto"/>
        <w:jc w:val="both"/>
        <w:outlineLvl w:val="0"/>
        <w:rPr>
          <w:rFonts w:eastAsiaTheme="minorEastAsia"/>
          <w:b/>
          <w:lang w:eastAsia="zh-CN"/>
        </w:rPr>
      </w:pPr>
    </w:p>
    <w:p w14:paraId="4B48CAC6" w14:textId="4297FB66" w:rsidR="00073951" w:rsidRDefault="00073951" w:rsidP="009465C3">
      <w:pPr>
        <w:pStyle w:val="NormalWeb"/>
        <w:spacing w:line="360" w:lineRule="auto"/>
        <w:jc w:val="both"/>
        <w:outlineLvl w:val="0"/>
        <w:rPr>
          <w:rFonts w:eastAsiaTheme="minorEastAsia"/>
          <w:b/>
          <w:lang w:eastAsia="zh-CN"/>
        </w:rPr>
      </w:pPr>
    </w:p>
    <w:p w14:paraId="5B94605A" w14:textId="664156E7" w:rsidR="00073951" w:rsidRDefault="00073951" w:rsidP="009465C3">
      <w:pPr>
        <w:pStyle w:val="NormalWeb"/>
        <w:spacing w:line="360" w:lineRule="auto"/>
        <w:jc w:val="both"/>
        <w:outlineLvl w:val="0"/>
        <w:rPr>
          <w:rFonts w:eastAsiaTheme="minorEastAsia"/>
          <w:b/>
          <w:lang w:eastAsia="zh-CN"/>
        </w:rPr>
      </w:pPr>
    </w:p>
    <w:p w14:paraId="73AFBF92" w14:textId="38553435" w:rsidR="00073951" w:rsidRDefault="00073951" w:rsidP="009465C3">
      <w:pPr>
        <w:pStyle w:val="NormalWeb"/>
        <w:spacing w:line="360" w:lineRule="auto"/>
        <w:jc w:val="both"/>
        <w:outlineLvl w:val="0"/>
        <w:rPr>
          <w:rFonts w:eastAsiaTheme="minorEastAsia"/>
          <w:b/>
          <w:lang w:eastAsia="zh-CN"/>
        </w:rPr>
      </w:pPr>
    </w:p>
    <w:p w14:paraId="37C0ABF2" w14:textId="77777777" w:rsidR="00073951" w:rsidRDefault="00073951" w:rsidP="009465C3">
      <w:pPr>
        <w:pStyle w:val="NormalWeb"/>
        <w:spacing w:line="360" w:lineRule="auto"/>
        <w:jc w:val="both"/>
        <w:outlineLvl w:val="0"/>
        <w:rPr>
          <w:rFonts w:eastAsiaTheme="minorEastAsia"/>
          <w:b/>
          <w:lang w:eastAsia="zh-CN"/>
        </w:rPr>
      </w:pPr>
    </w:p>
    <w:p w14:paraId="5E093252" w14:textId="21DC66E2" w:rsidR="009E705F" w:rsidRDefault="009E705F" w:rsidP="009465C3">
      <w:pPr>
        <w:pStyle w:val="NormalWeb"/>
        <w:spacing w:line="360" w:lineRule="auto"/>
        <w:jc w:val="both"/>
        <w:outlineLvl w:val="0"/>
        <w:rPr>
          <w:rFonts w:eastAsiaTheme="minorEastAsia"/>
          <w:b/>
          <w:lang w:eastAsia="zh-CN"/>
        </w:rPr>
      </w:pPr>
    </w:p>
    <w:p w14:paraId="1F639F94" w14:textId="4BEDC270" w:rsidR="009E705F" w:rsidRDefault="009E705F" w:rsidP="009465C3">
      <w:pPr>
        <w:pStyle w:val="NormalWeb"/>
        <w:spacing w:line="360" w:lineRule="auto"/>
        <w:jc w:val="both"/>
        <w:outlineLvl w:val="0"/>
        <w:rPr>
          <w:rFonts w:eastAsiaTheme="minorEastAsia"/>
          <w:b/>
          <w:lang w:eastAsia="zh-CN"/>
        </w:rPr>
      </w:pPr>
    </w:p>
    <w:p w14:paraId="7B491C13" w14:textId="3EC6F97E" w:rsidR="009E705F" w:rsidRDefault="009E705F" w:rsidP="009465C3">
      <w:pPr>
        <w:pStyle w:val="NormalWeb"/>
        <w:spacing w:line="360" w:lineRule="auto"/>
        <w:jc w:val="both"/>
        <w:outlineLvl w:val="0"/>
        <w:rPr>
          <w:rFonts w:eastAsiaTheme="minorEastAsia"/>
          <w:b/>
          <w:lang w:eastAsia="zh-CN"/>
        </w:rPr>
      </w:pPr>
    </w:p>
    <w:p w14:paraId="725E2286" w14:textId="205F6106" w:rsidR="009E705F" w:rsidRDefault="009E705F" w:rsidP="009465C3">
      <w:pPr>
        <w:pStyle w:val="NormalWeb"/>
        <w:spacing w:line="360" w:lineRule="auto"/>
        <w:jc w:val="both"/>
        <w:outlineLvl w:val="0"/>
        <w:rPr>
          <w:rFonts w:eastAsiaTheme="minorEastAsia"/>
          <w:b/>
          <w:lang w:eastAsia="zh-CN"/>
        </w:rPr>
      </w:pPr>
    </w:p>
    <w:p w14:paraId="0619DDDA" w14:textId="2960B04A" w:rsidR="009E705F" w:rsidRDefault="009E705F" w:rsidP="009465C3">
      <w:pPr>
        <w:pStyle w:val="NormalWeb"/>
        <w:spacing w:line="360" w:lineRule="auto"/>
        <w:jc w:val="both"/>
        <w:outlineLvl w:val="0"/>
        <w:rPr>
          <w:rFonts w:eastAsiaTheme="minorEastAsia"/>
          <w:b/>
          <w:lang w:eastAsia="zh-CN"/>
        </w:rPr>
      </w:pPr>
    </w:p>
    <w:p w14:paraId="7D57D448" w14:textId="2D77C059" w:rsidR="009E705F" w:rsidRDefault="009E705F" w:rsidP="009465C3">
      <w:pPr>
        <w:pStyle w:val="NormalWeb"/>
        <w:spacing w:line="360" w:lineRule="auto"/>
        <w:jc w:val="both"/>
        <w:outlineLvl w:val="0"/>
        <w:rPr>
          <w:rFonts w:eastAsiaTheme="minorEastAsia"/>
          <w:b/>
          <w:lang w:eastAsia="zh-CN"/>
        </w:rPr>
      </w:pPr>
    </w:p>
    <w:p w14:paraId="661AE947" w14:textId="7D3313D2" w:rsidR="009E705F" w:rsidRDefault="009E705F">
      <w:pPr>
        <w:pStyle w:val="NormalWeb"/>
        <w:spacing w:line="360" w:lineRule="auto"/>
        <w:jc w:val="both"/>
        <w:outlineLvl w:val="0"/>
        <w:rPr>
          <w:rFonts w:eastAsiaTheme="minorEastAsia"/>
          <w:b/>
          <w:lang w:eastAsia="zh-CN"/>
        </w:rPr>
      </w:pPr>
    </w:p>
    <w:p w14:paraId="2B8C6377" w14:textId="43D08F97" w:rsidR="00B218A4" w:rsidRDefault="00B218A4">
      <w:pPr>
        <w:pStyle w:val="NormalWeb"/>
        <w:spacing w:line="360" w:lineRule="auto"/>
        <w:jc w:val="both"/>
        <w:outlineLvl w:val="0"/>
        <w:rPr>
          <w:rFonts w:eastAsiaTheme="minorEastAsia"/>
          <w:b/>
          <w:lang w:eastAsia="zh-CN"/>
        </w:rPr>
      </w:pPr>
    </w:p>
    <w:p w14:paraId="33217903" w14:textId="262C23CF" w:rsidR="00B218A4" w:rsidRDefault="00B218A4">
      <w:pPr>
        <w:pStyle w:val="NormalWeb"/>
        <w:spacing w:line="360" w:lineRule="auto"/>
        <w:jc w:val="both"/>
        <w:outlineLvl w:val="0"/>
        <w:rPr>
          <w:rFonts w:eastAsiaTheme="minorEastAsia"/>
          <w:b/>
          <w:lang w:eastAsia="zh-CN"/>
        </w:rPr>
      </w:pPr>
    </w:p>
    <w:p w14:paraId="15E7657D" w14:textId="3EE1BB84" w:rsidR="003C2344" w:rsidRPr="00F6514A" w:rsidRDefault="00B218A4">
      <w:pPr>
        <w:pStyle w:val="NormalWeb"/>
        <w:spacing w:line="360" w:lineRule="auto"/>
        <w:jc w:val="both"/>
        <w:outlineLvl w:val="0"/>
        <w:rPr>
          <w:rFonts w:eastAsiaTheme="minorEastAsia"/>
          <w:bCs/>
          <w:lang w:eastAsia="zh-CN"/>
        </w:rPr>
      </w:pPr>
      <w:r>
        <w:rPr>
          <w:rFonts w:eastAsiaTheme="minorEastAsia"/>
          <w:b/>
          <w:lang w:eastAsia="zh-CN"/>
        </w:rPr>
        <w:t>Supplementary Figure 3</w:t>
      </w:r>
      <w:r w:rsidR="00C3024C">
        <w:rPr>
          <w:rFonts w:eastAsiaTheme="minorEastAsia"/>
          <w:b/>
          <w:lang w:eastAsia="zh-CN"/>
        </w:rPr>
        <w:t xml:space="preserve">. Benchmarking </w:t>
      </w:r>
      <w:r w:rsidR="001F3B8A">
        <w:rPr>
          <w:rFonts w:eastAsiaTheme="minorEastAsia"/>
          <w:b/>
          <w:lang w:eastAsia="zh-CN"/>
        </w:rPr>
        <w:t xml:space="preserve">approximate nearest neighbor finding methods used </w:t>
      </w:r>
      <w:r w:rsidR="00C3024C">
        <w:rPr>
          <w:rFonts w:eastAsiaTheme="minorEastAsia"/>
          <w:b/>
          <w:lang w:eastAsia="zh-CN"/>
        </w:rPr>
        <w:t xml:space="preserve">in </w:t>
      </w:r>
      <w:proofErr w:type="spellStart"/>
      <w:r w:rsidR="00C3024C">
        <w:rPr>
          <w:rFonts w:eastAsiaTheme="minorEastAsia"/>
          <w:b/>
          <w:lang w:eastAsia="zh-CN"/>
        </w:rPr>
        <w:t>scCloud</w:t>
      </w:r>
      <w:proofErr w:type="spellEnd"/>
      <w:r w:rsidR="00C3024C">
        <w:rPr>
          <w:rFonts w:eastAsiaTheme="minorEastAsia"/>
          <w:b/>
          <w:lang w:eastAsia="zh-CN"/>
        </w:rPr>
        <w:t xml:space="preserve">, </w:t>
      </w:r>
      <w:r w:rsidR="001F3B8A">
        <w:rPr>
          <w:rFonts w:eastAsiaTheme="minorEastAsia"/>
          <w:b/>
          <w:lang w:eastAsia="zh-CN"/>
        </w:rPr>
        <w:t>SCANPY</w:t>
      </w:r>
      <w:r w:rsidR="00C3024C">
        <w:rPr>
          <w:rFonts w:eastAsiaTheme="minorEastAsia"/>
          <w:b/>
          <w:lang w:eastAsia="zh-CN"/>
        </w:rPr>
        <w:t xml:space="preserve">, and Seurat V3 on </w:t>
      </w:r>
      <w:r w:rsidR="001F3B8A">
        <w:rPr>
          <w:rFonts w:eastAsiaTheme="minorEastAsia"/>
          <w:b/>
          <w:lang w:eastAsia="zh-CN"/>
        </w:rPr>
        <w:t>the</w:t>
      </w:r>
      <w:r w:rsidR="00C3024C">
        <w:rPr>
          <w:rFonts w:eastAsiaTheme="minorEastAsia"/>
          <w:b/>
          <w:lang w:eastAsia="zh-CN"/>
        </w:rPr>
        <w:t xml:space="preserve"> bone marrow </w:t>
      </w:r>
      <w:r w:rsidR="001F3B8A">
        <w:rPr>
          <w:rFonts w:eastAsiaTheme="minorEastAsia"/>
          <w:b/>
          <w:lang w:eastAsia="zh-CN"/>
        </w:rPr>
        <w:t>data set</w:t>
      </w:r>
      <w:r w:rsidR="00C3024C">
        <w:rPr>
          <w:rFonts w:eastAsiaTheme="minorEastAsia"/>
          <w:b/>
          <w:lang w:eastAsia="zh-CN"/>
        </w:rPr>
        <w:t xml:space="preserve">. </w:t>
      </w:r>
      <w:r w:rsidR="00A509CF">
        <w:rPr>
          <w:rFonts w:eastAsiaTheme="minorEastAsia"/>
          <w:b/>
          <w:lang w:eastAsia="zh-CN"/>
        </w:rPr>
        <w:t>a.</w:t>
      </w:r>
      <w:r w:rsidR="00E653C7">
        <w:rPr>
          <w:rFonts w:eastAsiaTheme="minorEastAsia"/>
          <w:lang w:eastAsia="zh-CN"/>
        </w:rPr>
        <w:t xml:space="preserve"> </w:t>
      </w:r>
      <w:r w:rsidR="001A60C4">
        <w:rPr>
          <w:rFonts w:eastAsiaTheme="minorEastAsia"/>
          <w:lang w:eastAsia="zh-CN"/>
        </w:rPr>
        <w:t xml:space="preserve">Boxplot on recall </w:t>
      </w:r>
      <w:r w:rsidR="000D49B6">
        <w:rPr>
          <w:rFonts w:eastAsiaTheme="minorEastAsia"/>
          <w:lang w:eastAsia="zh-CN"/>
        </w:rPr>
        <w:t xml:space="preserve">values for the three methods. </w:t>
      </w:r>
      <w:r w:rsidR="006240E6">
        <w:rPr>
          <w:rFonts w:eastAsiaTheme="minorEastAsia"/>
          <w:lang w:eastAsia="zh-CN"/>
        </w:rPr>
        <w:t xml:space="preserve">We </w:t>
      </w:r>
      <w:r w:rsidR="008F3B76">
        <w:rPr>
          <w:rFonts w:eastAsiaTheme="minorEastAsia"/>
          <w:lang w:eastAsia="zh-CN"/>
        </w:rPr>
        <w:t>asked</w:t>
      </w:r>
      <w:r w:rsidR="006240E6">
        <w:rPr>
          <w:rFonts w:eastAsiaTheme="minorEastAsia"/>
          <w:lang w:eastAsia="zh-CN"/>
        </w:rPr>
        <w:t xml:space="preserve"> </w:t>
      </w:r>
      <w:r w:rsidR="008F3B76">
        <w:rPr>
          <w:rFonts w:eastAsiaTheme="minorEastAsia"/>
          <w:lang w:eastAsia="zh-CN"/>
        </w:rPr>
        <w:t>each</w:t>
      </w:r>
      <w:r w:rsidR="006240E6">
        <w:rPr>
          <w:rFonts w:eastAsiaTheme="minorEastAsia"/>
          <w:lang w:eastAsia="zh-CN"/>
        </w:rPr>
        <w:t xml:space="preserve"> </w:t>
      </w:r>
      <w:r w:rsidR="008F3B76">
        <w:rPr>
          <w:rFonts w:eastAsiaTheme="minorEastAsia"/>
          <w:lang w:eastAsia="zh-CN"/>
        </w:rPr>
        <w:t xml:space="preserve">method </w:t>
      </w:r>
      <w:r w:rsidR="00804CB7">
        <w:rPr>
          <w:rFonts w:eastAsiaTheme="minorEastAsia"/>
          <w:lang w:eastAsia="zh-CN"/>
        </w:rPr>
        <w:t xml:space="preserve">to </w:t>
      </w:r>
      <w:r w:rsidR="008F3B76">
        <w:rPr>
          <w:rFonts w:eastAsiaTheme="minorEastAsia"/>
          <w:lang w:eastAsia="zh-CN"/>
        </w:rPr>
        <w:t xml:space="preserve">report the </w:t>
      </w:r>
      <w:r w:rsidR="00804CB7">
        <w:rPr>
          <w:rFonts w:eastAsiaTheme="minorEastAsia"/>
          <w:lang w:eastAsia="zh-CN"/>
        </w:rPr>
        <w:t>top 100 nearest neighbors</w:t>
      </w:r>
      <w:r w:rsidR="008F3B76">
        <w:rPr>
          <w:rFonts w:eastAsiaTheme="minorEastAsia"/>
          <w:lang w:eastAsia="zh-CN"/>
        </w:rPr>
        <w:t xml:space="preserve"> and </w:t>
      </w:r>
      <w:r w:rsidR="00A6288D">
        <w:rPr>
          <w:rFonts w:eastAsiaTheme="minorEastAsia"/>
          <w:lang w:eastAsia="zh-CN"/>
        </w:rPr>
        <w:t xml:space="preserve">calculated the recall value as the percentage of reported neighbors that are also in the ground truth, which is calculated using the brute force </w:t>
      </w:r>
      <w:proofErr w:type="spellStart"/>
      <w:r w:rsidR="00A6288D">
        <w:rPr>
          <w:rFonts w:eastAsiaTheme="minorEastAsia"/>
          <w:lang w:eastAsia="zh-CN"/>
        </w:rPr>
        <w:t>kNN</w:t>
      </w:r>
      <w:proofErr w:type="spellEnd"/>
      <w:r w:rsidR="00A6288D">
        <w:rPr>
          <w:rFonts w:eastAsiaTheme="minorEastAsia"/>
          <w:lang w:eastAsia="zh-CN"/>
        </w:rPr>
        <w:t xml:space="preserve"> algorithm. </w:t>
      </w:r>
      <w:r w:rsidR="00F93FAF">
        <w:rPr>
          <w:rFonts w:eastAsiaTheme="minorEastAsia"/>
          <w:b/>
          <w:lang w:eastAsia="zh-CN"/>
        </w:rPr>
        <w:t>b</w:t>
      </w:r>
      <w:r w:rsidR="00C3024C">
        <w:rPr>
          <w:rFonts w:eastAsiaTheme="minorEastAsia"/>
          <w:b/>
          <w:lang w:eastAsia="zh-CN"/>
        </w:rPr>
        <w:t xml:space="preserve">. </w:t>
      </w:r>
      <w:r w:rsidR="002E69C8">
        <w:rPr>
          <w:rFonts w:eastAsiaTheme="minorEastAsia"/>
          <w:bCs/>
          <w:lang w:eastAsia="zh-CN"/>
        </w:rPr>
        <w:t xml:space="preserve">Time to complete nearest neighbor searching. </w:t>
      </w:r>
      <w:r w:rsidR="006F3E71">
        <w:rPr>
          <w:rFonts w:eastAsiaTheme="minorEastAsia"/>
          <w:bCs/>
          <w:lang w:eastAsia="zh-CN"/>
        </w:rPr>
        <w:t>We ran all methods using 28 threads and 256GB memory.</w:t>
      </w:r>
      <w:r w:rsidR="00717610">
        <w:rPr>
          <w:rFonts w:eastAsiaTheme="minorEastAsia"/>
          <w:bCs/>
          <w:lang w:eastAsia="zh-CN"/>
        </w:rPr>
        <w:t xml:space="preserve"> </w:t>
      </w:r>
      <w:proofErr w:type="spellStart"/>
      <w:r w:rsidR="005226AD">
        <w:rPr>
          <w:rFonts w:eastAsiaTheme="minorEastAsia"/>
          <w:bCs/>
          <w:lang w:eastAsia="zh-CN"/>
        </w:rPr>
        <w:t>scCloud</w:t>
      </w:r>
      <w:proofErr w:type="spellEnd"/>
      <w:r w:rsidR="005226AD">
        <w:rPr>
          <w:rFonts w:eastAsiaTheme="minorEastAsia"/>
          <w:bCs/>
          <w:lang w:eastAsia="zh-CN"/>
        </w:rPr>
        <w:t xml:space="preserve"> ran the HNSW algorithm in full speed mode.</w:t>
      </w:r>
    </w:p>
    <w:p w14:paraId="2262943A" w14:textId="61F98932" w:rsidR="003C2344" w:rsidRDefault="003C2344">
      <w:pPr>
        <w:pStyle w:val="NormalWeb"/>
        <w:spacing w:line="360" w:lineRule="auto"/>
        <w:jc w:val="both"/>
        <w:outlineLvl w:val="0"/>
        <w:rPr>
          <w:rFonts w:eastAsiaTheme="minorEastAsia"/>
          <w:b/>
          <w:lang w:eastAsia="zh-CN"/>
        </w:rPr>
      </w:pPr>
    </w:p>
    <w:p w14:paraId="3D113295" w14:textId="57CE5BCA" w:rsidR="003C2344" w:rsidRDefault="003C2344">
      <w:pPr>
        <w:pStyle w:val="NormalWeb"/>
        <w:spacing w:line="360" w:lineRule="auto"/>
        <w:jc w:val="both"/>
        <w:outlineLvl w:val="0"/>
        <w:rPr>
          <w:rFonts w:eastAsiaTheme="minorEastAsia"/>
          <w:b/>
          <w:lang w:eastAsia="zh-CN"/>
        </w:rPr>
      </w:pPr>
    </w:p>
    <w:p w14:paraId="22A4302C" w14:textId="0FD8CF05" w:rsidR="003C2344" w:rsidRDefault="003C2344">
      <w:pPr>
        <w:pStyle w:val="NormalWeb"/>
        <w:spacing w:line="360" w:lineRule="auto"/>
        <w:jc w:val="both"/>
        <w:outlineLvl w:val="0"/>
        <w:rPr>
          <w:rFonts w:eastAsiaTheme="minorEastAsia"/>
          <w:b/>
          <w:lang w:eastAsia="zh-CN"/>
        </w:rPr>
      </w:pPr>
    </w:p>
    <w:p w14:paraId="0B8AADCA" w14:textId="6239CFFC" w:rsidR="003C2344" w:rsidRDefault="003C2344">
      <w:pPr>
        <w:pStyle w:val="NormalWeb"/>
        <w:spacing w:line="360" w:lineRule="auto"/>
        <w:jc w:val="both"/>
        <w:outlineLvl w:val="0"/>
        <w:rPr>
          <w:rFonts w:eastAsiaTheme="minorEastAsia"/>
          <w:b/>
          <w:lang w:eastAsia="zh-CN"/>
        </w:rPr>
      </w:pPr>
    </w:p>
    <w:p w14:paraId="5EECD9D3" w14:textId="3F6D6758" w:rsidR="003C2344" w:rsidRDefault="003C2344">
      <w:pPr>
        <w:pStyle w:val="NormalWeb"/>
        <w:spacing w:line="360" w:lineRule="auto"/>
        <w:jc w:val="both"/>
        <w:outlineLvl w:val="0"/>
        <w:rPr>
          <w:rFonts w:eastAsiaTheme="minorEastAsia"/>
          <w:b/>
          <w:lang w:eastAsia="zh-CN"/>
        </w:rPr>
      </w:pPr>
    </w:p>
    <w:p w14:paraId="63225FD3" w14:textId="38C31F15" w:rsidR="003C2344" w:rsidRDefault="003C2344">
      <w:pPr>
        <w:pStyle w:val="NormalWeb"/>
        <w:spacing w:line="360" w:lineRule="auto"/>
        <w:jc w:val="both"/>
        <w:outlineLvl w:val="0"/>
        <w:rPr>
          <w:rFonts w:eastAsiaTheme="minorEastAsia"/>
          <w:b/>
          <w:lang w:eastAsia="zh-CN"/>
        </w:rPr>
      </w:pPr>
    </w:p>
    <w:p w14:paraId="308C4504" w14:textId="104082DF" w:rsidR="003C2344" w:rsidRDefault="003C2344">
      <w:pPr>
        <w:pStyle w:val="NormalWeb"/>
        <w:spacing w:line="360" w:lineRule="auto"/>
        <w:jc w:val="both"/>
        <w:outlineLvl w:val="0"/>
        <w:rPr>
          <w:rFonts w:eastAsiaTheme="minorEastAsia"/>
          <w:b/>
          <w:lang w:eastAsia="zh-CN"/>
        </w:rPr>
      </w:pPr>
    </w:p>
    <w:p w14:paraId="15E96561" w14:textId="35E2EED7" w:rsidR="003C2344" w:rsidRDefault="003C2344">
      <w:pPr>
        <w:pStyle w:val="NormalWeb"/>
        <w:spacing w:line="360" w:lineRule="auto"/>
        <w:jc w:val="both"/>
        <w:outlineLvl w:val="0"/>
        <w:rPr>
          <w:rFonts w:eastAsiaTheme="minorEastAsia"/>
          <w:b/>
          <w:lang w:eastAsia="zh-CN"/>
        </w:rPr>
      </w:pPr>
    </w:p>
    <w:p w14:paraId="5DF17536" w14:textId="132A80EC" w:rsidR="003C2344" w:rsidRDefault="003C2344">
      <w:pPr>
        <w:pStyle w:val="NormalWeb"/>
        <w:spacing w:line="360" w:lineRule="auto"/>
        <w:jc w:val="both"/>
        <w:outlineLvl w:val="0"/>
        <w:rPr>
          <w:rFonts w:eastAsiaTheme="minorEastAsia"/>
          <w:b/>
          <w:lang w:eastAsia="zh-CN"/>
        </w:rPr>
      </w:pPr>
    </w:p>
    <w:p w14:paraId="60A08B37" w14:textId="0A09A0A4" w:rsidR="003C2344" w:rsidRDefault="003C2344">
      <w:pPr>
        <w:pStyle w:val="NormalWeb"/>
        <w:spacing w:line="360" w:lineRule="auto"/>
        <w:jc w:val="both"/>
        <w:outlineLvl w:val="0"/>
        <w:rPr>
          <w:rFonts w:eastAsiaTheme="minorEastAsia"/>
          <w:b/>
          <w:lang w:eastAsia="zh-CN"/>
        </w:rPr>
      </w:pPr>
    </w:p>
    <w:p w14:paraId="2E645705" w14:textId="5A6B316F" w:rsidR="003C2344" w:rsidRDefault="003C2344">
      <w:pPr>
        <w:pStyle w:val="NormalWeb"/>
        <w:spacing w:line="360" w:lineRule="auto"/>
        <w:jc w:val="both"/>
        <w:outlineLvl w:val="0"/>
        <w:rPr>
          <w:rFonts w:eastAsiaTheme="minorEastAsia"/>
          <w:b/>
          <w:lang w:eastAsia="zh-CN"/>
        </w:rPr>
      </w:pPr>
    </w:p>
    <w:p w14:paraId="5D544843" w14:textId="0565237C" w:rsidR="003C2344" w:rsidRDefault="003C2344">
      <w:pPr>
        <w:pStyle w:val="NormalWeb"/>
        <w:spacing w:line="360" w:lineRule="auto"/>
        <w:jc w:val="both"/>
        <w:outlineLvl w:val="0"/>
        <w:rPr>
          <w:rFonts w:eastAsiaTheme="minorEastAsia"/>
          <w:b/>
          <w:lang w:eastAsia="zh-CN"/>
        </w:rPr>
      </w:pPr>
    </w:p>
    <w:p w14:paraId="140F0A2A" w14:textId="2005B6FD" w:rsidR="003C2344" w:rsidRDefault="003C2344">
      <w:pPr>
        <w:pStyle w:val="NormalWeb"/>
        <w:spacing w:line="360" w:lineRule="auto"/>
        <w:jc w:val="both"/>
        <w:outlineLvl w:val="0"/>
        <w:rPr>
          <w:rFonts w:eastAsiaTheme="minorEastAsia"/>
          <w:b/>
          <w:lang w:eastAsia="zh-CN"/>
        </w:rPr>
      </w:pPr>
    </w:p>
    <w:p w14:paraId="2A81F2C0" w14:textId="564A8431" w:rsidR="00E02920" w:rsidRDefault="00E02920">
      <w:pPr>
        <w:pStyle w:val="NormalWeb"/>
        <w:spacing w:line="360" w:lineRule="auto"/>
        <w:jc w:val="both"/>
        <w:outlineLvl w:val="0"/>
        <w:rPr>
          <w:rFonts w:eastAsiaTheme="minorEastAsia"/>
          <w:b/>
          <w:lang w:eastAsia="zh-CN"/>
        </w:rPr>
      </w:pPr>
    </w:p>
    <w:p w14:paraId="4F1E54F3" w14:textId="21608648" w:rsidR="00E02920" w:rsidRPr="009548EC" w:rsidRDefault="00E02920" w:rsidP="00E02920">
      <w:pPr>
        <w:pStyle w:val="NormalWeb"/>
        <w:spacing w:line="360" w:lineRule="auto"/>
        <w:jc w:val="both"/>
        <w:outlineLvl w:val="0"/>
        <w:rPr>
          <w:rFonts w:eastAsiaTheme="minorEastAsia"/>
          <w:bCs/>
          <w:lang w:eastAsia="zh-CN"/>
        </w:rPr>
      </w:pPr>
      <w:r>
        <w:rPr>
          <w:rFonts w:eastAsiaTheme="minorEastAsia"/>
          <w:b/>
          <w:lang w:eastAsia="zh-CN"/>
        </w:rPr>
        <w:t xml:space="preserve">Supplementary Figure 4. Diffusion map at </w:t>
      </w:r>
      <m:oMath>
        <m:r>
          <m:rPr>
            <m:sty m:val="bi"/>
          </m:rPr>
          <w:rPr>
            <w:rFonts w:ascii="Cambria Math" w:eastAsiaTheme="minorEastAsia" w:hAnsi="Cambria Math"/>
            <w:lang w:eastAsia="zh-CN"/>
          </w:rPr>
          <m:t>α=1</m:t>
        </m:r>
      </m:oMath>
      <w:r>
        <w:rPr>
          <w:rFonts w:eastAsiaTheme="minorEastAsia"/>
          <w:b/>
          <w:lang w:eastAsia="zh-CN"/>
        </w:rPr>
        <w:t xml:space="preserve"> does not effi</w:t>
      </w:r>
      <w:proofErr w:type="spellStart"/>
      <w:r>
        <w:rPr>
          <w:rFonts w:eastAsiaTheme="minorEastAsia"/>
          <w:b/>
          <w:lang w:eastAsia="zh-CN"/>
        </w:rPr>
        <w:t>ciently</w:t>
      </w:r>
      <w:proofErr w:type="spellEnd"/>
      <w:r>
        <w:rPr>
          <w:rFonts w:eastAsiaTheme="minorEastAsia"/>
          <w:b/>
          <w:lang w:eastAsia="zh-CN"/>
        </w:rPr>
        <w:t xml:space="preserve"> use all diffusion components and thus yields less optimal developmental trajectory. a.</w:t>
      </w:r>
      <w:r>
        <w:rPr>
          <w:rFonts w:eastAsiaTheme="minorEastAsia"/>
          <w:lang w:eastAsia="zh-CN"/>
        </w:rPr>
        <w:t xml:space="preserve"> Bar plots visualizing diffusion coefficients of diffusion components 1 to 49 for diffusion map at </w:t>
      </w:r>
      <m:oMath>
        <m:r>
          <w:rPr>
            <w:rFonts w:ascii="Cambria Math" w:eastAsiaTheme="minorEastAsia" w:hAnsi="Cambria Math"/>
            <w:lang w:eastAsia="zh-CN"/>
          </w:rPr>
          <m:t>α=1</m:t>
        </m:r>
      </m:oMath>
      <w:r>
        <w:rPr>
          <w:rFonts w:eastAsiaTheme="minorEastAsia"/>
          <w:lang w:eastAsia="zh-CN"/>
        </w:rPr>
        <w:t xml:space="preserve"> and </w:t>
      </w:r>
      <m:oMath>
        <m:r>
          <w:rPr>
            <w:rFonts w:ascii="Cambria Math" w:eastAsiaTheme="minorEastAsia" w:hAnsi="Cambria Math"/>
            <w:lang w:eastAsia="zh-CN"/>
          </w:rPr>
          <m:t>α=</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2</m:t>
            </m:r>
          </m:den>
        </m:f>
      </m:oMath>
      <w:r>
        <w:rPr>
          <w:rFonts w:eastAsiaTheme="minorEastAsia"/>
          <w:lang w:eastAsia="zh-CN"/>
        </w:rPr>
        <w:t xml:space="preserve"> . Diffusion components with larger coefficien</w:t>
      </w:r>
      <w:proofErr w:type="spellStart"/>
      <w:r>
        <w:rPr>
          <w:rFonts w:eastAsiaTheme="minorEastAsia"/>
          <w:lang w:eastAsia="zh-CN"/>
        </w:rPr>
        <w:t>ts</w:t>
      </w:r>
      <w:proofErr w:type="spellEnd"/>
      <w:r>
        <w:rPr>
          <w:rFonts w:eastAsiaTheme="minorEastAsia"/>
          <w:lang w:eastAsia="zh-CN"/>
        </w:rPr>
        <w:t xml:space="preserve"> have higher impact on the diffusion map. When </w:t>
      </w:r>
      <m:oMath>
        <m:r>
          <w:rPr>
            <w:rFonts w:ascii="Cambria Math" w:eastAsiaTheme="minorEastAsia" w:hAnsi="Cambria Math"/>
            <w:lang w:eastAsia="zh-CN"/>
          </w:rPr>
          <m:t>α=1</m:t>
        </m:r>
      </m:oMath>
      <w:r>
        <w:rPr>
          <w:rFonts w:eastAsiaTheme="minorEastAsia"/>
          <w:lang w:eastAsia="zh-CN"/>
        </w:rPr>
        <w:t xml:space="preserve">, the diffusion map is dominated by the top </w:t>
      </w:r>
      <m:oMath>
        <m:r>
          <w:rPr>
            <w:rFonts w:ascii="Cambria Math" w:eastAsiaTheme="minorEastAsia" w:hAnsi="Cambria Math"/>
            <w:lang w:eastAsia="zh-CN"/>
          </w:rPr>
          <m:t>10</m:t>
        </m:r>
      </m:oMath>
      <w:r>
        <w:rPr>
          <w:rFonts w:eastAsiaTheme="minorEastAsia"/>
          <w:lang w:eastAsia="zh-CN"/>
        </w:rPr>
        <w:t xml:space="preserve"> diffusion components. In contrast, when </w:t>
      </w:r>
      <m:oMath>
        <m:r>
          <w:rPr>
            <w:rFonts w:ascii="Cambria Math" w:eastAsiaTheme="minorEastAsia" w:hAnsi="Cambria Math"/>
            <w:lang w:eastAsia="zh-CN"/>
          </w:rPr>
          <m:t>α=</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2</m:t>
            </m:r>
          </m:den>
        </m:f>
      </m:oMath>
      <w:r>
        <w:rPr>
          <w:rFonts w:eastAsiaTheme="minorEastAsia"/>
          <w:lang w:eastAsia="zh-CN"/>
        </w:rPr>
        <w:t xml:space="preserve">, all 49 diffusion components play roles in the diffusion map. </w:t>
      </w:r>
      <w:r>
        <w:rPr>
          <w:rFonts w:eastAsiaTheme="minorEastAsia"/>
          <w:b/>
          <w:lang w:eastAsia="zh-CN"/>
        </w:rPr>
        <w:t>b.</w:t>
      </w:r>
      <w:r>
        <w:rPr>
          <w:rFonts w:eastAsiaTheme="minorEastAsia"/>
          <w:bCs/>
          <w:lang w:eastAsia="zh-CN"/>
        </w:rPr>
        <w:t xml:space="preserve"> Force-directed layout embedding of the developmental trajectories of the bone marrow data set using diffusion map at </w:t>
      </w:r>
      <m:oMath>
        <m:r>
          <w:rPr>
            <w:rFonts w:ascii="Cambria Math" w:eastAsiaTheme="minorEastAsia" w:hAnsi="Cambria Math"/>
            <w:lang w:eastAsia="zh-CN"/>
          </w:rPr>
          <m:t>α=1</m:t>
        </m:r>
      </m:oMath>
      <w:r>
        <w:rPr>
          <w:rFonts w:eastAsiaTheme="minorEastAsia"/>
          <w:lang w:eastAsia="zh-CN"/>
        </w:rPr>
        <w:t xml:space="preserve"> and </w:t>
      </w:r>
      <m:oMath>
        <m:r>
          <w:rPr>
            <w:rFonts w:ascii="Cambria Math" w:eastAsiaTheme="minorEastAsia" w:hAnsi="Cambria Math"/>
            <w:lang w:eastAsia="zh-CN"/>
          </w:rPr>
          <m:t>α=</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2</m:t>
            </m:r>
          </m:den>
        </m:f>
      </m:oMath>
      <w:r>
        <w:rPr>
          <w:rFonts w:eastAsiaTheme="minorEastAsia"/>
          <w:lang w:eastAsia="zh-CN"/>
        </w:rPr>
        <w:t xml:space="preserve"> . </w:t>
      </w:r>
      <w:r w:rsidR="00FA04B8">
        <w:rPr>
          <w:rFonts w:eastAsiaTheme="minorEastAsia"/>
          <w:lang w:eastAsia="zh-CN"/>
        </w:rPr>
        <w:t xml:space="preserve">The trajectory </w:t>
      </w:r>
      <w:r w:rsidR="00FA04B8">
        <w:rPr>
          <w:rFonts w:eastAsiaTheme="minorEastAsia"/>
          <w:bCs/>
          <w:lang w:eastAsia="zh-CN"/>
        </w:rPr>
        <w:t xml:space="preserve">at </w:t>
      </w:r>
      <m:oMath>
        <m:r>
          <w:rPr>
            <w:rFonts w:ascii="Cambria Math" w:eastAsiaTheme="minorEastAsia" w:hAnsi="Cambria Math"/>
            <w:lang w:eastAsia="zh-CN"/>
          </w:rPr>
          <m:t>α=1</m:t>
        </m:r>
      </m:oMath>
      <w:r w:rsidR="00FA04B8">
        <w:rPr>
          <w:rFonts w:eastAsiaTheme="minorEastAsia"/>
          <w:lang w:eastAsia="zh-CN"/>
        </w:rPr>
        <w:t xml:space="preserve"> reveals </w:t>
      </w:r>
      <w:r w:rsidR="00F6514A">
        <w:rPr>
          <w:rFonts w:eastAsiaTheme="minorEastAsia"/>
          <w:lang w:eastAsia="zh-CN"/>
        </w:rPr>
        <w:t>fewer</w:t>
      </w:r>
      <w:r w:rsidR="00FA04B8">
        <w:rPr>
          <w:rFonts w:eastAsiaTheme="minorEastAsia"/>
          <w:lang w:eastAsia="zh-CN"/>
        </w:rPr>
        <w:t xml:space="preserve"> details. For example, it collapsed monocytes and conventional dendritic cells together and does not </w:t>
      </w:r>
      <w:r w:rsidR="00F6514A">
        <w:rPr>
          <w:rFonts w:eastAsiaTheme="minorEastAsia"/>
          <w:lang w:eastAsia="zh-CN"/>
        </w:rPr>
        <w:t xml:space="preserve">separate </w:t>
      </w:r>
      <w:r w:rsidR="00FA04B8">
        <w:rPr>
          <w:rFonts w:eastAsiaTheme="minorEastAsia"/>
          <w:lang w:eastAsia="zh-CN"/>
        </w:rPr>
        <w:t xml:space="preserve">the two erythrocytes clusters. </w:t>
      </w:r>
    </w:p>
    <w:p w14:paraId="03BE40D8" w14:textId="77777777" w:rsidR="00E02920" w:rsidRDefault="00E02920" w:rsidP="00F6514A">
      <w:pPr>
        <w:pStyle w:val="NormalWeb"/>
        <w:spacing w:line="360" w:lineRule="auto"/>
        <w:jc w:val="both"/>
        <w:outlineLvl w:val="0"/>
        <w:rPr>
          <w:rFonts w:eastAsiaTheme="minorEastAsia"/>
          <w:b/>
          <w:lang w:eastAsia="zh-CN"/>
        </w:rPr>
      </w:pPr>
    </w:p>
    <w:p w14:paraId="2E660C99" w14:textId="4505EE4D" w:rsidR="00CE413E" w:rsidRDefault="00CE413E" w:rsidP="00BB2590">
      <w:pPr>
        <w:pStyle w:val="NormalWeb"/>
        <w:spacing w:line="480" w:lineRule="auto"/>
        <w:jc w:val="both"/>
        <w:outlineLvl w:val="0"/>
        <w:rPr>
          <w:rFonts w:eastAsiaTheme="minorEastAsia"/>
          <w:b/>
          <w:lang w:eastAsia="zh-CN"/>
        </w:rPr>
      </w:pPr>
    </w:p>
    <w:p w14:paraId="0F93E86D" w14:textId="38485904" w:rsidR="00AB1BC2" w:rsidRDefault="00AB1BC2" w:rsidP="00BB2590">
      <w:pPr>
        <w:pStyle w:val="NormalWeb"/>
        <w:spacing w:line="480" w:lineRule="auto"/>
        <w:jc w:val="both"/>
        <w:outlineLvl w:val="0"/>
        <w:rPr>
          <w:rFonts w:eastAsiaTheme="minorEastAsia"/>
          <w:b/>
          <w:lang w:eastAsia="zh-CN"/>
        </w:rPr>
      </w:pPr>
    </w:p>
    <w:p w14:paraId="4A8BC9DE" w14:textId="6FCC1433" w:rsidR="00AB1BC2" w:rsidRDefault="00AB1BC2" w:rsidP="00BB2590">
      <w:pPr>
        <w:pStyle w:val="NormalWeb"/>
        <w:spacing w:line="480" w:lineRule="auto"/>
        <w:jc w:val="both"/>
        <w:outlineLvl w:val="0"/>
        <w:rPr>
          <w:rFonts w:eastAsiaTheme="minorEastAsia"/>
          <w:b/>
          <w:lang w:eastAsia="zh-CN"/>
        </w:rPr>
      </w:pPr>
    </w:p>
    <w:p w14:paraId="032FDE78" w14:textId="5E765179" w:rsidR="00AB1BC2" w:rsidRDefault="00AB1BC2" w:rsidP="00BB2590">
      <w:pPr>
        <w:pStyle w:val="NormalWeb"/>
        <w:spacing w:line="480" w:lineRule="auto"/>
        <w:jc w:val="both"/>
        <w:outlineLvl w:val="0"/>
        <w:rPr>
          <w:rFonts w:eastAsiaTheme="minorEastAsia"/>
          <w:b/>
          <w:lang w:eastAsia="zh-CN"/>
        </w:rPr>
      </w:pPr>
    </w:p>
    <w:p w14:paraId="7C206B6B" w14:textId="02C5DE43" w:rsidR="00AB1BC2" w:rsidRDefault="00AB1BC2" w:rsidP="00BB2590">
      <w:pPr>
        <w:pStyle w:val="NormalWeb"/>
        <w:spacing w:line="480" w:lineRule="auto"/>
        <w:jc w:val="both"/>
        <w:outlineLvl w:val="0"/>
        <w:rPr>
          <w:rFonts w:eastAsiaTheme="minorEastAsia"/>
          <w:b/>
          <w:lang w:eastAsia="zh-CN"/>
        </w:rPr>
      </w:pPr>
    </w:p>
    <w:p w14:paraId="7BEC6383" w14:textId="36B29B1E" w:rsidR="00AB1BC2" w:rsidRDefault="00AB1BC2" w:rsidP="00BB2590">
      <w:pPr>
        <w:pStyle w:val="NormalWeb"/>
        <w:spacing w:line="480" w:lineRule="auto"/>
        <w:jc w:val="both"/>
        <w:outlineLvl w:val="0"/>
        <w:rPr>
          <w:rFonts w:eastAsiaTheme="minorEastAsia"/>
          <w:b/>
          <w:lang w:eastAsia="zh-CN"/>
        </w:rPr>
      </w:pPr>
    </w:p>
    <w:p w14:paraId="7CF5A87C" w14:textId="13247D43" w:rsidR="00AB1BC2" w:rsidRDefault="00AB1BC2" w:rsidP="00BB2590">
      <w:pPr>
        <w:pStyle w:val="NormalWeb"/>
        <w:spacing w:line="480" w:lineRule="auto"/>
        <w:jc w:val="both"/>
        <w:outlineLvl w:val="0"/>
        <w:rPr>
          <w:rFonts w:eastAsiaTheme="minorEastAsia"/>
          <w:b/>
          <w:lang w:eastAsia="zh-CN"/>
        </w:rPr>
      </w:pPr>
    </w:p>
    <w:p w14:paraId="79E63439" w14:textId="0F6E7A74" w:rsidR="00A778BE" w:rsidRDefault="00A778BE" w:rsidP="00BB2590">
      <w:pPr>
        <w:pStyle w:val="NormalWeb"/>
        <w:spacing w:line="480" w:lineRule="auto"/>
        <w:jc w:val="both"/>
        <w:outlineLvl w:val="0"/>
        <w:rPr>
          <w:rFonts w:eastAsiaTheme="minorEastAsia"/>
          <w:b/>
          <w:lang w:eastAsia="zh-CN"/>
        </w:rPr>
      </w:pPr>
    </w:p>
    <w:p w14:paraId="1C5C5E7A" w14:textId="1EA139DA" w:rsidR="00A778BE" w:rsidRDefault="00A778BE" w:rsidP="00BB2590">
      <w:pPr>
        <w:pStyle w:val="NormalWeb"/>
        <w:spacing w:line="480" w:lineRule="auto"/>
        <w:jc w:val="both"/>
        <w:outlineLvl w:val="0"/>
        <w:rPr>
          <w:rFonts w:eastAsiaTheme="minorEastAsia"/>
          <w:b/>
          <w:lang w:eastAsia="zh-CN"/>
        </w:rPr>
      </w:pPr>
    </w:p>
    <w:p w14:paraId="2A351745" w14:textId="51CA78F3" w:rsidR="00A778BE" w:rsidRDefault="00A778BE" w:rsidP="00BB2590">
      <w:pPr>
        <w:pStyle w:val="NormalWeb"/>
        <w:spacing w:line="480" w:lineRule="auto"/>
        <w:jc w:val="both"/>
        <w:outlineLvl w:val="0"/>
        <w:rPr>
          <w:rFonts w:eastAsiaTheme="minorEastAsia"/>
          <w:b/>
          <w:lang w:eastAsia="zh-CN"/>
        </w:rPr>
      </w:pPr>
    </w:p>
    <w:p w14:paraId="05A807B2" w14:textId="5E121262" w:rsidR="00A778BE" w:rsidRPr="00F6514A" w:rsidRDefault="00A778BE" w:rsidP="001C76A0">
      <w:pPr>
        <w:pStyle w:val="NormalWeb"/>
        <w:spacing w:line="360" w:lineRule="auto"/>
        <w:jc w:val="both"/>
        <w:outlineLvl w:val="0"/>
        <w:rPr>
          <w:rFonts w:eastAsiaTheme="minorEastAsia"/>
          <w:bCs/>
          <w:lang w:eastAsia="zh-CN"/>
        </w:rPr>
      </w:pPr>
      <w:r>
        <w:rPr>
          <w:rFonts w:eastAsiaTheme="minorEastAsia"/>
          <w:b/>
          <w:lang w:eastAsia="zh-CN"/>
        </w:rPr>
        <w:t xml:space="preserve">Supplementary Figure </w:t>
      </w:r>
      <w:r w:rsidR="0024509C">
        <w:rPr>
          <w:rFonts w:eastAsiaTheme="minorEastAsia"/>
          <w:b/>
          <w:lang w:eastAsia="zh-CN"/>
        </w:rPr>
        <w:t>5</w:t>
      </w:r>
      <w:r>
        <w:rPr>
          <w:rFonts w:eastAsiaTheme="minorEastAsia"/>
          <w:b/>
          <w:lang w:eastAsia="zh-CN"/>
        </w:rPr>
        <w:t>.</w:t>
      </w:r>
      <w:r w:rsidR="00120D19">
        <w:rPr>
          <w:rFonts w:eastAsiaTheme="minorEastAsia"/>
          <w:b/>
          <w:lang w:eastAsia="zh-CN"/>
        </w:rPr>
        <w:t xml:space="preserve"> </w:t>
      </w:r>
      <w:r w:rsidR="00C50742">
        <w:rPr>
          <w:rFonts w:eastAsiaTheme="minorEastAsia"/>
          <w:b/>
          <w:lang w:eastAsia="zh-CN"/>
        </w:rPr>
        <w:t>Spectral community detection algorithms</w:t>
      </w:r>
      <w:r w:rsidR="00C603A4">
        <w:rPr>
          <w:rFonts w:eastAsiaTheme="minorEastAsia"/>
          <w:b/>
          <w:lang w:eastAsia="zh-CN"/>
        </w:rPr>
        <w:t xml:space="preserve"> combine the strengths of both spectral clustering and community detection algorithms</w:t>
      </w:r>
      <w:r>
        <w:rPr>
          <w:rFonts w:eastAsiaTheme="minorEastAsia"/>
          <w:b/>
          <w:lang w:eastAsia="zh-CN"/>
        </w:rPr>
        <w:t>. a.</w:t>
      </w:r>
      <w:r>
        <w:rPr>
          <w:rFonts w:eastAsiaTheme="minorEastAsia"/>
          <w:lang w:eastAsia="zh-CN"/>
        </w:rPr>
        <w:t xml:space="preserve"> </w:t>
      </w:r>
      <w:r w:rsidR="00D11417">
        <w:rPr>
          <w:rFonts w:eastAsiaTheme="minorEastAsia"/>
          <w:lang w:eastAsia="zh-CN"/>
        </w:rPr>
        <w:t>Compared to community</w:t>
      </w:r>
      <w:r w:rsidR="00D11417">
        <w:rPr>
          <w:rFonts w:eastAsiaTheme="minorEastAsia"/>
          <w:lang w:eastAsia="zh-CN"/>
        </w:rPr>
        <w:t xml:space="preserve"> detection algorithms (right, Leiden), </w:t>
      </w:r>
      <w:r w:rsidR="00AE575F">
        <w:rPr>
          <w:rFonts w:eastAsiaTheme="minorEastAsia"/>
          <w:lang w:eastAsia="zh-CN"/>
        </w:rPr>
        <w:t xml:space="preserve">spectral clustering </w:t>
      </w:r>
      <w:r w:rsidR="00123EF9">
        <w:rPr>
          <w:rFonts w:eastAsiaTheme="minorEastAsia"/>
          <w:lang w:eastAsia="zh-CN"/>
        </w:rPr>
        <w:t xml:space="preserve">(left) </w:t>
      </w:r>
      <w:r w:rsidR="00A65B15">
        <w:rPr>
          <w:rFonts w:eastAsiaTheme="minorEastAsia"/>
          <w:lang w:eastAsia="zh-CN"/>
        </w:rPr>
        <w:t xml:space="preserve">provides much faster, but less favorable clustering results. </w:t>
      </w:r>
      <w:r w:rsidR="00935137">
        <w:rPr>
          <w:rFonts w:eastAsiaTheme="minorEastAsia"/>
          <w:lang w:eastAsia="zh-CN"/>
        </w:rPr>
        <w:t>Spectral clustering tends to return clusters as even</w:t>
      </w:r>
      <w:r w:rsidR="00935137">
        <w:rPr>
          <w:rFonts w:eastAsiaTheme="minorEastAsia"/>
          <w:lang w:eastAsia="zh-CN"/>
        </w:rPr>
        <w:t xml:space="preserve">ly sized blobs. </w:t>
      </w:r>
      <w:r w:rsidR="00731370">
        <w:rPr>
          <w:rFonts w:eastAsiaTheme="minorEastAsia"/>
          <w:lang w:eastAsia="zh-CN"/>
        </w:rPr>
        <w:t xml:space="preserve">As a result, </w:t>
      </w:r>
      <w:proofErr w:type="gramStart"/>
      <w:r w:rsidR="002D5DA4">
        <w:rPr>
          <w:rFonts w:eastAsiaTheme="minorEastAsia"/>
          <w:lang w:eastAsia="zh-CN"/>
        </w:rPr>
        <w:t>it</w:t>
      </w:r>
      <w:proofErr w:type="gramEnd"/>
      <w:r w:rsidR="002D5DA4">
        <w:rPr>
          <w:rFonts w:eastAsiaTheme="minorEastAsia"/>
          <w:lang w:eastAsia="zh-CN"/>
        </w:rPr>
        <w:t xml:space="preserve"> split plasma cells and erythrocytes </w:t>
      </w:r>
      <w:r w:rsidR="002D5DA4">
        <w:rPr>
          <w:rFonts w:eastAsiaTheme="minorEastAsia"/>
          <w:lang w:eastAsia="zh-CN"/>
        </w:rPr>
        <w:t>into multiple clusters</w:t>
      </w:r>
      <w:r w:rsidR="00F72F79">
        <w:rPr>
          <w:rFonts w:eastAsiaTheme="minorEastAsia"/>
          <w:lang w:eastAsia="zh-CN"/>
        </w:rPr>
        <w:t>,</w:t>
      </w:r>
      <w:r w:rsidR="002D5DA4">
        <w:rPr>
          <w:rFonts w:eastAsiaTheme="minorEastAsia"/>
          <w:lang w:eastAsia="zh-CN"/>
        </w:rPr>
        <w:t xml:space="preserve"> and</w:t>
      </w:r>
      <w:r w:rsidR="00F72F79">
        <w:rPr>
          <w:rFonts w:eastAsiaTheme="minorEastAsia"/>
          <w:lang w:eastAsia="zh-CN"/>
        </w:rPr>
        <w:t xml:space="preserve"> </w:t>
      </w:r>
      <w:r w:rsidR="008E70FC">
        <w:rPr>
          <w:rFonts w:eastAsiaTheme="minorEastAsia"/>
          <w:lang w:eastAsia="zh-CN"/>
        </w:rPr>
        <w:t xml:space="preserve">merged </w:t>
      </w:r>
      <w:r w:rsidR="00A3639A">
        <w:rPr>
          <w:rFonts w:eastAsiaTheme="minorEastAsia"/>
          <w:lang w:eastAsia="zh-CN"/>
        </w:rPr>
        <w:t>portions of Pre-B cells, Pro-B cells, and</w:t>
      </w:r>
      <w:r w:rsidR="00F809F6">
        <w:rPr>
          <w:rFonts w:eastAsiaTheme="minorEastAsia"/>
          <w:lang w:eastAsia="zh-CN"/>
        </w:rPr>
        <w:t xml:space="preserve"> erythrocytes into CD4+ naïve T cells. </w:t>
      </w:r>
      <w:r>
        <w:rPr>
          <w:rFonts w:eastAsiaTheme="minorEastAsia"/>
          <w:b/>
          <w:lang w:eastAsia="zh-CN"/>
        </w:rPr>
        <w:t>b.</w:t>
      </w:r>
      <w:r w:rsidR="00011E5C" w:rsidRPr="00E33CE2">
        <w:rPr>
          <w:rFonts w:eastAsiaTheme="minorEastAsia"/>
          <w:lang w:eastAsia="zh-CN"/>
        </w:rPr>
        <w:t xml:space="preserve"> </w:t>
      </w:r>
      <w:r w:rsidR="00011E5C">
        <w:rPr>
          <w:rFonts w:eastAsiaTheme="minorEastAsia"/>
          <w:bCs/>
          <w:lang w:eastAsia="zh-CN"/>
        </w:rPr>
        <w:t xml:space="preserve">Spectral Louvain algorithm </w:t>
      </w:r>
      <w:r w:rsidR="00011E5C">
        <w:rPr>
          <w:rFonts w:eastAsiaTheme="minorEastAsia"/>
          <w:bCs/>
          <w:lang w:eastAsia="zh-CN"/>
        </w:rPr>
        <w:t xml:space="preserve">(right) </w:t>
      </w:r>
      <w:r w:rsidR="00011E5C">
        <w:rPr>
          <w:rFonts w:eastAsiaTheme="minorEastAsia"/>
          <w:bCs/>
          <w:lang w:eastAsia="zh-CN"/>
        </w:rPr>
        <w:t xml:space="preserve">is </w:t>
      </w:r>
      <w:r w:rsidR="00011E5C">
        <w:rPr>
          <w:rFonts w:eastAsiaTheme="minorEastAsia"/>
          <w:bCs/>
          <w:lang w:eastAsia="zh-CN"/>
        </w:rPr>
        <w:t>7.5x faster than the Louvain algorithm (left) and provides</w:t>
      </w:r>
      <w:r w:rsidR="00011E5C">
        <w:rPr>
          <w:rFonts w:eastAsiaTheme="minorEastAsia"/>
          <w:bCs/>
          <w:lang w:eastAsia="zh-CN"/>
        </w:rPr>
        <w:t xml:space="preserve"> clusters</w:t>
      </w:r>
      <w:r w:rsidR="00011E5C">
        <w:rPr>
          <w:rFonts w:eastAsiaTheme="minorEastAsia"/>
          <w:bCs/>
          <w:lang w:eastAsia="zh-CN"/>
        </w:rPr>
        <w:t xml:space="preserve"> of comparable quality</w:t>
      </w:r>
      <w:r>
        <w:rPr>
          <w:rFonts w:eastAsiaTheme="minorEastAsia"/>
          <w:bCs/>
          <w:lang w:eastAsia="zh-CN"/>
        </w:rPr>
        <w:t>.</w:t>
      </w:r>
      <w:r w:rsidR="003C244E">
        <w:rPr>
          <w:rFonts w:eastAsiaTheme="minorEastAsia"/>
          <w:bCs/>
          <w:lang w:eastAsia="zh-CN"/>
        </w:rPr>
        <w:t xml:space="preserve"> </w:t>
      </w:r>
      <w:r w:rsidR="00904D13">
        <w:rPr>
          <w:rFonts w:eastAsiaTheme="minorEastAsia"/>
          <w:bCs/>
          <w:lang w:eastAsia="zh-CN"/>
        </w:rPr>
        <w:t xml:space="preserve">The adjusted mutual information score (AMI) between </w:t>
      </w:r>
      <w:r w:rsidR="00904D13">
        <w:rPr>
          <w:rFonts w:eastAsiaTheme="minorEastAsia"/>
          <w:bCs/>
          <w:lang w:eastAsia="zh-CN"/>
        </w:rPr>
        <w:t xml:space="preserve">clusters found by spectral Louvain and Louvain algorithms </w:t>
      </w:r>
      <w:proofErr w:type="gramStart"/>
      <w:r w:rsidR="0079133B">
        <w:rPr>
          <w:rFonts w:eastAsiaTheme="minorEastAsia"/>
          <w:bCs/>
          <w:lang w:eastAsia="zh-CN"/>
        </w:rPr>
        <w:t>is</w:t>
      </w:r>
      <w:proofErr w:type="gramEnd"/>
      <w:r w:rsidR="0079133B">
        <w:rPr>
          <w:rFonts w:eastAsiaTheme="minorEastAsia"/>
          <w:bCs/>
          <w:lang w:eastAsia="zh-CN"/>
        </w:rPr>
        <w:t xml:space="preserve"> 0.92.</w:t>
      </w:r>
    </w:p>
    <w:p w14:paraId="5F8ED5AC" w14:textId="1A3BF3D6" w:rsidR="00A778BE" w:rsidRDefault="00A778BE" w:rsidP="00BB2590">
      <w:pPr>
        <w:pStyle w:val="NormalWeb"/>
        <w:spacing w:line="480" w:lineRule="auto"/>
        <w:jc w:val="both"/>
        <w:outlineLvl w:val="0"/>
        <w:rPr>
          <w:rFonts w:eastAsiaTheme="minorEastAsia"/>
          <w:b/>
          <w:lang w:eastAsia="zh-CN"/>
        </w:rPr>
      </w:pPr>
    </w:p>
    <w:p w14:paraId="090606C0" w14:textId="473DBB75" w:rsidR="00A778BE" w:rsidRDefault="00A778BE" w:rsidP="00BB2590">
      <w:pPr>
        <w:pStyle w:val="NormalWeb"/>
        <w:spacing w:line="480" w:lineRule="auto"/>
        <w:jc w:val="both"/>
        <w:outlineLvl w:val="0"/>
        <w:rPr>
          <w:rFonts w:eastAsiaTheme="minorEastAsia"/>
          <w:b/>
          <w:lang w:eastAsia="zh-CN"/>
        </w:rPr>
      </w:pPr>
    </w:p>
    <w:p w14:paraId="264D4AD3" w14:textId="7E3C59E3" w:rsidR="00A778BE" w:rsidRDefault="00A778BE" w:rsidP="00BB2590">
      <w:pPr>
        <w:pStyle w:val="NormalWeb"/>
        <w:spacing w:line="480" w:lineRule="auto"/>
        <w:jc w:val="both"/>
        <w:outlineLvl w:val="0"/>
        <w:rPr>
          <w:rFonts w:eastAsiaTheme="minorEastAsia"/>
          <w:b/>
          <w:lang w:eastAsia="zh-CN"/>
        </w:rPr>
      </w:pPr>
    </w:p>
    <w:p w14:paraId="6C51667A" w14:textId="09D550D5" w:rsidR="00A778BE" w:rsidRDefault="00A778BE" w:rsidP="00BB2590">
      <w:pPr>
        <w:pStyle w:val="NormalWeb"/>
        <w:spacing w:line="480" w:lineRule="auto"/>
        <w:jc w:val="both"/>
        <w:outlineLvl w:val="0"/>
        <w:rPr>
          <w:rFonts w:eastAsiaTheme="minorEastAsia"/>
          <w:b/>
          <w:lang w:eastAsia="zh-CN"/>
        </w:rPr>
      </w:pPr>
    </w:p>
    <w:p w14:paraId="578AAE41" w14:textId="7E4BDA43" w:rsidR="00A778BE" w:rsidRDefault="00A778BE" w:rsidP="00BB2590">
      <w:pPr>
        <w:pStyle w:val="NormalWeb"/>
        <w:spacing w:line="480" w:lineRule="auto"/>
        <w:jc w:val="both"/>
        <w:outlineLvl w:val="0"/>
        <w:rPr>
          <w:rFonts w:eastAsiaTheme="minorEastAsia"/>
          <w:b/>
          <w:lang w:eastAsia="zh-CN"/>
        </w:rPr>
      </w:pPr>
    </w:p>
    <w:p w14:paraId="3F0136B3" w14:textId="2C9C3C55" w:rsidR="00A778BE" w:rsidRDefault="00A778BE" w:rsidP="00BB2590">
      <w:pPr>
        <w:pStyle w:val="NormalWeb"/>
        <w:spacing w:line="480" w:lineRule="auto"/>
        <w:jc w:val="both"/>
        <w:outlineLvl w:val="0"/>
        <w:rPr>
          <w:rFonts w:eastAsiaTheme="minorEastAsia"/>
          <w:b/>
          <w:lang w:eastAsia="zh-CN"/>
        </w:rPr>
      </w:pPr>
    </w:p>
    <w:p w14:paraId="00C3516A" w14:textId="6016FC63" w:rsidR="00A778BE" w:rsidRDefault="00A778BE" w:rsidP="00BB2590">
      <w:pPr>
        <w:pStyle w:val="NormalWeb"/>
        <w:spacing w:line="480" w:lineRule="auto"/>
        <w:jc w:val="both"/>
        <w:outlineLvl w:val="0"/>
        <w:rPr>
          <w:rFonts w:eastAsiaTheme="minorEastAsia"/>
          <w:b/>
          <w:lang w:eastAsia="zh-CN"/>
        </w:rPr>
      </w:pPr>
    </w:p>
    <w:p w14:paraId="6CDD5A99" w14:textId="02E995D3" w:rsidR="00A778BE" w:rsidRDefault="00A778BE" w:rsidP="00BB2590">
      <w:pPr>
        <w:pStyle w:val="NormalWeb"/>
        <w:spacing w:line="480" w:lineRule="auto"/>
        <w:jc w:val="both"/>
        <w:outlineLvl w:val="0"/>
        <w:rPr>
          <w:rFonts w:eastAsiaTheme="minorEastAsia"/>
          <w:b/>
          <w:lang w:eastAsia="zh-CN"/>
        </w:rPr>
      </w:pPr>
    </w:p>
    <w:p w14:paraId="5625650A" w14:textId="77777777" w:rsidR="00A778BE" w:rsidRDefault="00A778BE" w:rsidP="00BB2590">
      <w:pPr>
        <w:pStyle w:val="NormalWeb"/>
        <w:spacing w:line="480" w:lineRule="auto"/>
        <w:jc w:val="both"/>
        <w:outlineLvl w:val="0"/>
        <w:rPr>
          <w:rFonts w:eastAsiaTheme="minorEastAsia"/>
          <w:b/>
          <w:lang w:eastAsia="zh-CN"/>
        </w:rPr>
      </w:pPr>
    </w:p>
    <w:p w14:paraId="754EEC2C" w14:textId="6FC74C64" w:rsidR="00AB1BC2" w:rsidRDefault="00AB1BC2" w:rsidP="00BB2590">
      <w:pPr>
        <w:pStyle w:val="NormalWeb"/>
        <w:spacing w:line="480" w:lineRule="auto"/>
        <w:jc w:val="both"/>
        <w:outlineLvl w:val="0"/>
        <w:rPr>
          <w:rFonts w:eastAsiaTheme="minorEastAsia"/>
          <w:b/>
          <w:lang w:eastAsia="zh-CN"/>
        </w:rPr>
      </w:pPr>
    </w:p>
    <w:p w14:paraId="4BCA94A2" w14:textId="77777777" w:rsidR="00AB1BC2" w:rsidRDefault="00AB1BC2" w:rsidP="00BB2590">
      <w:pPr>
        <w:pStyle w:val="NormalWeb"/>
        <w:spacing w:line="480" w:lineRule="auto"/>
        <w:jc w:val="both"/>
        <w:outlineLvl w:val="0"/>
        <w:rPr>
          <w:rFonts w:eastAsiaTheme="minorEastAsia"/>
          <w:b/>
          <w:lang w:eastAsia="zh-CN"/>
        </w:rPr>
      </w:pPr>
    </w:p>
    <w:p w14:paraId="61D2ED6F" w14:textId="73EBAC8A" w:rsidR="00F6514A" w:rsidRDefault="00F6514A" w:rsidP="00BB2590">
      <w:pPr>
        <w:pStyle w:val="NormalWeb"/>
        <w:spacing w:line="480" w:lineRule="auto"/>
        <w:jc w:val="both"/>
        <w:outlineLvl w:val="0"/>
        <w:rPr>
          <w:rFonts w:eastAsiaTheme="minorEastAsia"/>
          <w:b/>
          <w:lang w:eastAsia="zh-CN"/>
        </w:rPr>
      </w:pPr>
    </w:p>
    <w:p w14:paraId="09625223" w14:textId="784ED24B" w:rsidR="002272FA" w:rsidRDefault="002272FA" w:rsidP="002272FA">
      <w:pPr>
        <w:pStyle w:val="NormalWeb"/>
        <w:spacing w:line="360" w:lineRule="auto"/>
        <w:jc w:val="both"/>
        <w:outlineLvl w:val="0"/>
        <w:rPr>
          <w:b/>
        </w:rPr>
      </w:pPr>
      <w:r>
        <w:rPr>
          <w:b/>
        </w:rPr>
        <w:t>Code availability</w:t>
      </w:r>
    </w:p>
    <w:p w14:paraId="4B51987E" w14:textId="77777777" w:rsidR="001A5204" w:rsidRDefault="0009722D" w:rsidP="00DF345A">
      <w:pPr>
        <w:spacing w:line="360" w:lineRule="auto"/>
        <w:jc w:val="both"/>
        <w:rPr>
          <w:rFonts w:eastAsiaTheme="majorEastAsia"/>
        </w:rPr>
      </w:pPr>
      <w:commentRangeStart w:id="34"/>
      <w:proofErr w:type="spellStart"/>
      <w:r>
        <w:t>scCloud</w:t>
      </w:r>
      <w:proofErr w:type="spellEnd"/>
      <w:r>
        <w:t xml:space="preserve"> WDL source files can be found at </w:t>
      </w:r>
      <w:r w:rsidR="001A6B3C">
        <w:t>[</w:t>
      </w:r>
      <w:hyperlink r:id="rId11" w:history="1">
        <w:r w:rsidR="001A6B3C" w:rsidRPr="001A6B3C">
          <w:rPr>
            <w:rStyle w:val="Hyperlink"/>
            <w:rFonts w:eastAsiaTheme="majorEastAsia"/>
          </w:rPr>
          <w:t>https://github.com/klarman-cell-observatory/KCO</w:t>
        </w:r>
      </w:hyperlink>
      <w:r w:rsidR="001A6B3C">
        <w:rPr>
          <w:rFonts w:eastAsiaTheme="majorEastAsia"/>
        </w:rPr>
        <w:t xml:space="preserve">]. </w:t>
      </w:r>
    </w:p>
    <w:p w14:paraId="5EDD1760" w14:textId="2C1AFBD8" w:rsidR="001A5204" w:rsidRPr="00DF345A" w:rsidRDefault="001A5204" w:rsidP="00FC67B1">
      <w:pPr>
        <w:spacing w:line="360" w:lineRule="auto"/>
        <w:jc w:val="both"/>
      </w:pPr>
      <w:proofErr w:type="spellStart"/>
      <w:r>
        <w:t>scCloud</w:t>
      </w:r>
      <w:proofErr w:type="spellEnd"/>
      <w:r>
        <w:t xml:space="preserve"> Terra documentation can be found at [</w:t>
      </w:r>
      <w:hyperlink r:id="rId12" w:history="1">
        <w:r w:rsidR="00FC67B1">
          <w:rPr>
            <w:rStyle w:val="Hyperlink"/>
            <w:rFonts w:eastAsiaTheme="majorEastAsia"/>
          </w:rPr>
          <w:t>https://kco-cloud.readthedocs.io/en/latest/index.html</w:t>
        </w:r>
      </w:hyperlink>
      <w:r>
        <w:t>]</w:t>
      </w:r>
      <w:r w:rsidR="00FC67B1">
        <w:t>.</w:t>
      </w:r>
    </w:p>
    <w:p w14:paraId="3A90E96E" w14:textId="3C8BEBAD" w:rsidR="001A6B3C" w:rsidRDefault="00793FF3" w:rsidP="00DF345A">
      <w:pPr>
        <w:spacing w:line="360" w:lineRule="auto"/>
        <w:jc w:val="both"/>
        <w:rPr>
          <w:rFonts w:eastAsiaTheme="majorEastAsia"/>
        </w:rPr>
      </w:pPr>
      <w:proofErr w:type="spellStart"/>
      <w:r>
        <w:rPr>
          <w:rFonts w:eastAsiaTheme="majorEastAsia"/>
        </w:rPr>
        <w:t>scCloud</w:t>
      </w:r>
      <w:proofErr w:type="spellEnd"/>
      <w:r>
        <w:rPr>
          <w:rFonts w:eastAsiaTheme="majorEastAsia"/>
        </w:rPr>
        <w:t xml:space="preserve"> analysis module Python source codes can be found at</w:t>
      </w:r>
      <w:r w:rsidR="001A5204">
        <w:rPr>
          <w:rFonts w:eastAsiaTheme="majorEastAsia"/>
        </w:rPr>
        <w:t xml:space="preserve"> </w:t>
      </w:r>
      <w:r>
        <w:rPr>
          <w:rFonts w:eastAsiaTheme="majorEastAsia"/>
        </w:rPr>
        <w:t>[</w:t>
      </w:r>
      <w:hyperlink r:id="rId13" w:history="1">
        <w:r w:rsidR="001A5204">
          <w:rPr>
            <w:rStyle w:val="Hyperlink"/>
            <w:rFonts w:eastAsiaTheme="majorEastAsia"/>
          </w:rPr>
          <w:t>https://github.com/broadinstitute/scRNA-Seq/tree/master/scCloud</w:t>
        </w:r>
      </w:hyperlink>
      <w:r>
        <w:rPr>
          <w:rFonts w:eastAsiaTheme="majorEastAsia"/>
        </w:rPr>
        <w:t>]</w:t>
      </w:r>
      <w:r w:rsidR="001A5204">
        <w:rPr>
          <w:rFonts w:eastAsiaTheme="majorEastAsia"/>
        </w:rPr>
        <w:t>.</w:t>
      </w:r>
    </w:p>
    <w:p w14:paraId="02E670AD" w14:textId="7C81C371" w:rsidR="0009722D" w:rsidRDefault="00FC67B1" w:rsidP="00DF345A">
      <w:pPr>
        <w:spacing w:line="360" w:lineRule="auto"/>
        <w:jc w:val="both"/>
        <w:rPr>
          <w:ins w:id="35" w:author="Microsoft Office User" w:date="2019-07-13T19:54:00Z"/>
        </w:rPr>
      </w:pPr>
      <w:proofErr w:type="spellStart"/>
      <w:r>
        <w:t>scCloud</w:t>
      </w:r>
      <w:proofErr w:type="spellEnd"/>
      <w:r>
        <w:t xml:space="preserve"> command line </w:t>
      </w:r>
      <w:r w:rsidR="003A7553">
        <w:t xml:space="preserve">documentation </w:t>
      </w:r>
      <w:r>
        <w:t>can be found at [</w:t>
      </w:r>
      <w:hyperlink r:id="rId14" w:history="1">
        <w:r w:rsidR="003A7553">
          <w:rPr>
            <w:rStyle w:val="Hyperlink"/>
            <w:rFonts w:eastAsiaTheme="majorEastAsia"/>
          </w:rPr>
          <w:t>https://sccloud.readthedocs.io/en/latest/</w:t>
        </w:r>
      </w:hyperlink>
      <w:r>
        <w:t>].</w:t>
      </w:r>
      <w:commentRangeEnd w:id="34"/>
      <w:r w:rsidR="00DF345A">
        <w:rPr>
          <w:rStyle w:val="CommentReference"/>
        </w:rPr>
        <w:commentReference w:id="34"/>
      </w:r>
    </w:p>
    <w:p w14:paraId="1933BBD7" w14:textId="55FDE06B" w:rsidR="003A25DE" w:rsidRPr="00DF345A" w:rsidRDefault="003A25DE" w:rsidP="00DF345A">
      <w:pPr>
        <w:spacing w:line="360" w:lineRule="auto"/>
        <w:jc w:val="both"/>
      </w:pPr>
      <w:proofErr w:type="spellStart"/>
      <w:ins w:id="36" w:author="Microsoft Office User" w:date="2019-07-13T19:54:00Z">
        <w:r>
          <w:t>scCloud</w:t>
        </w:r>
        <w:proofErr w:type="spellEnd"/>
        <w:r>
          <w:t xml:space="preserve"> is </w:t>
        </w:r>
      </w:ins>
      <w:ins w:id="37" w:author="Microsoft Office User" w:date="2019-07-13T19:57:00Z">
        <w:r>
          <w:t xml:space="preserve">licensed </w:t>
        </w:r>
      </w:ins>
      <w:ins w:id="38" w:author="Microsoft Office User" w:date="2019-07-13T19:54:00Z">
        <w:r>
          <w:t xml:space="preserve">under </w:t>
        </w:r>
      </w:ins>
      <w:ins w:id="39" w:author="Microsoft Office User" w:date="2019-07-13T19:57:00Z">
        <w:r>
          <w:t>GPLv3.</w:t>
        </w:r>
      </w:ins>
    </w:p>
    <w:p w14:paraId="6FF06D3B" w14:textId="718600AA" w:rsidR="002272FA" w:rsidRDefault="002272FA" w:rsidP="002272FA">
      <w:pPr>
        <w:pStyle w:val="NormalWeb"/>
        <w:spacing w:line="360" w:lineRule="auto"/>
        <w:jc w:val="both"/>
        <w:outlineLvl w:val="0"/>
        <w:rPr>
          <w:b/>
        </w:rPr>
      </w:pPr>
      <w:r w:rsidRPr="008E5AEA">
        <w:rPr>
          <w:b/>
        </w:rPr>
        <w:t>D</w:t>
      </w:r>
      <w:r>
        <w:rPr>
          <w:b/>
        </w:rPr>
        <w:t>ata availability</w:t>
      </w:r>
    </w:p>
    <w:p w14:paraId="3CD47F2B" w14:textId="68DE827A" w:rsidR="00D923E3" w:rsidRPr="00917672" w:rsidRDefault="00D923E3" w:rsidP="002272FA">
      <w:pPr>
        <w:pStyle w:val="NormalWeb"/>
        <w:spacing w:line="360" w:lineRule="auto"/>
        <w:jc w:val="both"/>
        <w:outlineLvl w:val="0"/>
      </w:pPr>
      <w:r>
        <w:t xml:space="preserve">The bone marrow data set is available at </w:t>
      </w:r>
      <w:r w:rsidR="00D031D9">
        <w:t>[</w:t>
      </w:r>
      <w:hyperlink r:id="rId15" w:history="1">
        <w:r w:rsidR="00D031D9" w:rsidRPr="00D031D9">
          <w:rPr>
            <w:rStyle w:val="Hyperlink"/>
          </w:rPr>
          <w:t>https://preview.data.humancellatlas.org</w:t>
        </w:r>
      </w:hyperlink>
      <w:r w:rsidR="00D031D9">
        <w:t>].</w:t>
      </w:r>
    </w:p>
    <w:p w14:paraId="2BA0316B" w14:textId="77777777" w:rsidR="00A0592F" w:rsidRPr="00E002E9" w:rsidRDefault="00A0592F" w:rsidP="00A0592F">
      <w:pPr>
        <w:pStyle w:val="NormalWeb"/>
        <w:spacing w:line="360" w:lineRule="auto"/>
        <w:jc w:val="both"/>
        <w:outlineLvl w:val="0"/>
        <w:rPr>
          <w:b/>
        </w:rPr>
      </w:pPr>
      <w:r w:rsidRPr="00E002E9">
        <w:rPr>
          <w:b/>
        </w:rPr>
        <w:t>A</w:t>
      </w:r>
      <w:r>
        <w:rPr>
          <w:b/>
        </w:rPr>
        <w:t>cknowledgments</w:t>
      </w:r>
    </w:p>
    <w:p w14:paraId="4FD18D7B" w14:textId="7014690E" w:rsidR="009E705F" w:rsidRPr="00C56F59" w:rsidRDefault="00C56F59" w:rsidP="00C56F59">
      <w:r w:rsidRPr="00150B34">
        <w:rPr>
          <w:color w:val="222222"/>
          <w:shd w:val="clear" w:color="auto" w:fill="FFFFFF"/>
        </w:rPr>
        <w:t>This publication is part of the Human Cell Atlas - </w:t>
      </w:r>
      <w:hyperlink r:id="rId16" w:tgtFrame="_blank" w:history="1">
        <w:r w:rsidRPr="00150B34">
          <w:rPr>
            <w:rStyle w:val="Hyperlink"/>
            <w:rFonts w:eastAsiaTheme="majorEastAsia"/>
            <w:color w:val="1155CC"/>
            <w:shd w:val="clear" w:color="auto" w:fill="FFFFFF"/>
          </w:rPr>
          <w:t>www.humancellatlas.org/publications</w:t>
        </w:r>
      </w:hyperlink>
      <w:r>
        <w:t>.</w:t>
      </w:r>
      <w:r w:rsidR="00573FC3">
        <w:t xml:space="preserve"> We thank Jennifer Rood for her help on revising this manuscript.</w:t>
      </w:r>
    </w:p>
    <w:p w14:paraId="3B94A78B" w14:textId="5C482FB9" w:rsidR="00A0592F" w:rsidRPr="00E002E9" w:rsidRDefault="00A0592F" w:rsidP="002713BE"/>
    <w:p w14:paraId="50EC58E3" w14:textId="77777777" w:rsidR="00A0592F" w:rsidRPr="004753AA" w:rsidRDefault="00A0592F" w:rsidP="00A0592F">
      <w:pPr>
        <w:spacing w:line="360" w:lineRule="auto"/>
        <w:rPr>
          <w:b/>
        </w:rPr>
      </w:pPr>
      <w:r w:rsidRPr="00AA6978">
        <w:rPr>
          <w:b/>
        </w:rPr>
        <w:t xml:space="preserve">Author </w:t>
      </w:r>
      <w:r w:rsidRPr="00A97F3C">
        <w:rPr>
          <w:b/>
        </w:rPr>
        <w:t>C</w:t>
      </w:r>
      <w:r>
        <w:rPr>
          <w:b/>
        </w:rPr>
        <w:t>ontributions</w:t>
      </w:r>
    </w:p>
    <w:p w14:paraId="161ACAB1" w14:textId="649042D5" w:rsidR="00A0592F" w:rsidRDefault="00B96D15" w:rsidP="00A0592F">
      <w:pPr>
        <w:pStyle w:val="NormalWeb"/>
        <w:spacing w:line="360" w:lineRule="auto"/>
        <w:jc w:val="both"/>
        <w:outlineLvl w:val="0"/>
      </w:pPr>
      <w:r>
        <w:t>B.L.</w:t>
      </w:r>
      <w:r w:rsidR="00A0592F">
        <w:t xml:space="preserve"> and A.R. conceived the study</w:t>
      </w:r>
      <w:r w:rsidR="004F6497">
        <w:t xml:space="preserve">, </w:t>
      </w:r>
      <w:r w:rsidR="00A0592F">
        <w:t>designed experiments</w:t>
      </w:r>
      <w:r w:rsidR="004F6497">
        <w:t xml:space="preserve"> and devised analyses</w:t>
      </w:r>
      <w:r w:rsidR="00A0592F">
        <w:t>. B.L. developed computational methods</w:t>
      </w:r>
      <w:r w:rsidR="00FD1E77">
        <w:t xml:space="preserve"> beneath </w:t>
      </w:r>
      <w:proofErr w:type="spellStart"/>
      <w:r w:rsidR="00FD1E77">
        <w:t>scCloud</w:t>
      </w:r>
      <w:proofErr w:type="spellEnd"/>
      <w:r w:rsidR="00A0592F">
        <w:t xml:space="preserve">. </w:t>
      </w:r>
      <w:r w:rsidR="00A30E78">
        <w:t>B.L. J.G.</w:t>
      </w:r>
      <w:r w:rsidR="006B1585">
        <w:t xml:space="preserve">, </w:t>
      </w:r>
      <w:r w:rsidR="00A30E78">
        <w:t>S.S.</w:t>
      </w:r>
      <w:r w:rsidR="006B1585">
        <w:t xml:space="preserve"> and Y.Y.</w:t>
      </w:r>
      <w:r w:rsidR="00A30E78">
        <w:t xml:space="preserve"> implemented</w:t>
      </w:r>
      <w:r w:rsidR="003F2FAE">
        <w:t xml:space="preserve"> </w:t>
      </w:r>
      <w:proofErr w:type="spellStart"/>
      <w:r w:rsidR="003F2FAE">
        <w:t>scCloud</w:t>
      </w:r>
      <w:proofErr w:type="spellEnd"/>
      <w:r w:rsidR="00A0592F">
        <w:t xml:space="preserve">. </w:t>
      </w:r>
      <w:r w:rsidR="00CF0B4E">
        <w:t>B.L., J.G., S.S., Y.Y., M.T.</w:t>
      </w:r>
      <w:r w:rsidR="004E710D">
        <w:t xml:space="preserve">, </w:t>
      </w:r>
      <w:r w:rsidR="00CF0B4E">
        <w:t>O.A</w:t>
      </w:r>
      <w:r w:rsidR="004E710D">
        <w:t xml:space="preserve"> and Y.O</w:t>
      </w:r>
      <w:r w:rsidR="00CF0B4E">
        <w:t>. conducted computational experiments.</w:t>
      </w:r>
      <w:r w:rsidR="00A0592F">
        <w:t xml:space="preserve"> </w:t>
      </w:r>
      <w:r w:rsidR="00296A4D">
        <w:t xml:space="preserve">M.S., M.S.K. and A.V. helped </w:t>
      </w:r>
      <w:r w:rsidR="00771F3B">
        <w:t xml:space="preserve">generating the immune cell atlas data used in this manuscript. </w:t>
      </w:r>
      <w:r w:rsidR="00C74393">
        <w:t>T.T., E.B. and A.P.</w:t>
      </w:r>
      <w:r w:rsidR="00BD51DE">
        <w:t xml:space="preserve"> </w:t>
      </w:r>
      <w:r w:rsidR="00BD51DE">
        <w:lastRenderedPageBreak/>
        <w:t xml:space="preserve">helped with </w:t>
      </w:r>
      <w:r w:rsidR="001B33B5">
        <w:t xml:space="preserve">the Terra </w:t>
      </w:r>
      <w:r w:rsidR="00E24F35">
        <w:t xml:space="preserve">cloud part of </w:t>
      </w:r>
      <w:proofErr w:type="spellStart"/>
      <w:r w:rsidR="00E24F35">
        <w:t>scCloud</w:t>
      </w:r>
      <w:proofErr w:type="spellEnd"/>
      <w:r w:rsidR="00E24F35">
        <w:t xml:space="preserve"> development. </w:t>
      </w:r>
      <w:r w:rsidR="0095003E">
        <w:t xml:space="preserve">N.H., </w:t>
      </w:r>
      <w:r w:rsidR="00A0592F">
        <w:t>O.R.R. and A.R. supervised work. B.L.</w:t>
      </w:r>
      <w:r w:rsidR="00C14F3B">
        <w:t>, Y.Y.</w:t>
      </w:r>
      <w:r w:rsidR="00A0592F">
        <w:t xml:space="preserve"> and A.R. wrote the paper with input from all the authors.</w:t>
      </w:r>
    </w:p>
    <w:p w14:paraId="1CDEB40E" w14:textId="77777777" w:rsidR="00A0592F" w:rsidRPr="00EB0E1E" w:rsidRDefault="00A0592F" w:rsidP="00A0592F">
      <w:pPr>
        <w:pStyle w:val="NormalWeb"/>
        <w:spacing w:line="360" w:lineRule="auto"/>
        <w:jc w:val="both"/>
        <w:outlineLvl w:val="0"/>
      </w:pPr>
      <w:r w:rsidRPr="00EB0E1E">
        <w:rPr>
          <w:b/>
          <w:bCs/>
        </w:rPr>
        <w:t xml:space="preserve">Competing interests </w:t>
      </w:r>
    </w:p>
    <w:p w14:paraId="04B194A5" w14:textId="62BFFAF7" w:rsidR="00A0592F" w:rsidRDefault="00A0592F" w:rsidP="002272FA">
      <w:pPr>
        <w:pStyle w:val="NormalWeb"/>
        <w:spacing w:line="360" w:lineRule="auto"/>
        <w:jc w:val="both"/>
        <w:outlineLvl w:val="0"/>
      </w:pPr>
      <w:r>
        <w:t xml:space="preserve">AR is a SAB member of </w:t>
      </w:r>
      <w:proofErr w:type="spellStart"/>
      <w:r>
        <w:t>ThermoFisher</w:t>
      </w:r>
      <w:proofErr w:type="spellEnd"/>
      <w:r>
        <w:t xml:space="preserve"> Scientific, Driver Group and Syros </w:t>
      </w:r>
      <w:proofErr w:type="spellStart"/>
      <w:r>
        <w:t>Pharamceuticals</w:t>
      </w:r>
      <w:proofErr w:type="spellEnd"/>
      <w:r>
        <w:t xml:space="preserve"> and a founder and consultant for Celsius Therapeutics. </w:t>
      </w:r>
    </w:p>
    <w:p w14:paraId="5E82C4A0" w14:textId="77777777" w:rsidR="00E33CE2" w:rsidRDefault="00E33CE2" w:rsidP="002272FA">
      <w:pPr>
        <w:pStyle w:val="NormalWeb"/>
        <w:spacing w:line="360" w:lineRule="auto"/>
        <w:jc w:val="both"/>
        <w:outlineLvl w:val="0"/>
      </w:pPr>
    </w:p>
    <w:p w14:paraId="6D0A79E7" w14:textId="77777777" w:rsidR="00520D34" w:rsidRPr="00591765" w:rsidRDefault="00520D34" w:rsidP="00520D34">
      <w:pPr>
        <w:pStyle w:val="NormalWeb"/>
        <w:spacing w:line="360" w:lineRule="auto"/>
        <w:jc w:val="both"/>
        <w:outlineLvl w:val="0"/>
      </w:pPr>
      <w:r>
        <w:rPr>
          <w:b/>
          <w:bCs/>
        </w:rPr>
        <w:t>A</w:t>
      </w:r>
      <w:r w:rsidRPr="00591765">
        <w:rPr>
          <w:b/>
          <w:bCs/>
        </w:rPr>
        <w:t xml:space="preserve">dditional information </w:t>
      </w:r>
    </w:p>
    <w:p w14:paraId="45F38496" w14:textId="59BE0BA2" w:rsidR="00520D34" w:rsidRPr="00F90E46" w:rsidRDefault="00520D34" w:rsidP="00520D34">
      <w:pPr>
        <w:pStyle w:val="NormalWeb"/>
        <w:spacing w:line="360" w:lineRule="auto"/>
        <w:jc w:val="both"/>
        <w:outlineLvl w:val="0"/>
        <w:rPr>
          <w:bCs/>
        </w:rPr>
      </w:pPr>
      <w:r w:rsidRPr="00F90E46">
        <w:rPr>
          <w:bCs/>
        </w:rPr>
        <w:t xml:space="preserve">Supplementary </w:t>
      </w:r>
      <w:r>
        <w:rPr>
          <w:bCs/>
        </w:rPr>
        <w:t>F</w:t>
      </w:r>
      <w:r w:rsidRPr="00F90E46">
        <w:rPr>
          <w:bCs/>
        </w:rPr>
        <w:t>igu</w:t>
      </w:r>
      <w:r>
        <w:rPr>
          <w:bCs/>
        </w:rPr>
        <w:t>res</w:t>
      </w:r>
      <w:r w:rsidRPr="00F90E46">
        <w:rPr>
          <w:bCs/>
        </w:rPr>
        <w:t xml:space="preserve"> 1</w:t>
      </w:r>
      <w:r>
        <w:rPr>
          <w:bCs/>
        </w:rPr>
        <w:t>-</w:t>
      </w:r>
      <w:r w:rsidR="00BD5229">
        <w:rPr>
          <w:bCs/>
        </w:rPr>
        <w:t>6</w:t>
      </w:r>
    </w:p>
    <w:p w14:paraId="2BCCFB11" w14:textId="77777777" w:rsidR="001A0DED" w:rsidRPr="00150B34" w:rsidRDefault="001A0DED" w:rsidP="00520D34">
      <w:pPr>
        <w:pStyle w:val="NormalWeb"/>
        <w:spacing w:line="360" w:lineRule="auto"/>
        <w:jc w:val="both"/>
        <w:outlineLvl w:val="0"/>
      </w:pPr>
    </w:p>
    <w:p w14:paraId="573ACE36" w14:textId="77777777" w:rsidR="000E0586" w:rsidRDefault="000E0586" w:rsidP="00BB2590">
      <w:pPr>
        <w:pStyle w:val="NormalWeb"/>
        <w:spacing w:line="480" w:lineRule="auto"/>
        <w:jc w:val="both"/>
        <w:outlineLvl w:val="0"/>
        <w:rPr>
          <w:rFonts w:eastAsiaTheme="minorEastAsia"/>
          <w:b/>
          <w:lang w:eastAsia="zh-CN"/>
        </w:rPr>
      </w:pPr>
    </w:p>
    <w:p w14:paraId="2A5F3B89" w14:textId="77777777" w:rsidR="000E0586" w:rsidRDefault="000E0586" w:rsidP="00BB2590">
      <w:pPr>
        <w:pStyle w:val="NormalWeb"/>
        <w:spacing w:line="480" w:lineRule="auto"/>
        <w:jc w:val="both"/>
        <w:outlineLvl w:val="0"/>
        <w:rPr>
          <w:rFonts w:eastAsiaTheme="minorEastAsia"/>
          <w:b/>
          <w:lang w:eastAsia="zh-CN"/>
        </w:rPr>
      </w:pPr>
    </w:p>
    <w:p w14:paraId="7F896A2C" w14:textId="77777777" w:rsidR="000E0586" w:rsidRDefault="000E0586" w:rsidP="00BB2590">
      <w:pPr>
        <w:pStyle w:val="NormalWeb"/>
        <w:spacing w:line="480" w:lineRule="auto"/>
        <w:jc w:val="both"/>
        <w:outlineLvl w:val="0"/>
        <w:rPr>
          <w:rFonts w:eastAsiaTheme="minorEastAsia"/>
          <w:b/>
          <w:lang w:eastAsia="zh-CN"/>
        </w:rPr>
      </w:pPr>
    </w:p>
    <w:p w14:paraId="0655B046" w14:textId="77777777" w:rsidR="000E0586" w:rsidRDefault="000E0586" w:rsidP="00BB2590">
      <w:pPr>
        <w:pStyle w:val="NormalWeb"/>
        <w:spacing w:line="480" w:lineRule="auto"/>
        <w:jc w:val="both"/>
        <w:outlineLvl w:val="0"/>
        <w:rPr>
          <w:rFonts w:eastAsiaTheme="minorEastAsia"/>
          <w:b/>
          <w:lang w:eastAsia="zh-CN"/>
        </w:rPr>
      </w:pPr>
    </w:p>
    <w:p w14:paraId="70749021" w14:textId="77777777" w:rsidR="000E0586" w:rsidRDefault="000E0586" w:rsidP="00BB2590">
      <w:pPr>
        <w:pStyle w:val="NormalWeb"/>
        <w:spacing w:line="480" w:lineRule="auto"/>
        <w:jc w:val="both"/>
        <w:outlineLvl w:val="0"/>
        <w:rPr>
          <w:rFonts w:eastAsiaTheme="minorEastAsia"/>
          <w:b/>
          <w:lang w:eastAsia="zh-CN"/>
        </w:rPr>
      </w:pPr>
    </w:p>
    <w:p w14:paraId="653D3967" w14:textId="77777777" w:rsidR="000E0586" w:rsidRDefault="000E0586" w:rsidP="00BB2590">
      <w:pPr>
        <w:pStyle w:val="NormalWeb"/>
        <w:spacing w:line="480" w:lineRule="auto"/>
        <w:jc w:val="both"/>
        <w:outlineLvl w:val="0"/>
        <w:rPr>
          <w:rFonts w:eastAsiaTheme="minorEastAsia"/>
          <w:b/>
          <w:lang w:eastAsia="zh-CN"/>
        </w:rPr>
      </w:pPr>
    </w:p>
    <w:p w14:paraId="6353625B" w14:textId="77777777" w:rsidR="000E0586" w:rsidRDefault="000E0586" w:rsidP="00BB2590">
      <w:pPr>
        <w:pStyle w:val="NormalWeb"/>
        <w:spacing w:line="480" w:lineRule="auto"/>
        <w:jc w:val="both"/>
        <w:outlineLvl w:val="0"/>
        <w:rPr>
          <w:rFonts w:eastAsiaTheme="minorEastAsia"/>
          <w:b/>
          <w:lang w:eastAsia="zh-CN"/>
        </w:rPr>
      </w:pPr>
    </w:p>
    <w:p w14:paraId="612E5FA9" w14:textId="77777777" w:rsidR="008814BC" w:rsidRDefault="008814BC" w:rsidP="00BB2590">
      <w:pPr>
        <w:pStyle w:val="NormalWeb"/>
        <w:spacing w:line="480" w:lineRule="auto"/>
        <w:jc w:val="both"/>
        <w:outlineLvl w:val="0"/>
        <w:rPr>
          <w:rFonts w:eastAsiaTheme="minorEastAsia"/>
          <w:b/>
          <w:lang w:eastAsia="zh-CN"/>
        </w:rPr>
      </w:pPr>
    </w:p>
    <w:p w14:paraId="5B8D725C" w14:textId="6AD13A10" w:rsidR="00573E64" w:rsidRDefault="00573E64" w:rsidP="00BB2590">
      <w:pPr>
        <w:pStyle w:val="NormalWeb"/>
        <w:spacing w:line="480" w:lineRule="auto"/>
        <w:jc w:val="both"/>
        <w:outlineLvl w:val="0"/>
        <w:rPr>
          <w:rFonts w:eastAsiaTheme="minorEastAsia"/>
          <w:b/>
          <w:lang w:eastAsia="zh-CN"/>
        </w:rPr>
      </w:pPr>
    </w:p>
    <w:p w14:paraId="77AD6D72" w14:textId="534CB582" w:rsidR="00E33CE2" w:rsidRDefault="00E33CE2" w:rsidP="00BB2590">
      <w:pPr>
        <w:pStyle w:val="NormalWeb"/>
        <w:spacing w:line="480" w:lineRule="auto"/>
        <w:jc w:val="both"/>
        <w:outlineLvl w:val="0"/>
        <w:rPr>
          <w:rFonts w:eastAsiaTheme="minorEastAsia"/>
          <w:b/>
          <w:lang w:eastAsia="zh-CN"/>
        </w:rPr>
      </w:pPr>
    </w:p>
    <w:p w14:paraId="40DC293F" w14:textId="59273ABD" w:rsidR="00E33CE2" w:rsidRDefault="00E33CE2" w:rsidP="00BB2590">
      <w:pPr>
        <w:pStyle w:val="NormalWeb"/>
        <w:spacing w:line="480" w:lineRule="auto"/>
        <w:jc w:val="both"/>
        <w:outlineLvl w:val="0"/>
        <w:rPr>
          <w:rFonts w:eastAsiaTheme="minorEastAsia"/>
          <w:b/>
          <w:lang w:eastAsia="zh-CN"/>
        </w:rPr>
      </w:pPr>
    </w:p>
    <w:p w14:paraId="5105513B" w14:textId="540A25D7" w:rsidR="00E33CE2" w:rsidRDefault="00E33CE2" w:rsidP="00BB2590">
      <w:pPr>
        <w:pStyle w:val="NormalWeb"/>
        <w:spacing w:line="480" w:lineRule="auto"/>
        <w:jc w:val="both"/>
        <w:outlineLvl w:val="0"/>
        <w:rPr>
          <w:rFonts w:eastAsiaTheme="minorEastAsia"/>
          <w:b/>
          <w:lang w:eastAsia="zh-CN"/>
        </w:rPr>
      </w:pPr>
    </w:p>
    <w:p w14:paraId="245A880B" w14:textId="77777777" w:rsidR="00E33CE2" w:rsidRDefault="00E33CE2" w:rsidP="00BB2590">
      <w:pPr>
        <w:pStyle w:val="NormalWeb"/>
        <w:spacing w:line="480" w:lineRule="auto"/>
        <w:jc w:val="both"/>
        <w:outlineLvl w:val="0"/>
        <w:rPr>
          <w:rFonts w:eastAsiaTheme="minorEastAsia"/>
          <w:b/>
          <w:lang w:eastAsia="zh-CN"/>
        </w:rPr>
      </w:pPr>
    </w:p>
    <w:p w14:paraId="0079E2DB" w14:textId="7F7F5F41" w:rsidR="00BB2590" w:rsidRDefault="00BB2590" w:rsidP="00BB2590">
      <w:pPr>
        <w:pStyle w:val="NormalWeb"/>
        <w:spacing w:line="480" w:lineRule="auto"/>
        <w:jc w:val="both"/>
        <w:outlineLvl w:val="0"/>
        <w:rPr>
          <w:rFonts w:eastAsiaTheme="minorEastAsia"/>
          <w:b/>
          <w:lang w:eastAsia="zh-CN"/>
        </w:rPr>
      </w:pPr>
      <w:r w:rsidRPr="00CC3EDD">
        <w:rPr>
          <w:rFonts w:eastAsiaTheme="minorEastAsia"/>
          <w:b/>
          <w:lang w:eastAsia="zh-CN"/>
        </w:rPr>
        <w:t>Methods</w:t>
      </w:r>
    </w:p>
    <w:p w14:paraId="7B0BF188" w14:textId="2D7C6ABE" w:rsidR="0006381F" w:rsidRDefault="00BB0179" w:rsidP="0006381F">
      <w:pPr>
        <w:pStyle w:val="NormalWeb"/>
        <w:spacing w:before="0" w:beforeAutospacing="0" w:after="0" w:afterAutospacing="0" w:line="360" w:lineRule="auto"/>
        <w:jc w:val="both"/>
        <w:outlineLvl w:val="0"/>
        <w:rPr>
          <w:rFonts w:eastAsiaTheme="minorEastAsia"/>
          <w:b/>
          <w:lang w:eastAsia="zh-CN"/>
        </w:rPr>
      </w:pPr>
      <w:proofErr w:type="spellStart"/>
      <w:r>
        <w:rPr>
          <w:rFonts w:eastAsiaTheme="minorEastAsia"/>
          <w:b/>
          <w:lang w:eastAsia="zh-CN"/>
        </w:rPr>
        <w:t>scCloud</w:t>
      </w:r>
      <w:proofErr w:type="spellEnd"/>
      <w:r>
        <w:rPr>
          <w:rFonts w:eastAsiaTheme="minorEastAsia"/>
          <w:b/>
          <w:lang w:eastAsia="zh-CN"/>
        </w:rPr>
        <w:t xml:space="preserve"> </w:t>
      </w:r>
      <w:r w:rsidR="00363C8D">
        <w:rPr>
          <w:rFonts w:eastAsiaTheme="minorEastAsia"/>
          <w:b/>
          <w:lang w:eastAsia="zh-CN"/>
        </w:rPr>
        <w:t>design</w:t>
      </w:r>
      <w:r>
        <w:rPr>
          <w:rFonts w:eastAsiaTheme="minorEastAsia"/>
          <w:b/>
          <w:lang w:eastAsia="zh-CN"/>
        </w:rPr>
        <w:t xml:space="preserve">. </w:t>
      </w:r>
    </w:p>
    <w:p w14:paraId="73CBA3AB" w14:textId="60ACC7EB" w:rsidR="00D37A7F" w:rsidRDefault="0006381F" w:rsidP="00150B34">
      <w:pPr>
        <w:pStyle w:val="NormalWeb"/>
        <w:spacing w:before="0" w:beforeAutospacing="0" w:after="0" w:afterAutospacing="0" w:line="360" w:lineRule="auto"/>
        <w:jc w:val="both"/>
      </w:pPr>
      <w:proofErr w:type="spellStart"/>
      <w:r w:rsidRPr="00150B34">
        <w:t>scCloud</w:t>
      </w:r>
      <w:proofErr w:type="spellEnd"/>
      <w:r w:rsidRPr="00150B34">
        <w:t xml:space="preserve"> </w:t>
      </w:r>
      <w:r w:rsidR="00211115">
        <w:t>consists of two components</w:t>
      </w:r>
      <w:r w:rsidR="00CD653E">
        <w:t xml:space="preserve">: </w:t>
      </w:r>
      <w:r w:rsidR="00EB0F30">
        <w:t xml:space="preserve">software </w:t>
      </w:r>
      <w:r w:rsidR="00CD653E">
        <w:t>and</w:t>
      </w:r>
      <w:r w:rsidR="00EB0F30">
        <w:t xml:space="preserve"> workflows</w:t>
      </w:r>
      <w:r w:rsidR="00CD653E">
        <w:t>.</w:t>
      </w:r>
      <w:r w:rsidR="004D391B">
        <w:t xml:space="preserve"> </w:t>
      </w:r>
      <w:r w:rsidR="00793209">
        <w:t xml:space="preserve">We encapsulate </w:t>
      </w:r>
      <w:r w:rsidR="004D22F4">
        <w:t xml:space="preserve">all software packages into Docker images and deposit </w:t>
      </w:r>
      <w:r w:rsidR="008E6BE1">
        <w:t>these images</w:t>
      </w:r>
      <w:r w:rsidR="004D22F4">
        <w:t xml:space="preserve"> into a public repository in Docker Hub [</w:t>
      </w:r>
      <w:r w:rsidR="004D22F4" w:rsidRPr="00150B34">
        <w:rPr>
          <w:rFonts w:eastAsiaTheme="majorEastAsia"/>
        </w:rPr>
        <w:t>https://hub.docker.com</w:t>
      </w:r>
      <w:r w:rsidR="004D22F4">
        <w:rPr>
          <w:rFonts w:eastAsiaTheme="majorEastAsia"/>
        </w:rPr>
        <w:t>]</w:t>
      </w:r>
      <w:r w:rsidR="008E6BE1">
        <w:rPr>
          <w:rFonts w:eastAsiaTheme="majorEastAsia"/>
        </w:rPr>
        <w:t xml:space="preserve">. We write </w:t>
      </w:r>
      <w:r w:rsidR="00600F81">
        <w:rPr>
          <w:rFonts w:eastAsiaTheme="majorEastAsia"/>
        </w:rPr>
        <w:t xml:space="preserve">all workflows using </w:t>
      </w:r>
      <w:r w:rsidR="002A3C79">
        <w:rPr>
          <w:rFonts w:eastAsiaTheme="majorEastAsia"/>
        </w:rPr>
        <w:t xml:space="preserve">the </w:t>
      </w:r>
      <w:r w:rsidR="00600F81">
        <w:rPr>
          <w:rFonts w:eastAsiaTheme="majorEastAsia"/>
        </w:rPr>
        <w:t xml:space="preserve">Workflow Description Language (WDL, </w:t>
      </w:r>
      <w:hyperlink r:id="rId17" w:history="1">
        <w:r w:rsidR="00600F81">
          <w:rPr>
            <w:rStyle w:val="Hyperlink"/>
            <w:rFonts w:eastAsiaTheme="majorEastAsia"/>
          </w:rPr>
          <w:t>https://github.com/openwdl/wdl</w:t>
        </w:r>
      </w:hyperlink>
      <w:r w:rsidR="00600F81">
        <w:t>) and</w:t>
      </w:r>
      <w:r w:rsidR="00D620DD">
        <w:t xml:space="preserve"> deposit them with public access in </w:t>
      </w:r>
      <w:r w:rsidR="00CE413E">
        <w:t xml:space="preserve">the </w:t>
      </w:r>
      <w:r w:rsidR="00D620DD">
        <w:t xml:space="preserve">Broad </w:t>
      </w:r>
      <w:r w:rsidR="009204D2">
        <w:t>Methods Repository [</w:t>
      </w:r>
      <w:hyperlink r:id="rId18" w:anchor="methods" w:history="1">
        <w:r w:rsidR="009204D2" w:rsidRPr="005E5211">
          <w:rPr>
            <w:rStyle w:val="Hyperlink"/>
          </w:rPr>
          <w:t>https://portal.firecloud.org/?return=terra#methods</w:t>
        </w:r>
      </w:hyperlink>
      <w:r w:rsidR="009204D2">
        <w:t>]</w:t>
      </w:r>
      <w:r w:rsidR="007C0520">
        <w:t>.</w:t>
      </w:r>
      <w:r w:rsidR="00CD653E">
        <w:t xml:space="preserve"> </w:t>
      </w:r>
    </w:p>
    <w:p w14:paraId="5D419041" w14:textId="0300625C" w:rsidR="004D22F4" w:rsidRDefault="004D22F4" w:rsidP="00150B34">
      <w:pPr>
        <w:spacing w:line="360" w:lineRule="auto"/>
      </w:pPr>
    </w:p>
    <w:p w14:paraId="5E1706DD" w14:textId="77777777" w:rsidR="00A155FB" w:rsidRDefault="00BB1183" w:rsidP="0093687D">
      <w:pPr>
        <w:spacing w:line="360" w:lineRule="auto"/>
        <w:jc w:val="both"/>
        <w:rPr>
          <w:b/>
        </w:rPr>
      </w:pPr>
      <w:r w:rsidRPr="00150B34">
        <w:rPr>
          <w:b/>
        </w:rPr>
        <w:t xml:space="preserve">Gene-count matrix generation for droplet-based </w:t>
      </w:r>
      <w:proofErr w:type="spellStart"/>
      <w:r w:rsidR="00A155FB" w:rsidRPr="00150B34">
        <w:rPr>
          <w:b/>
        </w:rPr>
        <w:t>scRNA-Seq</w:t>
      </w:r>
      <w:proofErr w:type="spellEnd"/>
      <w:r w:rsidR="00A155FB" w:rsidRPr="00150B34">
        <w:rPr>
          <w:b/>
        </w:rPr>
        <w:t xml:space="preserve"> data.</w:t>
      </w:r>
    </w:p>
    <w:p w14:paraId="5E8239E9" w14:textId="3B303FCA" w:rsidR="000240D9" w:rsidRDefault="00A155FB" w:rsidP="0093687D">
      <w:pPr>
        <w:spacing w:line="360" w:lineRule="auto"/>
        <w:jc w:val="both"/>
      </w:pPr>
      <w:proofErr w:type="spellStart"/>
      <w:r>
        <w:t>scCloud</w:t>
      </w:r>
      <w:proofErr w:type="spellEnd"/>
      <w:r>
        <w:t xml:space="preserve"> </w:t>
      </w:r>
      <w:r w:rsidR="008A54D4">
        <w:t xml:space="preserve">supports </w:t>
      </w:r>
      <w:r w:rsidR="00276102">
        <w:t xml:space="preserve">gene-count matrix generation </w:t>
      </w:r>
      <w:r w:rsidR="00B436B7">
        <w:t>for 10x Genomics V2 and V3 chemistry</w:t>
      </w:r>
      <w:r w:rsidR="007E04F1">
        <w:t xml:space="preserve"> using Cell Ranger. </w:t>
      </w:r>
      <w:proofErr w:type="spellStart"/>
      <w:r w:rsidR="002D1DAE">
        <w:t>scCloud</w:t>
      </w:r>
      <w:proofErr w:type="spellEnd"/>
      <w:r w:rsidR="002D1DAE">
        <w:t xml:space="preserve"> </w:t>
      </w:r>
      <w:r w:rsidR="000240D9">
        <w:t xml:space="preserve">first demultiplexes Illumina base call files (BCLs) for each sequencing </w:t>
      </w:r>
      <w:proofErr w:type="spellStart"/>
      <w:r w:rsidR="000240D9">
        <w:t>flowcell</w:t>
      </w:r>
      <w:proofErr w:type="spellEnd"/>
      <w:r w:rsidR="000240D9">
        <w:t xml:space="preserve"> by running </w:t>
      </w:r>
      <w:proofErr w:type="spellStart"/>
      <w:r w:rsidR="000240D9" w:rsidRPr="00150B34">
        <w:rPr>
          <w:i/>
        </w:rPr>
        <w:t>mkfastq</w:t>
      </w:r>
      <w:proofErr w:type="spellEnd"/>
      <w:r w:rsidR="000240D9">
        <w:t xml:space="preserve"> steps parallelly </w:t>
      </w:r>
      <w:r w:rsidR="00D910EA">
        <w:t xml:space="preserve">in different computer nodes. </w:t>
      </w:r>
      <w:r w:rsidR="00D53747">
        <w:t xml:space="preserve">Each </w:t>
      </w:r>
      <w:proofErr w:type="spellStart"/>
      <w:r w:rsidR="00D53747" w:rsidRPr="0079612F">
        <w:rPr>
          <w:i/>
        </w:rPr>
        <w:t>mkfastq</w:t>
      </w:r>
      <w:proofErr w:type="spellEnd"/>
      <w:r w:rsidR="00D53747">
        <w:rPr>
          <w:i/>
        </w:rPr>
        <w:t xml:space="preserve"> </w:t>
      </w:r>
      <w:r w:rsidR="00D53747">
        <w:t xml:space="preserve">job </w:t>
      </w:r>
      <w:r w:rsidR="0008301F">
        <w:t>calls ‘</w:t>
      </w:r>
      <w:proofErr w:type="spellStart"/>
      <w:r w:rsidR="0008301F">
        <w:t>cellranger</w:t>
      </w:r>
      <w:proofErr w:type="spellEnd"/>
      <w:r w:rsidR="0008301F">
        <w:t xml:space="preserve"> </w:t>
      </w:r>
      <w:proofErr w:type="spellStart"/>
      <w:r w:rsidR="0008301F">
        <w:t>mkfastq</w:t>
      </w:r>
      <w:proofErr w:type="spellEnd"/>
      <w:r w:rsidR="0008301F">
        <w:t>’ to generate sequence reads in FASTQ files</w:t>
      </w:r>
      <w:r w:rsidR="00090CBF">
        <w:t xml:space="preserve">. By default, each </w:t>
      </w:r>
      <w:proofErr w:type="spellStart"/>
      <w:r w:rsidR="00090CBF" w:rsidRPr="0079612F">
        <w:rPr>
          <w:i/>
        </w:rPr>
        <w:t>mkfastq</w:t>
      </w:r>
      <w:proofErr w:type="spellEnd"/>
      <w:r w:rsidR="00090CBF">
        <w:rPr>
          <w:i/>
        </w:rPr>
        <w:t xml:space="preserve"> </w:t>
      </w:r>
      <w:r w:rsidR="00090CBF">
        <w:t xml:space="preserve">job requests 64 CPUs, 128 GB memory and 1.5 TB disk space from the cloud. </w:t>
      </w:r>
      <w:proofErr w:type="spellStart"/>
      <w:r w:rsidR="00DC0236">
        <w:t>scCloud</w:t>
      </w:r>
      <w:proofErr w:type="spellEnd"/>
      <w:r w:rsidR="00DC0236">
        <w:t xml:space="preserve"> then </w:t>
      </w:r>
      <w:r w:rsidR="00E04B2C">
        <w:t xml:space="preserve">generates gene-count matrices </w:t>
      </w:r>
      <w:r w:rsidR="00B74CEE">
        <w:t xml:space="preserve">for each </w:t>
      </w:r>
      <w:r w:rsidR="00A9609A">
        <w:t xml:space="preserve">10x channel by running </w:t>
      </w:r>
      <w:r w:rsidR="00A9609A" w:rsidRPr="00150B34">
        <w:rPr>
          <w:i/>
        </w:rPr>
        <w:t>count</w:t>
      </w:r>
      <w:r w:rsidR="00A9609A">
        <w:t xml:space="preserve"> steps parallel</w:t>
      </w:r>
      <w:r w:rsidR="00257E3F">
        <w:t>ly.</w:t>
      </w:r>
      <w:r w:rsidR="00AF52FC">
        <w:t xml:space="preserve"> </w:t>
      </w:r>
      <w:r w:rsidR="00EE7454">
        <w:t xml:space="preserve">Each </w:t>
      </w:r>
      <w:r w:rsidR="00EE7454" w:rsidRPr="00150B34">
        <w:rPr>
          <w:i/>
        </w:rPr>
        <w:t>count</w:t>
      </w:r>
      <w:r w:rsidR="00EE7454">
        <w:t xml:space="preserve"> job calls ‘</w:t>
      </w:r>
      <w:proofErr w:type="spellStart"/>
      <w:r w:rsidR="00EE7454">
        <w:t>cellranger</w:t>
      </w:r>
      <w:proofErr w:type="spellEnd"/>
      <w:r w:rsidR="00EE7454">
        <w:t xml:space="preserve"> count’ with appropriate parameters and requests </w:t>
      </w:r>
      <w:r w:rsidR="00831B59">
        <w:t>64 CPUs, 128 GB memory and 500 GB disk space from the cloud by default.</w:t>
      </w:r>
    </w:p>
    <w:p w14:paraId="450BFFC0" w14:textId="785F3AA5" w:rsidR="007C24E9" w:rsidRDefault="007C24E9" w:rsidP="0093687D">
      <w:pPr>
        <w:spacing w:line="360" w:lineRule="auto"/>
        <w:jc w:val="both"/>
      </w:pPr>
    </w:p>
    <w:p w14:paraId="7859BA3C" w14:textId="772C82BA" w:rsidR="007C24E9" w:rsidRDefault="007C24E9" w:rsidP="0093687D">
      <w:pPr>
        <w:spacing w:line="360" w:lineRule="auto"/>
        <w:jc w:val="both"/>
      </w:pPr>
      <w:proofErr w:type="spellStart"/>
      <w:r>
        <w:t>scCloud</w:t>
      </w:r>
      <w:proofErr w:type="spellEnd"/>
      <w:r>
        <w:t xml:space="preserve"> also supports gene-count matrix generation for Drop-seq</w:t>
      </w:r>
      <w:r w:rsidR="00837E7E">
        <w:fldChar w:fldCharType="begin"/>
      </w:r>
      <w:r w:rsidR="00837E7E">
        <w:instrText xml:space="preserve"> ADDIN ZOTERO_ITEM CSL_CITATION {"citationID":"LiQqiUB5","properties":{"formattedCitation":"\\super 2\\nosupersub{}","plainCitation":"2","noteIndex":0},"citationItems":[{"id":9,"uris":["http://zotero.org/users/5797567/items/PGX4EUR3"],"uri":["http://zotero.org/users/5797567/items/PGX4EUR3"],"itemData":{"id":9,"type":"article-journal","title":"Highly Parallel Genome-wide Expression Profiling of Individual Cells Using Nanoliter Droplets","container-title":"Cell","page":"1202-1214","volume":"161","issue":"5","source":"PubMed","abstract":"Cells, the basic units of biological structure and function, vary broadly in type and state. Single-cell genomics can characterize cell identity and function, but limitations of ease and scale have prevented its broad application. Here we describe Drop-seq, a strategy for quickly profiling thousands of individual cells by separating them into nanoliter-sized aqueous droplets, associating a different barcode with each cell's RNAs, and sequencing them all together. Drop-seq analyzes mRNA transcripts from thousands of individual cells simultaneously while remembering transcripts' cell of origin. We analyzed transcriptomes from 44,808 mouse retinal cells and identified 39 transcriptionally distinct cell populations, creating a molecular atlas of gene expression for known retinal cell classes and novel candidate cell subtypes. Drop-seq will accelerate biological discovery by enabling routine transcriptional profiling at single-cell resolution. VIDEO ABSTRACT.","DOI":"10.1016/j.cell.2015.05.002","ISSN":"1097-4172","note":"PMID: 26000488\nPMCID: PMC4481139","journalAbbreviation":"Cell","language":"eng","author":[{"family":"Macosko","given":"Evan Z."},{"family":"Basu","given":"Anindita"},{"family":"Satija","given":"Rahul"},{"family":"Nemesh","given":"James"},{"family":"Shekhar","given":"Karthik"},{"family":"Goldman","given":"Melissa"},{"family":"Tirosh","given":"Itay"},{"family":"Bialas","given":"Allison R."},{"family":"Kamitaki","given":"Nolan"},{"family":"Martersteck","given":"Emily M."},{"family":"Trombetta","given":"John J."},{"family":"Weitz","given":"David A."},{"family":"Sanes","given":"Joshua R."},{"family":"Shalek","given":"Alex K."},{"family":"Regev","given":"Aviv"},{"family":"McCarroll","given":"Steven A."}],"issued":{"date-parts":[["2015",5,21]]}}}],"schema":"https://github.com/citation-style-language/schema/raw/master/csl-citation.json"} </w:instrText>
      </w:r>
      <w:r w:rsidR="00837E7E">
        <w:fldChar w:fldCharType="separate"/>
      </w:r>
      <w:r w:rsidR="00837E7E" w:rsidRPr="00837E7E">
        <w:rPr>
          <w:vertAlign w:val="superscript"/>
        </w:rPr>
        <w:t>2</w:t>
      </w:r>
      <w:r w:rsidR="00837E7E">
        <w:fldChar w:fldCharType="end"/>
      </w:r>
      <w:r>
        <w:t xml:space="preserve"> data using the </w:t>
      </w:r>
      <w:r w:rsidR="00C5418B">
        <w:t>methods described in Drop-</w:t>
      </w:r>
      <w:proofErr w:type="spellStart"/>
      <w:r w:rsidR="00C5418B">
        <w:t>seq</w:t>
      </w:r>
      <w:proofErr w:type="spellEnd"/>
      <w:r w:rsidR="00C5418B">
        <w:t xml:space="preserve"> alignment cookbook</w:t>
      </w:r>
      <w:r w:rsidR="00FE589B">
        <w:fldChar w:fldCharType="begin"/>
      </w:r>
      <w:ins w:id="40" w:author="Microsoft Office User" w:date="2019-07-13T19:34:00Z">
        <w:r w:rsidR="002C6E45">
          <w:instrText xml:space="preserve"> ADDIN ZOTERO_ITEM CSL_CITATION {"citationID":"Tg6FGSLd","properties":{"formattedCitation":"\\super 41\\nosupersub{}","plainCitation":"41","noteIndex":0},"citationItems":[{"id":155,"uris":["http://zotero.org/users/5797567/items/E6RN33TH"],"uri":["http://zotero.org/users/5797567/items/E6RN33TH"],"itemData":{"id":155,"type":"webpage","title":"Drop-seq Alignment Cook Book","URL":"https://github.com/broadinstitute/Drop-seq/blob/master/doc/Drop-seq_Alignment_Cookbook.pdf","author":[{"family":"Nemesh","given":"James"}]}}],"schema":"https://github.com/citation-style-language/schema/raw/master/csl-citation.json"} </w:instrText>
        </w:r>
      </w:ins>
      <w:del w:id="41" w:author="Microsoft Office User" w:date="2019-07-13T19:34:00Z">
        <w:r w:rsidR="00F32665" w:rsidDel="002C6E45">
          <w:delInstrText xml:space="preserve"> ADDIN ZOTERO_ITEM CSL_CITATION {"citationID":"Tg6FGSLd","properties":{"formattedCitation":"\\super 40\\nosupersub{}","plainCitation":"40","noteIndex":0},"citationItems":[{"id":155,"uris":["http://zotero.org/users/5797567/items/E6RN33TH"],"uri":["http://zotero.org/users/5797567/items/E6RN33TH"],"itemData":{"id":155,"type":"webpage","title":"Drop-seq Alignment Cook Book","URL":"https://github.com/broadinstitute/Drop-seq/blob/master/doc/Drop-seq_Alignment_Cookbook.pdf","author":[{"family":"Nemesh","given":"James"}]}}],"schema":"https://github.com/citation-style-language/schema/raw/master/csl-citation.json"} </w:delInstrText>
        </w:r>
      </w:del>
      <w:r w:rsidR="00FE589B">
        <w:fldChar w:fldCharType="separate"/>
      </w:r>
      <w:ins w:id="42" w:author="Microsoft Office User" w:date="2019-07-13T19:34:00Z">
        <w:r w:rsidR="002C6E45" w:rsidRPr="002C6E45">
          <w:rPr>
            <w:vertAlign w:val="superscript"/>
          </w:rPr>
          <w:t>41</w:t>
        </w:r>
      </w:ins>
      <w:del w:id="43" w:author="Microsoft Office User" w:date="2019-07-13T19:34:00Z">
        <w:r w:rsidR="00F32665" w:rsidRPr="000F2A2B" w:rsidDel="002C6E45">
          <w:rPr>
            <w:vertAlign w:val="superscript"/>
          </w:rPr>
          <w:delText>40</w:delText>
        </w:r>
      </w:del>
      <w:r w:rsidR="00FE589B">
        <w:fldChar w:fldCharType="end"/>
      </w:r>
      <w:r w:rsidR="00C5418B">
        <w:t>.</w:t>
      </w:r>
    </w:p>
    <w:p w14:paraId="74B22E63" w14:textId="77777777" w:rsidR="000240D9" w:rsidRDefault="000240D9" w:rsidP="00A23902">
      <w:pPr>
        <w:spacing w:line="360" w:lineRule="auto"/>
        <w:jc w:val="both"/>
        <w:rPr>
          <w:b/>
        </w:rPr>
      </w:pPr>
    </w:p>
    <w:p w14:paraId="554E13D7" w14:textId="64726563" w:rsidR="000B7D64" w:rsidRDefault="000B7D64" w:rsidP="00A23902">
      <w:pPr>
        <w:spacing w:line="360" w:lineRule="auto"/>
        <w:jc w:val="both"/>
        <w:rPr>
          <w:b/>
        </w:rPr>
      </w:pPr>
      <w:r>
        <w:rPr>
          <w:b/>
        </w:rPr>
        <w:t xml:space="preserve">Gene-count matrix generation for plate-based </w:t>
      </w:r>
      <w:proofErr w:type="spellStart"/>
      <w:r>
        <w:rPr>
          <w:b/>
        </w:rPr>
        <w:t>scRNA-Seq</w:t>
      </w:r>
      <w:proofErr w:type="spellEnd"/>
      <w:r>
        <w:rPr>
          <w:b/>
        </w:rPr>
        <w:t xml:space="preserve"> data.</w:t>
      </w:r>
    </w:p>
    <w:p w14:paraId="13A87F87" w14:textId="70D807B3" w:rsidR="000B7D64" w:rsidRPr="00210F13" w:rsidRDefault="0013122D" w:rsidP="00A23902">
      <w:pPr>
        <w:spacing w:line="360" w:lineRule="auto"/>
        <w:jc w:val="both"/>
      </w:pPr>
      <w:proofErr w:type="spellStart"/>
      <w:r>
        <w:lastRenderedPageBreak/>
        <w:t>scCloud</w:t>
      </w:r>
      <w:proofErr w:type="spellEnd"/>
      <w:r>
        <w:t xml:space="preserve"> supports gene-count matrix generation for SMART-Seq2 protocol from sequence reads in FASTQ files.</w:t>
      </w:r>
      <w:r w:rsidR="00DC0C92">
        <w:t xml:space="preserve"> </w:t>
      </w:r>
      <w:proofErr w:type="spellStart"/>
      <w:r w:rsidR="00CD57B1">
        <w:t>scCloud</w:t>
      </w:r>
      <w:proofErr w:type="spellEnd"/>
      <w:r w:rsidR="00CD57B1">
        <w:t xml:space="preserve"> </w:t>
      </w:r>
      <w:r w:rsidR="00B23CBD">
        <w:t xml:space="preserve">estimates gene expression levels for each single cell parallelly in different computer nodes. </w:t>
      </w:r>
      <w:r w:rsidR="008D7BE4">
        <w:t>Each node runs RSEM</w:t>
      </w:r>
      <w:r w:rsidR="00E43819">
        <w:fldChar w:fldCharType="begin"/>
      </w:r>
      <w:ins w:id="44" w:author="Microsoft Office User" w:date="2019-07-13T19:34:00Z">
        <w:r w:rsidR="002C6E45">
          <w:instrText xml:space="preserve"> ADDIN ZOTERO_ITEM CSL_CITATION {"citationID":"42s76YnQ","properties":{"formattedCitation":"\\super 42\\nosupersub{}","plainCitation":"42","noteIndex":0},"citationItems":[{"id":60,"uris":["http://zotero.org/users/5797567/items/X8J6T5S6"],"uri":["http://zotero.org/users/5797567/items/X8J6T5S6"],"itemData":{"id":60,"type":"article-journal","title":"RSEM: accurate transcript quantification from RNA-Seq data with or without a reference genome","container-title":"BMC bioinformatics","page":"323","volume":"12","source":"PubMed","abstract":"BACKGROUND: RNA-Seq is revolutionizing the way transcript abundances are measured. A key challenge in transcript quantification from RNA-Seq data is the handling of reads that map to multiple genes or isoforms. This issue is particularly important for quantification with de novo transcriptome assemblies in the absence of sequenced genomes, as it is difficult to determine which transcripts are isoforms of the same gene. A second significant issue is the design of RNA-Seq experiments, in terms of the number of reads, read length, and whether reads come from one or both ends of cDNA fragments.\nRESULTS: We present RSEM, an user-friendly software package for quantifying gene and isoform abundances from single-end or paired-end RNA-Seq data. RSEM outputs abundance estimates, 95% credibility intervals, and visualization files and can also simulate RNA-Seq data. In contrast to other existing tools, the software does not require a reference genome. Thus, in combination with a de novo transcriptome assembler, RSEM enables accurate transcript quantification for species without sequenced genomes. On simulated and real data sets, RSEM has superior or comparable performance to quantification methods that rely on a reference genome. Taking advantage of RSEM's ability to effectively use ambiguously-mapping reads, we show that accurate gene-level abundance estimates are best obtained with large numbers of short single-end reads. On the other hand, estimates of the relative frequencies of isoforms within single genes may be improved through the use of paired-end reads, depending on the number of possible splice forms for each gene.\nCONCLUSIONS: RSEM is an accurate and user-friendly software tool for quantifying transcript abundances from RNA-Seq data. As it does not rely on the existence of a reference genome, it is particularly useful for quantification with de novo transcriptome assemblies. In addition, RSEM has enabled valuable guidance for cost-efficient design of quantification experiments with RNA-Seq, which is currently relatively expensive.","DOI":"10.1186/1471-2105-12-323","ISSN":"1471-2105","note":"PMID: 21816040\nPMCID: PMC3163565","title-short":"RSEM","journalAbbreviation":"BMC Bioinformatics","language":"eng","author":[{"family":"Li","given":"Bo"},{"family":"Dewey","given":"Colin N."}],"issued":{"date-parts":[["2011",8,4]]}}}],"schema":"https://github.com/citation-style-language/schema/raw/master/csl-citation.json"} </w:instrText>
        </w:r>
      </w:ins>
      <w:del w:id="45" w:author="Microsoft Office User" w:date="2019-07-13T19:34:00Z">
        <w:r w:rsidR="00F32665" w:rsidDel="002C6E45">
          <w:delInstrText xml:space="preserve"> ADDIN ZOTERO_ITEM CSL_CITATION {"citationID":"42s76YnQ","properties":{"formattedCitation":"\\super 41\\nosupersub{}","plainCitation":"41","noteIndex":0},"citationItems":[{"id":60,"uris":["http://zotero.org/users/5797567/items/X8J6T5S6"],"uri":["http://zotero.org/users/5797567/items/X8J6T5S6"],"itemData":{"id":60,"type":"article-journal","title":"RSEM: accurate transcript quantification from RNA-Seq data with or without a reference genome","container-title":"BMC bioinformatics","page":"323","volume":"12","source":"PubMed","abstract":"BACKGROUND: RNA-Seq is revolutionizing the way transcript abundances are measured. A key challenge in transcript quantification from RNA-Seq data is the handling of reads that map to multiple genes or isoforms. This issue is particularly important for quantification with de novo transcriptome assemblies in the absence of sequenced genomes, as it is difficult to determine which transcripts are isoforms of the same gene. A second significant issue is the design of RNA-Seq experiments, in terms of the number of reads, read length, and whether reads come from one or both ends of cDNA fragments.\nRESULTS: We present RSEM, an user-friendly software package for quantifying gene and isoform abundances from single-end or paired-end RNA-Seq data. RSEM outputs abundance estimates, 95% credibility intervals, and visualization files and can also simulate RNA-Seq data. In contrast to other existing tools, the software does not require a reference genome. Thus, in combination with a de novo transcriptome assembler, RSEM enables accurate transcript quantification for species without sequenced genomes. On simulated and real data sets, RSEM has superior or comparable performance to quantification methods that rely on a reference genome. Taking advantage of RSEM's ability to effectively use ambiguously-mapping reads, we show that accurate gene-level abundance estimates are best obtained with large numbers of short single-end reads. On the other hand, estimates of the relative frequencies of isoforms within single genes may be improved through the use of paired-end reads, depending on the number of possible splice forms for each gene.\nCONCLUSIONS: RSEM is an accurate and user-friendly software tool for quantifying transcript abundances from RNA-Seq data. As it does not rely on the existence of a reference genome, it is particularly useful for quantification with de novo transcriptome assemblies. In addition, RSEM has enabled valuable guidance for cost-efficient design of quantification experiments with RNA-Seq, which is currently relatively expensive.","DOI":"10.1186/1471-2105-12-323","ISSN":"1471-2105","note":"PMID: 21816040\nPMCID: PMC3163565","title-short":"RSEM","journalAbbreviation":"BMC Bioinformatics","language":"eng","author":[{"family":"Li","given":"Bo"},{"family":"Dewey","given":"Colin N."}],"issued":{"date-parts":[["2011",8,4]]}}}],"schema":"https://github.com/citation-style-language/schema/raw/master/csl-citation.json"} </w:delInstrText>
        </w:r>
      </w:del>
      <w:r w:rsidR="00E43819">
        <w:fldChar w:fldCharType="separate"/>
      </w:r>
      <w:ins w:id="46" w:author="Microsoft Office User" w:date="2019-07-13T19:34:00Z">
        <w:r w:rsidR="002C6E45" w:rsidRPr="002C6E45">
          <w:rPr>
            <w:vertAlign w:val="superscript"/>
          </w:rPr>
          <w:t>42</w:t>
        </w:r>
      </w:ins>
      <w:del w:id="47" w:author="Microsoft Office User" w:date="2019-07-13T19:34:00Z">
        <w:r w:rsidR="00F32665" w:rsidRPr="000F2A2B" w:rsidDel="002C6E45">
          <w:rPr>
            <w:vertAlign w:val="superscript"/>
          </w:rPr>
          <w:delText>41</w:delText>
        </w:r>
      </w:del>
      <w:r w:rsidR="00E43819">
        <w:fldChar w:fldCharType="end"/>
      </w:r>
      <w:r w:rsidR="003633E2">
        <w:rPr>
          <w:rFonts w:eastAsiaTheme="minorEastAsia"/>
        </w:rPr>
        <w:t xml:space="preserve"> with default parameters and utilizes</w:t>
      </w:r>
      <w:r w:rsidR="00367240">
        <w:rPr>
          <w:rFonts w:eastAsiaTheme="minorEastAsia"/>
        </w:rPr>
        <w:t xml:space="preserve"> Bowtie 2</w:t>
      </w:r>
      <w:r w:rsidR="00FF09FA">
        <w:rPr>
          <w:rFonts w:eastAsiaTheme="minorEastAsia"/>
        </w:rPr>
        <w:fldChar w:fldCharType="begin"/>
      </w:r>
      <w:ins w:id="48" w:author="Microsoft Office User" w:date="2019-07-13T19:34:00Z">
        <w:r w:rsidR="002C6E45">
          <w:rPr>
            <w:rFonts w:eastAsiaTheme="minorEastAsia"/>
          </w:rPr>
          <w:instrText xml:space="preserve"> ADDIN ZOTERO_ITEM CSL_CITATION {"citationID":"3GSlPHPS","properties":{"formattedCitation":"\\super 43\\nosupersub{}","plainCitation":"43","noteIndex":0},"citationItems":[{"id":63,"uris":["http://zotero.org/users/5797567/items/Q8NVMMIY"],"uri":["http://zotero.org/users/5797567/items/Q8NVMMIY"],"itemData":{"id":63,"type":"article-journal","title":"Fast gapped-read alignment with Bowtie 2","container-title":"Nature Methods","page":"357-359","volume":"9","issue":"4","source":"PubMed","abstract":"As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accuracy.","DOI":"10.1038/nmeth.1923","ISSN":"1548-7105","note":"PMID: 22388286\nPMCID: PMC3322381","journalAbbreviation":"Nat. Methods","language":"eng","author":[{"family":"Langmead","given":"Ben"},{"family":"Salzberg","given":"Steven L."}],"issued":{"date-parts":[["2012",3,4]]}},"locator":"2"}],"schema":"https://github.com/citation-style-language/schema/raw/master/csl-citation.json"} </w:instrText>
        </w:r>
      </w:ins>
      <w:del w:id="49" w:author="Microsoft Office User" w:date="2019-07-13T19:34:00Z">
        <w:r w:rsidR="00F32665" w:rsidDel="002C6E45">
          <w:rPr>
            <w:rFonts w:eastAsiaTheme="minorEastAsia"/>
          </w:rPr>
          <w:delInstrText xml:space="preserve"> ADDIN ZOTERO_ITEM CSL_CITATION {"citationID":"3GSlPHPS","properties":{"formattedCitation":"\\super 42\\nosupersub{}","plainCitation":"42","noteIndex":0},"citationItems":[{"id":63,"uris":["http://zotero.org/users/5797567/items/Q8NVMMIY"],"uri":["http://zotero.org/users/5797567/items/Q8NVMMIY"],"itemData":{"id":63,"type":"article-journal","title":"Fast gapped-read alignment with Bowtie 2","container-title":"Nature Methods","page":"357-359","volume":"9","issue":"4","source":"PubMed","abstract":"As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accuracy.","DOI":"10.1038/nmeth.1923","ISSN":"1548-7105","note":"PMID: 22388286\nPMCID: PMC3322381","journalAbbreviation":"Nat. Methods","language":"eng","author":[{"family":"Langmead","given":"Ben"},{"family":"Salzberg","given":"Steven L."}],"issued":{"date-parts":[["2012",3,4]]}},"locator":"2"}],"schema":"https://github.com/citation-style-language/schema/raw/master/csl-citation.json"} </w:delInstrText>
        </w:r>
      </w:del>
      <w:r w:rsidR="00FF09FA">
        <w:rPr>
          <w:rFonts w:eastAsiaTheme="minorEastAsia"/>
        </w:rPr>
        <w:fldChar w:fldCharType="separate"/>
      </w:r>
      <w:ins w:id="50" w:author="Microsoft Office User" w:date="2019-07-13T19:34:00Z">
        <w:r w:rsidR="002C6E45" w:rsidRPr="002C6E45">
          <w:rPr>
            <w:vertAlign w:val="superscript"/>
          </w:rPr>
          <w:t>43</w:t>
        </w:r>
      </w:ins>
      <w:del w:id="51" w:author="Microsoft Office User" w:date="2019-07-13T19:34:00Z">
        <w:r w:rsidR="00F32665" w:rsidRPr="000F2A2B" w:rsidDel="002C6E45">
          <w:rPr>
            <w:vertAlign w:val="superscript"/>
          </w:rPr>
          <w:delText>42</w:delText>
        </w:r>
      </w:del>
      <w:r w:rsidR="00FF09FA">
        <w:rPr>
          <w:rFonts w:eastAsiaTheme="minorEastAsia"/>
        </w:rPr>
        <w:fldChar w:fldCharType="end"/>
      </w:r>
      <w:r w:rsidR="008D7BE4">
        <w:t xml:space="preserve"> </w:t>
      </w:r>
      <w:r w:rsidR="00700203">
        <w:t xml:space="preserve">to align reads. </w:t>
      </w:r>
      <w:r w:rsidR="007E51D7">
        <w:t xml:space="preserve">Each node requests </w:t>
      </w:r>
      <w:r w:rsidR="00F6371A">
        <w:t>4 CPUs, 10GB memory and 10GB disk space by default.</w:t>
      </w:r>
      <w:r w:rsidR="00145934">
        <w:t xml:space="preserve"> </w:t>
      </w:r>
      <w:r w:rsidR="00BA6CFE">
        <w:t xml:space="preserve">Once </w:t>
      </w:r>
      <w:r w:rsidR="00197854">
        <w:t>expression levels are estimated</w:t>
      </w:r>
      <w:r w:rsidR="00FD4559">
        <w:t xml:space="preserve">, </w:t>
      </w:r>
      <w:proofErr w:type="spellStart"/>
      <w:r w:rsidR="00FD4559">
        <w:t>scCloud</w:t>
      </w:r>
      <w:proofErr w:type="spellEnd"/>
      <w:r w:rsidR="00FD4559">
        <w:t xml:space="preserve"> </w:t>
      </w:r>
      <w:r w:rsidR="00197854">
        <w:t>convert</w:t>
      </w:r>
      <w:r w:rsidR="00FD4559">
        <w:t>s</w:t>
      </w:r>
      <w:r w:rsidR="00197854">
        <w:t xml:space="preserve"> the relative expression levels </w:t>
      </w:r>
      <w:r w:rsidR="00777888">
        <w:t>(in Transcript per Million, TPM)</w:t>
      </w:r>
      <w:r w:rsidR="00FD4559">
        <w:t xml:space="preserve"> into a count vector for each single cell using the formula below and</w:t>
      </w:r>
      <w:r w:rsidR="008972C5">
        <w:t xml:space="preserve"> then generates a gene-count matrix by concatenating count vectors from all cells.</w:t>
      </w:r>
    </w:p>
    <w:p w14:paraId="40CA0C7C" w14:textId="1D3F203A" w:rsidR="00600F81" w:rsidRPr="00B37584" w:rsidRDefault="004F1B9C" w:rsidP="00A23902">
      <w:pPr>
        <w:spacing w:line="360" w:lineRule="auto"/>
        <w:jc w:val="both"/>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TP</m:t>
                      </m:r>
                      <m:sSub>
                        <m:sSubPr>
                          <m:ctrlPr>
                            <w:rPr>
                              <w:rFonts w:ascii="Cambria Math" w:hAnsi="Cambria Math"/>
                              <w:i/>
                            </w:rPr>
                          </m:ctrlPr>
                        </m:sSubPr>
                        <m:e>
                          <m:r>
                            <w:rPr>
                              <w:rFonts w:ascii="Cambria Math" w:hAnsi="Cambria Math"/>
                            </w:rPr>
                            <m:t>M</m:t>
                          </m:r>
                        </m:e>
                        <m:sub>
                          <m:r>
                            <w:rPr>
                              <w:rFonts w:ascii="Cambria Math" w:hAnsi="Cambria Math"/>
                            </w:rPr>
                            <m:t>i</m:t>
                          </m:r>
                        </m:sub>
                      </m:sSub>
                    </m:num>
                    <m:den>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tot</m:t>
                      </m:r>
                    </m:sub>
                  </m:sSub>
                </m:e>
              </m:d>
              <m:r>
                <w:rPr>
                  <w:rFonts w:ascii="Cambria Math" w:hAnsi="Cambria Math"/>
                </w:rPr>
                <m:t>,</m:t>
              </m:r>
            </m:e>
          </m:d>
          <m:r>
            <w:rPr>
              <w:rFonts w:ascii="Cambria Math" w:hAnsi="Cambria Math"/>
            </w:rPr>
            <m:t xml:space="preserve">           (1)</m:t>
          </m:r>
        </m:oMath>
      </m:oMathPara>
    </w:p>
    <w:p w14:paraId="49F3D855" w14:textId="28AE8F11" w:rsidR="00CF4279" w:rsidRDefault="00BF6AB6" w:rsidP="00A23902">
      <w:pPr>
        <w:spacing w:line="360" w:lineRule="auto"/>
        <w:jc w:val="both"/>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and </w:t>
      </w:r>
      <m:oMath>
        <m:r>
          <w:rPr>
            <w:rFonts w:ascii="Cambria Math" w:hAnsi="Cambria Math"/>
          </w:rPr>
          <m:t>TP</m:t>
        </m:r>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are the converted read count and estimated expression level of gene </w:t>
      </w:r>
      <m:oMath>
        <m:r>
          <w:rPr>
            <w:rFonts w:ascii="Cambria Math" w:hAnsi="Cambria Math"/>
          </w:rPr>
          <m:t>i</m:t>
        </m:r>
      </m:oMath>
      <w:r>
        <w:t xml:space="preserve">, respectively. </w:t>
      </w:r>
      <m:oMath>
        <m:sSub>
          <m:sSubPr>
            <m:ctrlPr>
              <w:rPr>
                <w:rFonts w:ascii="Cambria Math" w:hAnsi="Cambria Math"/>
                <w:i/>
              </w:rPr>
            </m:ctrlPr>
          </m:sSubPr>
          <m:e>
            <m:r>
              <w:rPr>
                <w:rFonts w:ascii="Cambria Math" w:hAnsi="Cambria Math"/>
              </w:rPr>
              <m:t>c</m:t>
            </m:r>
          </m:e>
          <m:sub>
            <m:r>
              <w:rPr>
                <w:rFonts w:ascii="Cambria Math" w:hAnsi="Cambria Math"/>
              </w:rPr>
              <m:t>tot</m:t>
            </m:r>
          </m:sub>
        </m:sSub>
      </m:oMath>
      <w:r>
        <w:t xml:space="preserve"> is the sum of RSEM-estimated expected counts from all </w:t>
      </w:r>
      <w:proofErr w:type="gramStart"/>
      <w:r>
        <w:t>genes.</w:t>
      </w:r>
      <w:proofErr w:type="gramEnd"/>
    </w:p>
    <w:p w14:paraId="7DF9FA3A" w14:textId="77777777" w:rsidR="00E94CAF" w:rsidRDefault="00E94CAF" w:rsidP="00EA4348">
      <w:pPr>
        <w:spacing w:line="360" w:lineRule="auto"/>
        <w:jc w:val="both"/>
      </w:pPr>
    </w:p>
    <w:p w14:paraId="3DD0F423" w14:textId="77777777" w:rsidR="00E94CAF" w:rsidRDefault="00E94CAF" w:rsidP="00EA4348">
      <w:pPr>
        <w:spacing w:line="360" w:lineRule="auto"/>
        <w:jc w:val="both"/>
        <w:rPr>
          <w:b/>
        </w:rPr>
      </w:pPr>
      <w:r w:rsidRPr="00150B34">
        <w:rPr>
          <w:b/>
        </w:rPr>
        <w:t>Mining of biological insights.</w:t>
      </w:r>
    </w:p>
    <w:p w14:paraId="19C4187B" w14:textId="309552FE" w:rsidR="00B37584" w:rsidRDefault="00E94CAF" w:rsidP="00EA4348">
      <w:pPr>
        <w:spacing w:line="360" w:lineRule="auto"/>
        <w:jc w:val="both"/>
      </w:pPr>
      <w:proofErr w:type="spellStart"/>
      <w:r>
        <w:t>scCloud</w:t>
      </w:r>
      <w:proofErr w:type="spellEnd"/>
      <w:r>
        <w:t xml:space="preserve"> </w:t>
      </w:r>
      <w:r w:rsidR="006F75DE">
        <w:t xml:space="preserve">runs the </w:t>
      </w:r>
      <w:r w:rsidR="006F75DE" w:rsidRPr="0079612F">
        <w:rPr>
          <w:i/>
        </w:rPr>
        <w:t>analysis</w:t>
      </w:r>
      <w:r w:rsidR="006F75DE">
        <w:t xml:space="preserve"> step on a single computer node, which requests 64 CPUs, 200 GB memory and 100 GB disk space by default. </w:t>
      </w:r>
      <w:r w:rsidR="00CB4EF9">
        <w:t xml:space="preserve">The </w:t>
      </w:r>
      <w:r w:rsidR="00CB4EF9" w:rsidRPr="00150B34">
        <w:rPr>
          <w:i/>
        </w:rPr>
        <w:t>analysis</w:t>
      </w:r>
      <w:r w:rsidR="00CB4EF9">
        <w:t xml:space="preserve"> step calls a super-fast Python package we implemented, which is also called </w:t>
      </w:r>
      <w:proofErr w:type="spellStart"/>
      <w:r w:rsidR="00CB4EF9">
        <w:t>scCloud</w:t>
      </w:r>
      <w:proofErr w:type="spellEnd"/>
      <w:r w:rsidR="00CB4EF9">
        <w:t xml:space="preserve">. </w:t>
      </w:r>
      <w:r w:rsidR="00602C78">
        <w:t xml:space="preserve">The </w:t>
      </w:r>
      <w:proofErr w:type="spellStart"/>
      <w:r w:rsidR="00602C78">
        <w:t>scCloud</w:t>
      </w:r>
      <w:proofErr w:type="spellEnd"/>
      <w:r w:rsidR="00602C78">
        <w:t xml:space="preserve"> Python package utilizes SCANPY’s </w:t>
      </w:r>
      <w:proofErr w:type="spellStart"/>
      <w:r w:rsidR="00602C78">
        <w:t>AnnData</w:t>
      </w:r>
      <w:proofErr w:type="spellEnd"/>
      <w:r w:rsidR="00602C78">
        <w:t xml:space="preserve"> </w:t>
      </w:r>
      <w:r w:rsidR="003F523A">
        <w:t xml:space="preserve">data structure to store </w:t>
      </w:r>
      <w:r w:rsidR="00E84745">
        <w:t xml:space="preserve">gene-count matrices </w:t>
      </w:r>
      <w:r w:rsidR="003804DF">
        <w:t xml:space="preserve">and analysis results. </w:t>
      </w:r>
      <w:r w:rsidR="00F820E3">
        <w:t xml:space="preserve">More </w:t>
      </w:r>
      <w:r w:rsidR="002568F1">
        <w:t>implementation detail</w:t>
      </w:r>
      <w:r w:rsidR="00F820E3">
        <w:t>s</w:t>
      </w:r>
      <w:r w:rsidR="002568F1">
        <w:t xml:space="preserve"> </w:t>
      </w:r>
      <w:r w:rsidR="00F820E3">
        <w:t>are</w:t>
      </w:r>
      <w:r w:rsidR="002568F1">
        <w:t xml:space="preserve"> </w:t>
      </w:r>
      <w:r w:rsidR="001D1F29">
        <w:t>discussed in the following sections</w:t>
      </w:r>
      <w:r w:rsidR="00F71CDD">
        <w:t xml:space="preserve"> and </w:t>
      </w:r>
      <w:r w:rsidR="00F71CDD" w:rsidRPr="00525013">
        <w:rPr>
          <w:b/>
        </w:rPr>
        <w:t>Supplementary Note</w:t>
      </w:r>
      <w:r w:rsidR="001D1F29">
        <w:t>.</w:t>
      </w:r>
    </w:p>
    <w:p w14:paraId="1B4DE2CC" w14:textId="60226E2F" w:rsidR="00E94CAF" w:rsidRDefault="00E94CAF" w:rsidP="00EA4348">
      <w:pPr>
        <w:spacing w:line="360" w:lineRule="auto"/>
        <w:jc w:val="both"/>
        <w:rPr>
          <w:b/>
        </w:rPr>
      </w:pPr>
    </w:p>
    <w:p w14:paraId="61F26177" w14:textId="77777777" w:rsidR="00747F3F" w:rsidRPr="000933E0" w:rsidRDefault="00747F3F" w:rsidP="00A414F1">
      <w:pPr>
        <w:spacing w:line="360" w:lineRule="auto"/>
        <w:jc w:val="both"/>
        <w:rPr>
          <w:b/>
        </w:rPr>
      </w:pPr>
      <w:r w:rsidRPr="000933E0">
        <w:rPr>
          <w:b/>
        </w:rPr>
        <w:t>Immune Cell Atlas bone marrow dataset.</w:t>
      </w:r>
    </w:p>
    <w:p w14:paraId="2A91FD4E" w14:textId="4B304153" w:rsidR="00747F3F" w:rsidRDefault="00747F3F" w:rsidP="00A414F1">
      <w:pPr>
        <w:spacing w:line="360" w:lineRule="auto"/>
        <w:jc w:val="both"/>
      </w:pPr>
      <w:r>
        <w:t xml:space="preserve">The bone marrow dataset consists of over 270,000 cells from 8 donors. These cells </w:t>
      </w:r>
      <w:r w:rsidR="00C34475">
        <w:t>were</w:t>
      </w:r>
      <w:r>
        <w:t xml:space="preserve"> collected from 63 10x Genomics V2 chemistry chip channels. We profiled 8 channels for each donor, except for donor 6, which was profiled for </w:t>
      </w:r>
      <w:r w:rsidR="00574AF5">
        <w:t xml:space="preserve">only </w:t>
      </w:r>
      <w:r>
        <w:t>7 channels.</w:t>
      </w:r>
    </w:p>
    <w:p w14:paraId="3DAF6277" w14:textId="77777777" w:rsidR="00747F3F" w:rsidRDefault="00747F3F" w:rsidP="00A414F1">
      <w:pPr>
        <w:spacing w:line="360" w:lineRule="auto"/>
        <w:jc w:val="both"/>
        <w:rPr>
          <w:b/>
        </w:rPr>
      </w:pPr>
    </w:p>
    <w:p w14:paraId="0C6153DD" w14:textId="77777777" w:rsidR="00747F3F" w:rsidRPr="00150B34" w:rsidRDefault="00747F3F" w:rsidP="00EA4348">
      <w:pPr>
        <w:spacing w:line="360" w:lineRule="auto"/>
        <w:jc w:val="both"/>
        <w:rPr>
          <w:b/>
        </w:rPr>
      </w:pPr>
      <w:r w:rsidRPr="00150B34">
        <w:rPr>
          <w:b/>
        </w:rPr>
        <w:t>Cloud computing cost analysis.</w:t>
      </w:r>
    </w:p>
    <w:p w14:paraId="0CDAF697" w14:textId="526F97CD" w:rsidR="00747F3F" w:rsidRDefault="00747F3F" w:rsidP="00EA4348">
      <w:pPr>
        <w:spacing w:line="360" w:lineRule="auto"/>
        <w:jc w:val="both"/>
      </w:pPr>
      <w:proofErr w:type="spellStart"/>
      <w:r>
        <w:t>scCloud</w:t>
      </w:r>
      <w:proofErr w:type="spellEnd"/>
      <w:r>
        <w:t xml:space="preserve"> utilizes Google Cloud Platform’s preemptible instances. Jobs running in preemptible instances can be kicked off by others’ jobs with higher priority but are 5x cheaper. By default, </w:t>
      </w:r>
      <w:proofErr w:type="spellStart"/>
      <w:r>
        <w:t>scCloud</w:t>
      </w:r>
      <w:proofErr w:type="spellEnd"/>
      <w:r>
        <w:t xml:space="preserve"> allows up to 2 tries using preemptible instances before switching to non-kicked-off instances. Thus, the cost reported in the manuscript can be slightly different </w:t>
      </w:r>
      <w:r w:rsidR="002E481D">
        <w:t>depending on</w:t>
      </w:r>
      <w:r>
        <w:t xml:space="preserve"> the traffic in the cloud. </w:t>
      </w:r>
    </w:p>
    <w:p w14:paraId="23E9F896" w14:textId="77777777" w:rsidR="00747F3F" w:rsidRDefault="00747F3F" w:rsidP="00EA4348">
      <w:pPr>
        <w:spacing w:line="360" w:lineRule="auto"/>
        <w:jc w:val="both"/>
        <w:rPr>
          <w:b/>
        </w:rPr>
      </w:pPr>
    </w:p>
    <w:p w14:paraId="2F8A5DD1" w14:textId="6B9DAAAB" w:rsidR="00A06AB8" w:rsidRPr="00150B34" w:rsidRDefault="00AF49C0" w:rsidP="00EA4348">
      <w:pPr>
        <w:spacing w:line="360" w:lineRule="auto"/>
        <w:jc w:val="both"/>
        <w:rPr>
          <w:b/>
          <w:bCs/>
          <w:color w:val="000000"/>
        </w:rPr>
      </w:pPr>
      <w:r w:rsidRPr="00150B34">
        <w:rPr>
          <w:b/>
          <w:bCs/>
          <w:color w:val="000000"/>
        </w:rPr>
        <w:lastRenderedPageBreak/>
        <w:t>Feature-count matrix generation for CITE-</w:t>
      </w:r>
      <w:proofErr w:type="spellStart"/>
      <w:r w:rsidRPr="00150B34">
        <w:rPr>
          <w:b/>
          <w:bCs/>
          <w:color w:val="000000"/>
        </w:rPr>
        <w:t>Seq</w:t>
      </w:r>
      <w:proofErr w:type="spellEnd"/>
      <w:r w:rsidRPr="00150B34">
        <w:rPr>
          <w:b/>
          <w:bCs/>
          <w:color w:val="000000"/>
        </w:rPr>
        <w:t xml:space="preserve">, cell hashing, nucleus hashing and </w:t>
      </w:r>
      <w:r w:rsidR="00847AB6">
        <w:rPr>
          <w:b/>
          <w:bCs/>
          <w:color w:val="000000"/>
        </w:rPr>
        <w:t>pooled CRISPR screen</w:t>
      </w:r>
      <w:r w:rsidR="00525013">
        <w:rPr>
          <w:b/>
          <w:bCs/>
          <w:color w:val="000000"/>
        </w:rPr>
        <w:t>s</w:t>
      </w:r>
      <w:r w:rsidRPr="00150B34">
        <w:rPr>
          <w:b/>
          <w:bCs/>
          <w:color w:val="000000"/>
        </w:rPr>
        <w:t>.</w:t>
      </w:r>
    </w:p>
    <w:p w14:paraId="64098A36" w14:textId="6E9B426B" w:rsidR="00A06AB8" w:rsidRDefault="007C1CB3" w:rsidP="00EA4348">
      <w:pPr>
        <w:spacing w:line="360" w:lineRule="auto"/>
        <w:jc w:val="both"/>
        <w:rPr>
          <w:bCs/>
          <w:color w:val="000000"/>
        </w:rPr>
      </w:pPr>
      <w:proofErr w:type="spellStart"/>
      <w:r>
        <w:rPr>
          <w:bCs/>
          <w:color w:val="000000"/>
        </w:rPr>
        <w:t>scCloud</w:t>
      </w:r>
      <w:proofErr w:type="spellEnd"/>
      <w:r>
        <w:rPr>
          <w:bCs/>
          <w:color w:val="000000"/>
        </w:rPr>
        <w:t xml:space="preserve"> supports feature-count matrix generation </w:t>
      </w:r>
      <w:r w:rsidR="00A57BE9">
        <w:rPr>
          <w:bCs/>
          <w:color w:val="000000"/>
        </w:rPr>
        <w:t>of</w:t>
      </w:r>
      <w:r>
        <w:rPr>
          <w:bCs/>
          <w:color w:val="000000"/>
        </w:rPr>
        <w:t xml:space="preserve"> CITE-</w:t>
      </w:r>
      <w:proofErr w:type="spellStart"/>
      <w:r>
        <w:rPr>
          <w:bCs/>
          <w:color w:val="000000"/>
        </w:rPr>
        <w:t>Seq</w:t>
      </w:r>
      <w:proofErr w:type="spellEnd"/>
      <w:r>
        <w:rPr>
          <w:bCs/>
          <w:color w:val="000000"/>
        </w:rPr>
        <w:t xml:space="preserve">, cell hashing, nucleus hashing and </w:t>
      </w:r>
      <w:r w:rsidR="00926BEA">
        <w:rPr>
          <w:bCs/>
          <w:color w:val="000000"/>
        </w:rPr>
        <w:t>pooled CRISPR screen</w:t>
      </w:r>
      <w:r>
        <w:rPr>
          <w:bCs/>
          <w:color w:val="000000"/>
        </w:rPr>
        <w:t xml:space="preserve"> </w:t>
      </w:r>
      <w:r w:rsidR="00A57BE9">
        <w:rPr>
          <w:bCs/>
          <w:color w:val="000000"/>
        </w:rPr>
        <w:t xml:space="preserve">protocols using either 10x Genomics V2 or V3 chemistry. </w:t>
      </w:r>
      <w:r w:rsidR="005C71E9">
        <w:rPr>
          <w:bCs/>
          <w:color w:val="000000"/>
        </w:rPr>
        <w:t xml:space="preserve">Each feature-count matrix generation job runs </w:t>
      </w:r>
      <w:r w:rsidR="00DF12BF">
        <w:rPr>
          <w:bCs/>
          <w:color w:val="000000"/>
        </w:rPr>
        <w:t xml:space="preserve">parallelly </w:t>
      </w:r>
      <w:r w:rsidR="005C71E9">
        <w:rPr>
          <w:bCs/>
          <w:color w:val="000000"/>
        </w:rPr>
        <w:t xml:space="preserve">on a separate computer node with </w:t>
      </w:r>
      <w:r w:rsidR="00BD77B1">
        <w:rPr>
          <w:bCs/>
          <w:color w:val="000000"/>
        </w:rPr>
        <w:t>1</w:t>
      </w:r>
      <w:r w:rsidR="00FF1B61">
        <w:rPr>
          <w:bCs/>
          <w:color w:val="000000"/>
        </w:rPr>
        <w:t xml:space="preserve"> </w:t>
      </w:r>
      <w:r w:rsidR="00BD77B1">
        <w:rPr>
          <w:bCs/>
          <w:color w:val="000000"/>
        </w:rPr>
        <w:t xml:space="preserve">CPU, </w:t>
      </w:r>
      <w:r w:rsidR="00FF1B61">
        <w:rPr>
          <w:bCs/>
          <w:color w:val="000000"/>
        </w:rPr>
        <w:t>32 GB memory and 100 GB disk spac</w:t>
      </w:r>
      <w:r w:rsidR="00D92293">
        <w:rPr>
          <w:bCs/>
          <w:color w:val="000000"/>
        </w:rPr>
        <w:t>e</w:t>
      </w:r>
      <w:r w:rsidR="00E453E7">
        <w:rPr>
          <w:bCs/>
          <w:color w:val="000000"/>
        </w:rPr>
        <w:t xml:space="preserve">, and calls </w:t>
      </w:r>
      <w:r w:rsidR="00D32CF1">
        <w:rPr>
          <w:bCs/>
          <w:color w:val="000000"/>
        </w:rPr>
        <w:t>‘</w:t>
      </w:r>
      <w:proofErr w:type="spellStart"/>
      <w:r w:rsidR="00D32CF1">
        <w:rPr>
          <w:bCs/>
          <w:color w:val="000000"/>
        </w:rPr>
        <w:t>generate_count_matrix_ADTs</w:t>
      </w:r>
      <w:proofErr w:type="spellEnd"/>
      <w:r w:rsidR="00D32CF1">
        <w:rPr>
          <w:bCs/>
          <w:color w:val="000000"/>
        </w:rPr>
        <w:t>’, a fast C++ program we implemented</w:t>
      </w:r>
      <w:r w:rsidR="00173752">
        <w:rPr>
          <w:bCs/>
          <w:color w:val="000000"/>
        </w:rPr>
        <w:t xml:space="preserve">, to extract the matrix from sequence reads in FASTQ files. </w:t>
      </w:r>
      <w:r w:rsidR="003F4689">
        <w:rPr>
          <w:bCs/>
          <w:color w:val="000000"/>
        </w:rPr>
        <w:t xml:space="preserve">The C++ program scans each read pair </w:t>
      </w:r>
      <w:r w:rsidR="00A70DCD">
        <w:rPr>
          <w:bCs/>
          <w:color w:val="000000"/>
        </w:rPr>
        <w:t xml:space="preserve">to search for </w:t>
      </w:r>
      <w:r w:rsidR="003F4689">
        <w:rPr>
          <w:bCs/>
          <w:color w:val="000000"/>
        </w:rPr>
        <w:t xml:space="preserve">valid sequence structures. </w:t>
      </w:r>
      <w:r w:rsidR="001E62AA">
        <w:rPr>
          <w:bCs/>
          <w:color w:val="000000"/>
        </w:rPr>
        <w:t>We assume</w:t>
      </w:r>
      <w:r w:rsidR="002E1AB5">
        <w:rPr>
          <w:bCs/>
          <w:color w:val="000000"/>
        </w:rPr>
        <w:t xml:space="preserve"> </w:t>
      </w:r>
      <w:r w:rsidR="00D167FE">
        <w:rPr>
          <w:bCs/>
          <w:color w:val="000000"/>
        </w:rPr>
        <w:t xml:space="preserve">read 1 </w:t>
      </w:r>
      <w:proofErr w:type="gramStart"/>
      <w:r w:rsidR="00D167FE">
        <w:rPr>
          <w:bCs/>
          <w:color w:val="000000"/>
        </w:rPr>
        <w:t>records</w:t>
      </w:r>
      <w:proofErr w:type="gramEnd"/>
      <w:r w:rsidR="00D167FE">
        <w:rPr>
          <w:bCs/>
          <w:color w:val="000000"/>
        </w:rPr>
        <w:t xml:space="preserve"> cellular barcode and Unique Molecular Identifier (UMI) information and read 2 records feature barcode information. </w:t>
      </w:r>
      <w:r w:rsidR="00F153A3">
        <w:rPr>
          <w:bCs/>
          <w:color w:val="000000"/>
        </w:rPr>
        <w:t>The first 16 nucleotides of read 1 represent the cell barcode</w:t>
      </w:r>
      <w:r w:rsidR="00B75A8B">
        <w:rPr>
          <w:bCs/>
          <w:color w:val="000000"/>
        </w:rPr>
        <w:t xml:space="preserve"> for both V2 and V3 chemistry. </w:t>
      </w:r>
      <w:r w:rsidR="00542380">
        <w:rPr>
          <w:bCs/>
          <w:color w:val="000000"/>
        </w:rPr>
        <w:t>The next 10 and 12 nucleotides represent the UMI for V2 and V3 chemistry respectively.</w:t>
      </w:r>
      <w:r w:rsidR="00B1740B">
        <w:rPr>
          <w:bCs/>
          <w:color w:val="000000"/>
        </w:rPr>
        <w:t xml:space="preserve"> </w:t>
      </w:r>
      <w:r w:rsidR="004F1CB7">
        <w:rPr>
          <w:bCs/>
          <w:color w:val="000000"/>
        </w:rPr>
        <w:t xml:space="preserve">We allow </w:t>
      </w:r>
      <w:r w:rsidR="00AE57AE">
        <w:rPr>
          <w:bCs/>
          <w:color w:val="000000"/>
        </w:rPr>
        <w:t>up to 1 and 0 mismatch for matching cell barcodes in V2 and V3 chemistry respectively.</w:t>
      </w:r>
    </w:p>
    <w:p w14:paraId="2EC5131E" w14:textId="38B4F9C0" w:rsidR="00106B1F" w:rsidRDefault="00106B1F" w:rsidP="00EA4348">
      <w:pPr>
        <w:spacing w:line="360" w:lineRule="auto"/>
        <w:jc w:val="both"/>
        <w:rPr>
          <w:bCs/>
          <w:color w:val="000000"/>
        </w:rPr>
      </w:pPr>
    </w:p>
    <w:p w14:paraId="3B1A2BE9" w14:textId="77EC647F" w:rsidR="004D3AD0" w:rsidRPr="00065F24" w:rsidRDefault="000B0F87" w:rsidP="00EA4348">
      <w:pPr>
        <w:spacing w:line="360" w:lineRule="auto"/>
        <w:jc w:val="both"/>
        <w:rPr>
          <w:bCs/>
          <w:color w:val="000000"/>
        </w:rPr>
      </w:pPr>
      <w:r>
        <w:rPr>
          <w:bCs/>
          <w:color w:val="000000"/>
        </w:rPr>
        <w:t>Feature barcode information is recorded differently</w:t>
      </w:r>
      <w:r w:rsidR="00FA298E">
        <w:rPr>
          <w:bCs/>
          <w:color w:val="000000"/>
        </w:rPr>
        <w:t xml:space="preserve"> in read 2</w:t>
      </w:r>
      <w:r>
        <w:rPr>
          <w:bCs/>
          <w:color w:val="000000"/>
        </w:rPr>
        <w:t xml:space="preserve"> </w:t>
      </w:r>
      <w:r w:rsidR="003927E5">
        <w:rPr>
          <w:bCs/>
          <w:color w:val="000000"/>
        </w:rPr>
        <w:t>for different protocols</w:t>
      </w:r>
      <w:r w:rsidR="00FA298E">
        <w:rPr>
          <w:bCs/>
          <w:color w:val="000000"/>
        </w:rPr>
        <w:t>.</w:t>
      </w:r>
      <w:r w:rsidR="004D3AD0">
        <w:rPr>
          <w:bCs/>
          <w:color w:val="000000"/>
        </w:rPr>
        <w:t xml:space="preserve"> </w:t>
      </w:r>
      <w:r w:rsidR="00D4696E">
        <w:rPr>
          <w:bCs/>
          <w:color w:val="000000"/>
        </w:rPr>
        <w:t>For CITE-</w:t>
      </w:r>
      <w:proofErr w:type="spellStart"/>
      <w:r w:rsidR="00D4696E">
        <w:rPr>
          <w:bCs/>
          <w:color w:val="000000"/>
        </w:rPr>
        <w:t>Seq</w:t>
      </w:r>
      <w:proofErr w:type="spellEnd"/>
      <w:r w:rsidR="00D4696E">
        <w:rPr>
          <w:bCs/>
          <w:color w:val="000000"/>
        </w:rPr>
        <w:t>, cell hashing and nucleus hashing</w:t>
      </w:r>
      <w:r w:rsidR="008469CD">
        <w:rPr>
          <w:bCs/>
          <w:color w:val="000000"/>
        </w:rPr>
        <w:t xml:space="preserve"> protocols, the location of </w:t>
      </w:r>
      <w:r w:rsidR="00F720DB">
        <w:rPr>
          <w:bCs/>
          <w:color w:val="000000"/>
        </w:rPr>
        <w:t xml:space="preserve">the </w:t>
      </w:r>
      <w:r w:rsidR="008469CD">
        <w:rPr>
          <w:bCs/>
          <w:color w:val="000000"/>
        </w:rPr>
        <w:t xml:space="preserve">feature barcode depends on </w:t>
      </w:r>
      <w:r w:rsidR="00065F24">
        <w:rPr>
          <w:bCs/>
          <w:color w:val="000000"/>
        </w:rPr>
        <w:t>what type of</w:t>
      </w:r>
      <w:r w:rsidR="008E6A80">
        <w:rPr>
          <w:bCs/>
          <w:color w:val="000000"/>
        </w:rPr>
        <w:t xml:space="preserve"> </w:t>
      </w:r>
      <w:proofErr w:type="spellStart"/>
      <w:r w:rsidR="00065F24">
        <w:rPr>
          <w:bCs/>
          <w:color w:val="000000"/>
        </w:rPr>
        <w:t>BioLegend</w:t>
      </w:r>
      <w:proofErr w:type="spellEnd"/>
      <w:r w:rsidR="00065F24">
        <w:rPr>
          <w:bCs/>
          <w:color w:val="000000"/>
        </w:rPr>
        <w:t xml:space="preserve"> </w:t>
      </w:r>
      <w:proofErr w:type="spellStart"/>
      <w:r w:rsidR="00065F24">
        <w:rPr>
          <w:bCs/>
          <w:color w:val="000000"/>
        </w:rPr>
        <w:t>TotalSeq</w:t>
      </w:r>
      <w:r w:rsidR="00065F24" w:rsidRPr="00150B34">
        <w:rPr>
          <w:bCs/>
          <w:color w:val="000000"/>
          <w:vertAlign w:val="superscript"/>
        </w:rPr>
        <w:t>TM</w:t>
      </w:r>
      <w:proofErr w:type="spellEnd"/>
      <w:r w:rsidR="00065F24">
        <w:rPr>
          <w:bCs/>
          <w:color w:val="000000"/>
        </w:rPr>
        <w:t xml:space="preserve"> antibodies </w:t>
      </w:r>
      <w:r w:rsidR="00D20D4F">
        <w:rPr>
          <w:bCs/>
          <w:color w:val="000000"/>
        </w:rPr>
        <w:t xml:space="preserve">users choose. </w:t>
      </w:r>
      <w:r w:rsidR="00660B37">
        <w:rPr>
          <w:bCs/>
          <w:color w:val="000000"/>
        </w:rPr>
        <w:t xml:space="preserve">If </w:t>
      </w:r>
      <w:proofErr w:type="spellStart"/>
      <w:r w:rsidR="00660B37">
        <w:rPr>
          <w:bCs/>
          <w:color w:val="000000"/>
        </w:rPr>
        <w:t>TotalSeq</w:t>
      </w:r>
      <w:r w:rsidR="00660B37" w:rsidRPr="00150B34">
        <w:rPr>
          <w:bCs/>
          <w:color w:val="000000"/>
          <w:vertAlign w:val="superscript"/>
        </w:rPr>
        <w:t>TM</w:t>
      </w:r>
      <w:proofErr w:type="spellEnd"/>
      <w:r w:rsidR="00660B37">
        <w:rPr>
          <w:bCs/>
          <w:color w:val="000000"/>
        </w:rPr>
        <w:t>-A</w:t>
      </w:r>
      <w:r w:rsidR="009771E3">
        <w:rPr>
          <w:bCs/>
          <w:color w:val="000000"/>
        </w:rPr>
        <w:t xml:space="preserve"> antibodies are used, the feature barcode locates at the 5’ end of read 2 and is followed by </w:t>
      </w:r>
      <w:r w:rsidR="00642F8A">
        <w:rPr>
          <w:bCs/>
          <w:color w:val="000000"/>
        </w:rPr>
        <w:t xml:space="preserve">a BAAAAAAA </w:t>
      </w:r>
      <w:r w:rsidR="00CD029F">
        <w:rPr>
          <w:bCs/>
          <w:color w:val="000000"/>
        </w:rPr>
        <w:t xml:space="preserve">auxiliary </w:t>
      </w:r>
      <w:r w:rsidR="00642F8A">
        <w:rPr>
          <w:bCs/>
          <w:color w:val="000000"/>
        </w:rPr>
        <w:t>sequence</w:t>
      </w:r>
      <w:r w:rsidR="00BD40EA">
        <w:rPr>
          <w:bCs/>
          <w:color w:val="000000"/>
        </w:rPr>
        <w:t>, where B refers to any nucleotide other than A</w:t>
      </w:r>
      <w:r w:rsidR="002001E1">
        <w:rPr>
          <w:bCs/>
          <w:color w:val="000000"/>
        </w:rPr>
        <w:t>. Otherwise, the feature ba</w:t>
      </w:r>
      <w:r w:rsidR="00D046F4">
        <w:rPr>
          <w:bCs/>
          <w:color w:val="000000"/>
        </w:rPr>
        <w:t>r</w:t>
      </w:r>
      <w:r w:rsidR="002001E1">
        <w:rPr>
          <w:bCs/>
          <w:color w:val="000000"/>
        </w:rPr>
        <w:t xml:space="preserve">code </w:t>
      </w:r>
      <w:r w:rsidR="0026279F">
        <w:rPr>
          <w:bCs/>
          <w:color w:val="000000"/>
        </w:rPr>
        <w:t>starts</w:t>
      </w:r>
      <w:r w:rsidR="002001E1">
        <w:rPr>
          <w:bCs/>
          <w:color w:val="000000"/>
        </w:rPr>
        <w:t xml:space="preserve"> </w:t>
      </w:r>
      <w:r w:rsidR="00C11CDF">
        <w:rPr>
          <w:bCs/>
          <w:color w:val="000000"/>
        </w:rPr>
        <w:t>at</w:t>
      </w:r>
      <w:r w:rsidR="002001E1">
        <w:rPr>
          <w:bCs/>
          <w:color w:val="000000"/>
        </w:rPr>
        <w:t xml:space="preserve"> the 11</w:t>
      </w:r>
      <w:r w:rsidR="002001E1" w:rsidRPr="00150B34">
        <w:rPr>
          <w:bCs/>
          <w:color w:val="000000"/>
          <w:vertAlign w:val="superscript"/>
        </w:rPr>
        <w:t>th</w:t>
      </w:r>
      <w:r w:rsidR="002001E1">
        <w:rPr>
          <w:bCs/>
          <w:color w:val="000000"/>
        </w:rPr>
        <w:t xml:space="preserve"> nucleotide </w:t>
      </w:r>
      <w:r w:rsidR="005D4EA3">
        <w:rPr>
          <w:bCs/>
          <w:color w:val="000000"/>
        </w:rPr>
        <w:t>of</w:t>
      </w:r>
      <w:r w:rsidR="002001E1">
        <w:rPr>
          <w:bCs/>
          <w:color w:val="000000"/>
        </w:rPr>
        <w:t xml:space="preserve"> 5’ end of read 2. </w:t>
      </w:r>
      <w:r w:rsidR="00D25094">
        <w:rPr>
          <w:bCs/>
          <w:color w:val="000000"/>
        </w:rPr>
        <w:t>‘</w:t>
      </w:r>
      <w:proofErr w:type="spellStart"/>
      <w:r w:rsidR="00D25094">
        <w:rPr>
          <w:bCs/>
          <w:color w:val="000000"/>
        </w:rPr>
        <w:t>generate_count_matrix_ADTs</w:t>
      </w:r>
      <w:proofErr w:type="spellEnd"/>
      <w:r w:rsidR="00D25094">
        <w:rPr>
          <w:bCs/>
          <w:color w:val="000000"/>
        </w:rPr>
        <w:t xml:space="preserve">’ </w:t>
      </w:r>
      <w:r w:rsidR="00725E09">
        <w:rPr>
          <w:bCs/>
          <w:color w:val="000000"/>
        </w:rPr>
        <w:t>automatically detect</w:t>
      </w:r>
      <w:r w:rsidR="00155C55">
        <w:rPr>
          <w:bCs/>
          <w:color w:val="000000"/>
        </w:rPr>
        <w:t>s</w:t>
      </w:r>
      <w:r w:rsidR="00725E09">
        <w:rPr>
          <w:bCs/>
          <w:color w:val="000000"/>
        </w:rPr>
        <w:t xml:space="preserve"> antibody type by scanning </w:t>
      </w:r>
      <w:r w:rsidR="00CA6E62">
        <w:rPr>
          <w:bCs/>
          <w:color w:val="000000"/>
        </w:rPr>
        <w:t>read 2 of the</w:t>
      </w:r>
      <w:r w:rsidR="00725E09">
        <w:rPr>
          <w:bCs/>
          <w:color w:val="000000"/>
        </w:rPr>
        <w:t xml:space="preserve"> first 1,000 </w:t>
      </w:r>
      <w:r w:rsidR="00CA6E62">
        <w:rPr>
          <w:bCs/>
          <w:color w:val="000000"/>
        </w:rPr>
        <w:t xml:space="preserve">read pairs and calculating </w:t>
      </w:r>
      <w:r w:rsidR="00681AF3">
        <w:rPr>
          <w:bCs/>
          <w:color w:val="000000"/>
        </w:rPr>
        <w:t xml:space="preserve">the percentage of </w:t>
      </w:r>
      <w:r w:rsidR="000E3FEC">
        <w:rPr>
          <w:bCs/>
          <w:color w:val="000000"/>
        </w:rPr>
        <w:t>read pairs</w:t>
      </w:r>
      <w:r w:rsidR="00934A69">
        <w:rPr>
          <w:bCs/>
          <w:color w:val="000000"/>
        </w:rPr>
        <w:t xml:space="preserve"> containing the auxiliary sequence</w:t>
      </w:r>
      <w:r w:rsidR="00C62085">
        <w:rPr>
          <w:bCs/>
          <w:color w:val="000000"/>
        </w:rPr>
        <w:t xml:space="preserve">. </w:t>
      </w:r>
      <w:r w:rsidR="00F22A0D">
        <w:rPr>
          <w:bCs/>
          <w:color w:val="000000"/>
        </w:rPr>
        <w:t xml:space="preserve">If more than 50% of read pairs contain the </w:t>
      </w:r>
      <w:r w:rsidR="00A21DBD">
        <w:rPr>
          <w:bCs/>
          <w:color w:val="000000"/>
        </w:rPr>
        <w:t xml:space="preserve">auxiliary sequence, </w:t>
      </w:r>
      <w:r w:rsidR="0093311D">
        <w:rPr>
          <w:bCs/>
          <w:color w:val="000000"/>
        </w:rPr>
        <w:t xml:space="preserve">we assume the antibody type is </w:t>
      </w:r>
      <w:proofErr w:type="spellStart"/>
      <w:r w:rsidR="00304C62">
        <w:rPr>
          <w:bCs/>
          <w:color w:val="000000"/>
        </w:rPr>
        <w:t>TotalSeq</w:t>
      </w:r>
      <w:r w:rsidR="00304C62" w:rsidRPr="0079612F">
        <w:rPr>
          <w:bCs/>
          <w:color w:val="000000"/>
          <w:vertAlign w:val="superscript"/>
        </w:rPr>
        <w:t>TM</w:t>
      </w:r>
      <w:proofErr w:type="spellEnd"/>
      <w:r w:rsidR="00304C62">
        <w:rPr>
          <w:bCs/>
          <w:color w:val="000000"/>
        </w:rPr>
        <w:t xml:space="preserve">-A, otherwise it is </w:t>
      </w:r>
      <w:proofErr w:type="spellStart"/>
      <w:r w:rsidR="00304C62">
        <w:rPr>
          <w:bCs/>
          <w:color w:val="000000"/>
        </w:rPr>
        <w:t>TotalSeq</w:t>
      </w:r>
      <w:r w:rsidR="00304C62" w:rsidRPr="0079612F">
        <w:rPr>
          <w:bCs/>
          <w:color w:val="000000"/>
          <w:vertAlign w:val="superscript"/>
        </w:rPr>
        <w:t>TM</w:t>
      </w:r>
      <w:proofErr w:type="spellEnd"/>
      <w:r w:rsidR="00304C62">
        <w:rPr>
          <w:bCs/>
          <w:color w:val="000000"/>
        </w:rPr>
        <w:t xml:space="preserve">-B or </w:t>
      </w:r>
      <w:proofErr w:type="spellStart"/>
      <w:r w:rsidR="00304C62">
        <w:rPr>
          <w:bCs/>
          <w:color w:val="000000"/>
        </w:rPr>
        <w:t>TotalSeq</w:t>
      </w:r>
      <w:r w:rsidR="00304C62" w:rsidRPr="0079612F">
        <w:rPr>
          <w:bCs/>
          <w:color w:val="000000"/>
          <w:vertAlign w:val="superscript"/>
        </w:rPr>
        <w:t>TM</w:t>
      </w:r>
      <w:proofErr w:type="spellEnd"/>
      <w:r w:rsidR="00304C62">
        <w:rPr>
          <w:bCs/>
          <w:color w:val="000000"/>
        </w:rPr>
        <w:t xml:space="preserve">-C. </w:t>
      </w:r>
      <w:r w:rsidR="00090E03">
        <w:rPr>
          <w:bCs/>
          <w:color w:val="000000"/>
        </w:rPr>
        <w:t xml:space="preserve">We allow up to 1 mismatch for matching the </w:t>
      </w:r>
      <w:r w:rsidR="00161D23">
        <w:rPr>
          <w:bCs/>
          <w:color w:val="000000"/>
        </w:rPr>
        <w:t>auxiliary sequence.</w:t>
      </w:r>
    </w:p>
    <w:p w14:paraId="0D96C036" w14:textId="77777777" w:rsidR="00F73476" w:rsidRDefault="00F73476" w:rsidP="00EA4348">
      <w:pPr>
        <w:spacing w:line="360" w:lineRule="auto"/>
        <w:jc w:val="both"/>
        <w:rPr>
          <w:bCs/>
          <w:color w:val="000000"/>
        </w:rPr>
      </w:pPr>
    </w:p>
    <w:p w14:paraId="1620292D" w14:textId="25A34AA9" w:rsidR="009657B3" w:rsidRDefault="00B31F75" w:rsidP="00EA4348">
      <w:pPr>
        <w:spacing w:line="360" w:lineRule="auto"/>
        <w:jc w:val="both"/>
        <w:rPr>
          <w:bCs/>
          <w:color w:val="000000"/>
        </w:rPr>
      </w:pPr>
      <w:r>
        <w:rPr>
          <w:bCs/>
          <w:color w:val="000000"/>
        </w:rPr>
        <w:t xml:space="preserve">For </w:t>
      </w:r>
      <w:r w:rsidR="00E87E0D">
        <w:rPr>
          <w:bCs/>
          <w:color w:val="000000"/>
        </w:rPr>
        <w:t>pooled CRISPR screen</w:t>
      </w:r>
      <w:r>
        <w:rPr>
          <w:bCs/>
          <w:color w:val="000000"/>
        </w:rPr>
        <w:t xml:space="preserve"> protocols, </w:t>
      </w:r>
      <w:r w:rsidR="00064AD6">
        <w:rPr>
          <w:bCs/>
          <w:color w:val="000000"/>
        </w:rPr>
        <w:t>we assume that the feature barcode</w:t>
      </w:r>
      <w:r w:rsidR="00974C63">
        <w:rPr>
          <w:bCs/>
          <w:color w:val="000000"/>
        </w:rPr>
        <w:t xml:space="preserve"> (protospacer)</w:t>
      </w:r>
      <w:r w:rsidR="00064AD6">
        <w:rPr>
          <w:bCs/>
          <w:color w:val="000000"/>
        </w:rPr>
        <w:t xml:space="preserve"> </w:t>
      </w:r>
      <w:r w:rsidR="008229B0">
        <w:rPr>
          <w:bCs/>
          <w:color w:val="000000"/>
        </w:rPr>
        <w:t xml:space="preserve">is located </w:t>
      </w:r>
      <w:r w:rsidR="00064AD6">
        <w:rPr>
          <w:bCs/>
          <w:color w:val="000000"/>
        </w:rPr>
        <w:t xml:space="preserve">in front of a user-provided </w:t>
      </w:r>
      <w:r w:rsidR="00A67378">
        <w:rPr>
          <w:bCs/>
          <w:color w:val="000000"/>
        </w:rPr>
        <w:t>anchor</w:t>
      </w:r>
      <w:r w:rsidR="00064AD6">
        <w:rPr>
          <w:bCs/>
          <w:color w:val="000000"/>
        </w:rPr>
        <w:t xml:space="preserve"> sequence</w:t>
      </w:r>
      <w:r w:rsidR="00FC3034">
        <w:rPr>
          <w:bCs/>
          <w:color w:val="000000"/>
        </w:rPr>
        <w:t>.</w:t>
      </w:r>
      <w:r w:rsidR="00953391">
        <w:rPr>
          <w:bCs/>
          <w:color w:val="000000"/>
        </w:rPr>
        <w:t xml:space="preserve"> </w:t>
      </w:r>
      <w:r w:rsidR="00B16FF6">
        <w:rPr>
          <w:bCs/>
          <w:color w:val="000000"/>
        </w:rPr>
        <w:t xml:space="preserve">For V2 chemistry, we first search the anchor sequence in read 2, </w:t>
      </w:r>
      <w:r w:rsidR="00234F32">
        <w:rPr>
          <w:bCs/>
          <w:color w:val="000000"/>
        </w:rPr>
        <w:t>allowing up to 2 mismatches or indels</w:t>
      </w:r>
      <w:r w:rsidR="00EA3D47">
        <w:rPr>
          <w:bCs/>
          <w:color w:val="000000"/>
        </w:rPr>
        <w:t xml:space="preserve">. </w:t>
      </w:r>
      <w:r w:rsidR="007B6EB0">
        <w:rPr>
          <w:bCs/>
          <w:color w:val="000000"/>
        </w:rPr>
        <w:t xml:space="preserve">We then </w:t>
      </w:r>
      <w:r w:rsidR="00387D61">
        <w:rPr>
          <w:bCs/>
          <w:color w:val="000000"/>
        </w:rPr>
        <w:t>extract the</w:t>
      </w:r>
      <w:r w:rsidR="00643843">
        <w:rPr>
          <w:bCs/>
          <w:color w:val="000000"/>
        </w:rPr>
        <w:t xml:space="preserve"> feature barcode </w:t>
      </w:r>
      <w:r w:rsidR="008924DB">
        <w:rPr>
          <w:bCs/>
          <w:color w:val="000000"/>
        </w:rPr>
        <w:t xml:space="preserve">at the 5’ end of the anchor sequence. </w:t>
      </w:r>
      <w:r w:rsidR="00170DD9">
        <w:rPr>
          <w:bCs/>
          <w:color w:val="000000"/>
        </w:rPr>
        <w:t xml:space="preserve">For V3 chemistry, </w:t>
      </w:r>
      <w:r w:rsidR="00424244">
        <w:rPr>
          <w:bCs/>
          <w:color w:val="000000"/>
        </w:rPr>
        <w:t xml:space="preserve">we assume users use 10x Genomics </w:t>
      </w:r>
      <w:r w:rsidR="004C198A">
        <w:rPr>
          <w:bCs/>
          <w:color w:val="000000"/>
        </w:rPr>
        <w:t xml:space="preserve">CRISPR guide capture assays and additionally check </w:t>
      </w:r>
      <w:r w:rsidR="00263CDA">
        <w:rPr>
          <w:bCs/>
          <w:color w:val="000000"/>
        </w:rPr>
        <w:t>the Template Switching Oligo (TSO) sequence ‘</w:t>
      </w:r>
      <w:r w:rsidR="00263CDA" w:rsidRPr="00263CDA">
        <w:rPr>
          <w:bCs/>
          <w:color w:val="000000"/>
        </w:rPr>
        <w:t>AAGCAGTGGTATCAACGCAGAGTACATGGG</w:t>
      </w:r>
      <w:r w:rsidR="00263CDA">
        <w:rPr>
          <w:bCs/>
          <w:color w:val="000000"/>
        </w:rPr>
        <w:t xml:space="preserve">’ </w:t>
      </w:r>
      <w:r w:rsidR="00AD6627">
        <w:rPr>
          <w:bCs/>
          <w:color w:val="000000"/>
        </w:rPr>
        <w:t>at the 5’ end of read 2, allowing up to 3 mismatches and indels.</w:t>
      </w:r>
    </w:p>
    <w:p w14:paraId="387CCA72" w14:textId="77777777" w:rsidR="00BE1401" w:rsidRDefault="00BE1401" w:rsidP="00EA4348">
      <w:pPr>
        <w:spacing w:line="360" w:lineRule="auto"/>
        <w:jc w:val="both"/>
        <w:rPr>
          <w:bCs/>
          <w:color w:val="000000"/>
        </w:rPr>
      </w:pPr>
    </w:p>
    <w:p w14:paraId="02061C11" w14:textId="1C632A3A" w:rsidR="006178AF" w:rsidRPr="00150B34" w:rsidRDefault="009657B3" w:rsidP="00EA4348">
      <w:pPr>
        <w:spacing w:line="360" w:lineRule="auto"/>
        <w:jc w:val="both"/>
        <w:rPr>
          <w:bCs/>
          <w:color w:val="000000"/>
        </w:rPr>
      </w:pPr>
      <w:r>
        <w:rPr>
          <w:bCs/>
          <w:color w:val="000000"/>
        </w:rPr>
        <w:t xml:space="preserve">Once we locate the feature barcode, we </w:t>
      </w:r>
      <w:r w:rsidR="00852C3E">
        <w:rPr>
          <w:bCs/>
          <w:color w:val="000000"/>
        </w:rPr>
        <w:t>match it with a user-provided white list, allowing up to 3 mismatches by default.</w:t>
      </w:r>
      <w:r w:rsidR="00155CA4">
        <w:rPr>
          <w:bCs/>
          <w:color w:val="000000"/>
        </w:rPr>
        <w:t xml:space="preserve"> </w:t>
      </w:r>
      <w:r w:rsidR="00816929">
        <w:rPr>
          <w:bCs/>
          <w:color w:val="000000"/>
        </w:rPr>
        <w:t xml:space="preserve">After scanning all read pairs, </w:t>
      </w:r>
      <w:r w:rsidR="00FD27E1">
        <w:rPr>
          <w:bCs/>
          <w:color w:val="000000"/>
        </w:rPr>
        <w:t>‘</w:t>
      </w:r>
      <w:proofErr w:type="spellStart"/>
      <w:r w:rsidR="00FD27E1">
        <w:rPr>
          <w:bCs/>
          <w:color w:val="000000"/>
        </w:rPr>
        <w:t>generate_count_matrix_ADTs</w:t>
      </w:r>
      <w:proofErr w:type="spellEnd"/>
      <w:r w:rsidR="00FD27E1">
        <w:rPr>
          <w:bCs/>
          <w:color w:val="000000"/>
        </w:rPr>
        <w:t xml:space="preserve">’ </w:t>
      </w:r>
      <w:r w:rsidR="00746C35">
        <w:rPr>
          <w:bCs/>
          <w:color w:val="000000"/>
        </w:rPr>
        <w:t xml:space="preserve">generates a feature-count matrix in CSV format: </w:t>
      </w:r>
      <w:r w:rsidR="00282646">
        <w:rPr>
          <w:bCs/>
          <w:color w:val="000000"/>
        </w:rPr>
        <w:t xml:space="preserve">each row represents one feature, each column represents one cell barcode, and each </w:t>
      </w:r>
      <w:r w:rsidR="004F7409">
        <w:rPr>
          <w:bCs/>
          <w:color w:val="000000"/>
        </w:rPr>
        <w:t xml:space="preserve">element </w:t>
      </w:r>
      <w:r w:rsidR="000E426D">
        <w:rPr>
          <w:bCs/>
          <w:color w:val="000000"/>
        </w:rPr>
        <w:t xml:space="preserve">records the number of unique UMIs </w:t>
      </w:r>
      <w:r w:rsidR="002A4F7F">
        <w:rPr>
          <w:bCs/>
          <w:color w:val="000000"/>
        </w:rPr>
        <w:t>for the</w:t>
      </w:r>
      <w:r w:rsidR="00A819F0">
        <w:rPr>
          <w:bCs/>
          <w:color w:val="000000"/>
        </w:rPr>
        <w:t xml:space="preserve"> feature </w:t>
      </w:r>
      <w:r w:rsidR="008D1875">
        <w:rPr>
          <w:bCs/>
          <w:color w:val="000000"/>
        </w:rPr>
        <w:t xml:space="preserve">in the row </w:t>
      </w:r>
      <w:r w:rsidR="00C83A32">
        <w:rPr>
          <w:bCs/>
          <w:color w:val="000000"/>
        </w:rPr>
        <w:t>in the cell</w:t>
      </w:r>
      <w:r w:rsidR="002A4F7F">
        <w:rPr>
          <w:bCs/>
          <w:color w:val="000000"/>
        </w:rPr>
        <w:t xml:space="preserve"> barcode in the column. </w:t>
      </w:r>
      <w:r w:rsidR="009D7A89">
        <w:rPr>
          <w:bCs/>
          <w:color w:val="000000"/>
        </w:rPr>
        <w:t xml:space="preserve">To speed up the sequence matching </w:t>
      </w:r>
      <w:r w:rsidR="00DF71BF">
        <w:rPr>
          <w:bCs/>
          <w:color w:val="000000"/>
        </w:rPr>
        <w:t>process, we encode</w:t>
      </w:r>
      <w:r w:rsidR="00A21632">
        <w:rPr>
          <w:bCs/>
          <w:color w:val="000000"/>
        </w:rPr>
        <w:t xml:space="preserve"> cell barcodes, UMIs and feature barcodes into 8-byte unsigned integers (2 bits per nucleotide).</w:t>
      </w:r>
    </w:p>
    <w:p w14:paraId="4D0F1D1F" w14:textId="09C9A3B3" w:rsidR="0006381F" w:rsidRDefault="0006381F" w:rsidP="00EA4348">
      <w:pPr>
        <w:jc w:val="both"/>
      </w:pPr>
    </w:p>
    <w:p w14:paraId="1799B68A" w14:textId="4802A40D" w:rsidR="00501209" w:rsidRPr="00150B34" w:rsidRDefault="00501209" w:rsidP="00EA4348">
      <w:pPr>
        <w:spacing w:line="360" w:lineRule="auto"/>
        <w:jc w:val="both"/>
        <w:rPr>
          <w:b/>
        </w:rPr>
      </w:pPr>
      <w:r w:rsidRPr="00150B34">
        <w:rPr>
          <w:b/>
        </w:rPr>
        <w:t>CITE-</w:t>
      </w:r>
      <w:proofErr w:type="spellStart"/>
      <w:r w:rsidRPr="00150B34">
        <w:rPr>
          <w:b/>
        </w:rPr>
        <w:t>Seq</w:t>
      </w:r>
      <w:proofErr w:type="spellEnd"/>
      <w:r w:rsidRPr="00150B34">
        <w:rPr>
          <w:b/>
        </w:rPr>
        <w:t xml:space="preserve"> data analysis.</w:t>
      </w:r>
    </w:p>
    <w:p w14:paraId="285C5B18" w14:textId="68ED5537" w:rsidR="00501209" w:rsidRDefault="00925130" w:rsidP="00EA4348">
      <w:pPr>
        <w:spacing w:line="360" w:lineRule="auto"/>
        <w:jc w:val="both"/>
      </w:pPr>
      <w:r>
        <w:t xml:space="preserve">We recommend </w:t>
      </w:r>
      <w:r w:rsidR="00C00B43">
        <w:t xml:space="preserve">that </w:t>
      </w:r>
      <w:r>
        <w:t xml:space="preserve">users </w:t>
      </w:r>
      <w:r w:rsidR="003E162D">
        <w:t xml:space="preserve">to </w:t>
      </w:r>
      <w:r w:rsidR="00241E41">
        <w:t>include</w:t>
      </w:r>
      <w:r w:rsidR="003E162D">
        <w:t xml:space="preserve"> both antibodies of interests, such as PD-1, and their corresponding IgG controls </w:t>
      </w:r>
      <w:r w:rsidR="0095007D">
        <w:t>in their CITE-</w:t>
      </w:r>
      <w:proofErr w:type="spellStart"/>
      <w:r w:rsidR="0095007D">
        <w:t>Seq</w:t>
      </w:r>
      <w:proofErr w:type="spellEnd"/>
      <w:r w:rsidR="0095007D">
        <w:t xml:space="preserve"> assays. </w:t>
      </w:r>
      <w:r w:rsidR="00F81C70">
        <w:t xml:space="preserve">Based on the </w:t>
      </w:r>
      <w:r w:rsidR="00BC155B">
        <w:t xml:space="preserve">generated </w:t>
      </w:r>
      <w:r w:rsidR="00F81C70">
        <w:t>feature-count matri</w:t>
      </w:r>
      <w:r w:rsidR="00BC155B">
        <w:t>x</w:t>
      </w:r>
      <w:r w:rsidR="00F81C70">
        <w:t xml:space="preserve">, </w:t>
      </w:r>
      <w:proofErr w:type="spellStart"/>
      <w:r w:rsidR="00BC155B">
        <w:t>scCloud</w:t>
      </w:r>
      <w:proofErr w:type="spellEnd"/>
      <w:r w:rsidR="00122F6B">
        <w:t xml:space="preserve"> </w:t>
      </w:r>
      <w:r w:rsidR="00DD22F3">
        <w:t xml:space="preserve">first calculates log fold change between </w:t>
      </w:r>
      <w:r w:rsidR="00EC1F44">
        <w:t xml:space="preserve">feature UMI counts of </w:t>
      </w:r>
      <w:r w:rsidR="00C00B43">
        <w:t xml:space="preserve">the </w:t>
      </w:r>
      <w:r w:rsidR="00DD22F3">
        <w:t>antibody of interest and its IgG control as the antibody expression</w:t>
      </w:r>
      <w:r w:rsidR="00D862E4">
        <w:t xml:space="preserve">. </w:t>
      </w:r>
      <w:r w:rsidR="00EC1F44">
        <w:t>Let us denote the UMI</w:t>
      </w:r>
      <w:r w:rsidR="00DD22F3">
        <w:t xml:space="preserve"> </w:t>
      </w:r>
      <w:r w:rsidR="001B06EF">
        <w:t xml:space="preserve">counts of the antibody and its IgG control as </w:t>
      </w:r>
      <m:oMath>
        <m:sSub>
          <m:sSubPr>
            <m:ctrlPr>
              <w:rPr>
                <w:rFonts w:ascii="Cambria Math" w:hAnsi="Cambria Math"/>
                <w:i/>
              </w:rPr>
            </m:ctrlPr>
          </m:sSubPr>
          <m:e>
            <m:r>
              <w:rPr>
                <w:rFonts w:ascii="Cambria Math" w:hAnsi="Cambria Math"/>
              </w:rPr>
              <m:t>c</m:t>
            </m:r>
          </m:e>
          <m:sub>
            <m:r>
              <w:rPr>
                <w:rFonts w:ascii="Cambria Math" w:hAnsi="Cambria Math"/>
              </w:rPr>
              <m:t>a</m:t>
            </m:r>
          </m:sub>
        </m:sSub>
      </m:oMath>
      <w:r w:rsidR="00B811A8">
        <w:t xml:space="preserve"> and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rsidR="00B811A8">
        <w:t>. The antibody expression</w:t>
      </w:r>
      <w:r w:rsidR="003F0965">
        <w:t xml:space="preserve"> </w:t>
      </w:r>
      <m:oMath>
        <m:r>
          <w:rPr>
            <w:rFonts w:ascii="Cambria Math" w:hAnsi="Cambria Math"/>
          </w:rPr>
          <m:t>expr</m:t>
        </m:r>
      </m:oMath>
      <w:r w:rsidR="00B811A8">
        <w:t xml:space="preserve"> </w:t>
      </w:r>
      <w:r w:rsidR="00134400">
        <w:t xml:space="preserve">is calculated as </w:t>
      </w:r>
    </w:p>
    <w:p w14:paraId="44CC63B0" w14:textId="02443C7E" w:rsidR="00E630F6" w:rsidRPr="00E630F6" w:rsidRDefault="003F0965" w:rsidP="00EA4348">
      <w:pPr>
        <w:spacing w:line="360" w:lineRule="auto"/>
        <w:jc w:val="both"/>
      </w:pPr>
      <m:oMathPara>
        <m:oMath>
          <m:r>
            <w:rPr>
              <w:rFonts w:ascii="Cambria Math" w:hAnsi="Cambria Math"/>
            </w:rPr>
            <m:t>expr=</m:t>
          </m:r>
          <m:func>
            <m:funcPr>
              <m:ctrlPr>
                <w:rPr>
                  <w:rFonts w:ascii="Cambria Math" w:hAnsi="Cambria Math"/>
                  <w:i/>
                </w:rPr>
              </m:ctrlPr>
            </m:funcPr>
            <m:fName>
              <m:r>
                <m:rPr>
                  <m:sty m:val="p"/>
                </m:rPr>
                <w:rPr>
                  <w:rFonts w:ascii="Cambria Math" w:hAnsi="Cambria Math"/>
                </w:rPr>
                <m:t>max</m:t>
              </m:r>
            </m:fName>
            <m:e>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+1</m:t>
                      </m:r>
                    </m:den>
                  </m:f>
                </m:e>
              </m:func>
              <m:r>
                <w:rPr>
                  <w:rFonts w:ascii="Cambria Math" w:hAnsi="Cambria Math"/>
                </w:rPr>
                <m:t>, 0)</m:t>
              </m:r>
            </m:e>
          </m:func>
          <m:r>
            <w:rPr>
              <w:rFonts w:ascii="Cambria Math" w:hAnsi="Cambria Math"/>
            </w:rPr>
            <m:t>.       (2)</m:t>
          </m:r>
        </m:oMath>
      </m:oMathPara>
    </w:p>
    <w:p w14:paraId="0ED1515E" w14:textId="1725F1C9" w:rsidR="00E630F6" w:rsidRDefault="003C37C6" w:rsidP="00EA4348">
      <w:pPr>
        <w:spacing w:line="360" w:lineRule="auto"/>
        <w:jc w:val="both"/>
      </w:pPr>
      <w:r>
        <w:t xml:space="preserve">We add 1 to both the numerator and denominator inside the log function to avoid </w:t>
      </w:r>
      <w:r w:rsidR="00024359">
        <w:t xml:space="preserve">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0</m:t>
            </m:r>
          </m:e>
        </m:func>
      </m:oMath>
      <w:r w:rsidR="00024359">
        <w:t xml:space="preserve"> problem. </w:t>
      </w:r>
      <w:r w:rsidR="00950A4A">
        <w:t xml:space="preserve">Then </w:t>
      </w:r>
      <w:proofErr w:type="spellStart"/>
      <w:r w:rsidR="00950A4A">
        <w:t>scCloud</w:t>
      </w:r>
      <w:proofErr w:type="spellEnd"/>
      <w:r w:rsidR="00950A4A">
        <w:t xml:space="preserve"> merge</w:t>
      </w:r>
      <w:r w:rsidR="00333710">
        <w:t>s</w:t>
      </w:r>
      <w:r w:rsidR="00950A4A">
        <w:t xml:space="preserve"> the transformed antibody expression matrix into the RNA expression matrix </w:t>
      </w:r>
      <w:r w:rsidR="00BE4054">
        <w:t xml:space="preserve">so that users can </w:t>
      </w:r>
      <w:r w:rsidR="00A359F0">
        <w:t xml:space="preserve">plot antibody expressions on </w:t>
      </w:r>
      <w:r w:rsidR="00097CE6">
        <w:t>2D/3D visualizations</w:t>
      </w:r>
      <w:r w:rsidR="00CE005E">
        <w:t xml:space="preserve"> (e.g. t</w:t>
      </w:r>
      <w:ins w:id="52" w:author="Microsoft Office User" w:date="2019-07-13T20:42:00Z">
        <w:r w:rsidR="00EB7CFF">
          <w:t>-</w:t>
        </w:r>
      </w:ins>
      <w:r w:rsidR="00CE005E">
        <w:t xml:space="preserve">SNE &amp; UMAP) </w:t>
      </w:r>
      <w:r w:rsidR="00097CE6">
        <w:t xml:space="preserve">calculated based on RNA </w:t>
      </w:r>
      <w:r w:rsidR="00C00B43">
        <w:t>expression levels</w:t>
      </w:r>
      <w:r w:rsidR="00097CE6">
        <w:t>.</w:t>
      </w:r>
      <w:r w:rsidR="00FC47F7">
        <w:t xml:space="preserve"> </w:t>
      </w:r>
      <w:proofErr w:type="spellStart"/>
      <w:r w:rsidR="001B09CF">
        <w:t>scCloud</w:t>
      </w:r>
      <w:proofErr w:type="spellEnd"/>
      <w:r w:rsidR="001B09CF">
        <w:t xml:space="preserve"> can optionally generate </w:t>
      </w:r>
      <w:r w:rsidR="00632411">
        <w:t>t</w:t>
      </w:r>
      <w:ins w:id="53" w:author="Microsoft Office User" w:date="2019-07-13T20:42:00Z">
        <w:r w:rsidR="00EB7CFF">
          <w:t>-</w:t>
        </w:r>
      </w:ins>
      <w:r w:rsidR="00632411">
        <w:t>SNE plots solely based on antibody expression</w:t>
      </w:r>
      <w:r w:rsidR="00C00B43">
        <w:t xml:space="preserve"> levels</w:t>
      </w:r>
      <w:r w:rsidR="00632411">
        <w:t>.</w:t>
      </w:r>
    </w:p>
    <w:p w14:paraId="072C4DB5" w14:textId="0B8864A0" w:rsidR="0040738C" w:rsidRDefault="0040738C" w:rsidP="00EA4348">
      <w:pPr>
        <w:spacing w:line="360" w:lineRule="auto"/>
        <w:jc w:val="both"/>
      </w:pPr>
    </w:p>
    <w:p w14:paraId="0A8913E3" w14:textId="35CA240C" w:rsidR="00B825CB" w:rsidRPr="00150B34" w:rsidRDefault="00B825CB" w:rsidP="00EA4348">
      <w:pPr>
        <w:spacing w:line="360" w:lineRule="auto"/>
        <w:jc w:val="both"/>
        <w:rPr>
          <w:b/>
        </w:rPr>
      </w:pPr>
      <w:r w:rsidRPr="00150B34">
        <w:rPr>
          <w:b/>
        </w:rPr>
        <w:t>Demultiplexing cell hashing and nucleus hashing data.</w:t>
      </w:r>
    </w:p>
    <w:p w14:paraId="4D7EB2EA" w14:textId="31C81724" w:rsidR="0087411C" w:rsidRDefault="00411DE4" w:rsidP="00EA4348">
      <w:pPr>
        <w:spacing w:line="360" w:lineRule="auto"/>
        <w:jc w:val="both"/>
        <w:rPr>
          <w:rFonts w:eastAsiaTheme="minorEastAsia"/>
        </w:rPr>
      </w:pPr>
      <w:proofErr w:type="spellStart"/>
      <w:r>
        <w:t>scCloud</w:t>
      </w:r>
      <w:proofErr w:type="spellEnd"/>
      <w:r>
        <w:t xml:space="preserve"> demultiplexes </w:t>
      </w:r>
      <w:r w:rsidR="00212ABD">
        <w:t xml:space="preserve">cell hashing and nucleus hashing data using the </w:t>
      </w:r>
      <w:proofErr w:type="spellStart"/>
      <w:r w:rsidR="00031CA8">
        <w:t>DemuxEM</w:t>
      </w:r>
      <w:proofErr w:type="spellEnd"/>
      <w:r w:rsidR="00031CA8">
        <w:t xml:space="preserve"> algorithm proposed in</w:t>
      </w:r>
      <w:r w:rsidR="00FF09FA">
        <w:rPr>
          <w:rFonts w:eastAsiaTheme="minorEastAsia"/>
        </w:rPr>
        <w:t xml:space="preserve"> </w:t>
      </w:r>
      <w:proofErr w:type="spellStart"/>
      <w:r w:rsidR="00551251" w:rsidRPr="00725E0B">
        <w:t>Gaublomme</w:t>
      </w:r>
      <w:proofErr w:type="spellEnd"/>
      <w:r w:rsidR="00551251">
        <w:t xml:space="preserve"> and Li </w:t>
      </w:r>
      <w:r w:rsidR="00551251" w:rsidRPr="00150B34">
        <w:rPr>
          <w:i/>
        </w:rPr>
        <w:t>et al.</w:t>
      </w:r>
      <w:r w:rsidR="00FF09FA">
        <w:rPr>
          <w:rFonts w:eastAsiaTheme="minorEastAsia"/>
        </w:rPr>
        <w:fldChar w:fldCharType="begin"/>
      </w:r>
      <w:r w:rsidR="00FF09FA">
        <w:rPr>
          <w:rFonts w:eastAsiaTheme="minorEastAsia"/>
        </w:rPr>
        <w:instrText xml:space="preserve"> ADDIN ZOTERO_ITEM CSL_CITATION {"citationID":"hONLrhBD","properties":{"formattedCitation":"\\super 19\\nosupersub{}","plainCitation":"19","noteIndex":0},"citationItems":[{"id":42,"uris":["http://zotero.org/users/5797567/items/XWT7XJCZ"],"uri":["http://zotero.org/users/5797567/items/XWT7XJCZ"],"itemData":{"id":42,"type":"article-journal","title":"Nuclei multiplexing with barcoded antibodies for single-nucleus genomics","container-title":"bioRxiv","page":"476036","source":"www.biorxiv.org","abstract":"&lt;h3&gt;Abstract&lt;/h3&gt; &lt;p&gt;Single-nucleus RNA-Seq (snRNA-seq) enables the interrogation of cellular states in complex tissues that are challenging to dissociate, including frozen clinical samples. This opens the way, in principle, to large studies, such as those required for human genetics, clinical trials, or precise cell atlases of large organs. However, such applications are currently limited by batch effects, sequential processing, and costs. To address these challenges, we present an approach for multiplexing snRNA-seq, using sample-barcoded antibodies against the nuclear pore complex to uniquely label nuclei from distinct samples. Comparing human brain cortex samples profiled in multiplex with or without hashing antibodies, we demonstrate that nucleus hashing does not significantly alter the recovered transcriptome profiles. We further developed demuxEM, a novel computational tool that robustly detects inter-sample nucleus multiplets and assigns singlets to their samples of origin by antibody barcodes, and validated its accuracy using gender-specific gene expression, species-mixing and natural genetic variation. Nucleus hashing significantly reduces cost per nucleus, recovering up to about 5 times as many single nuclei per microfluidc channel. Our approach provides a robust technique for diverse studies including tissue atlases of isogenic model organisms or from a single larger human organ, multiple biopsies or longitudinal samples of one donor, and large-scale perturbation screens.&lt;/p&gt;","DOI":"10.1101/476036","language":"en","author":[{"family":"Gaublomme","given":"Jellert T."},{"family":"Li","given":"Bo"},{"family":"McCabe","given":"Cristin"},{"family":"Knecht","given":"Abigail"},{"family":"Drokhlyansky","given":"Eugene"},{"family":"Wittenberghe","given":"Nicholas Van"},{"family":"Waldman","given":"Julia"},{"family":"Dionne","given":"Danielle"},{"family":"Nguyen","given":"Lan"},{"family":"Jager","given":"Phil De"},{"family":"Yeung","given":"Bertrand"},{"family":"Zhao","given":"Xinfang"},{"family":"Habib","given":"Naomi"},{"family":"Rozenblatt-Rosen","given":"Orit"},{"family":"Regev","given":"Aviv"}],"issued":{"date-parts":[["2018",11,23]]}}}],"schema":"https://github.com/citation-style-language/schema/raw/master/csl-citation.json"} </w:instrText>
      </w:r>
      <w:r w:rsidR="00FF09FA">
        <w:rPr>
          <w:rFonts w:eastAsiaTheme="minorEastAsia"/>
        </w:rPr>
        <w:fldChar w:fldCharType="separate"/>
      </w:r>
      <w:r w:rsidR="00FF09FA" w:rsidRPr="00FF09FA">
        <w:rPr>
          <w:vertAlign w:val="superscript"/>
        </w:rPr>
        <w:t>19</w:t>
      </w:r>
      <w:r w:rsidR="00FF09FA">
        <w:rPr>
          <w:rFonts w:eastAsiaTheme="minorEastAsia"/>
        </w:rPr>
        <w:fldChar w:fldCharType="end"/>
      </w:r>
    </w:p>
    <w:p w14:paraId="4A7F8E82" w14:textId="77777777" w:rsidR="0087411C" w:rsidRDefault="0087411C" w:rsidP="00EA4348">
      <w:pPr>
        <w:spacing w:line="360" w:lineRule="auto"/>
        <w:jc w:val="both"/>
      </w:pPr>
    </w:p>
    <w:p w14:paraId="26D5BE3F" w14:textId="0965F32A" w:rsidR="00B825CB" w:rsidRPr="00150B34" w:rsidRDefault="00C24E1A" w:rsidP="00EA4348">
      <w:pPr>
        <w:spacing w:line="360" w:lineRule="auto"/>
        <w:jc w:val="both"/>
        <w:rPr>
          <w:b/>
        </w:rPr>
      </w:pPr>
      <w:r w:rsidRPr="00150B34">
        <w:rPr>
          <w:b/>
        </w:rPr>
        <w:t>Chimeric read filtration for pooled CRISPR screen data.</w:t>
      </w:r>
    </w:p>
    <w:p w14:paraId="4EA5C368" w14:textId="3E6D8979" w:rsidR="00B95FF7" w:rsidRDefault="00CA5DDE" w:rsidP="00EA4348">
      <w:pPr>
        <w:spacing w:line="360" w:lineRule="auto"/>
        <w:jc w:val="both"/>
      </w:pPr>
      <w:r>
        <w:t xml:space="preserve">The sgRNA library is often over-sequenced </w:t>
      </w:r>
      <w:r w:rsidR="00FB0C7B">
        <w:t xml:space="preserve">for pooled CRISPR screen </w:t>
      </w:r>
      <w:r w:rsidR="00FC5ECC">
        <w:t>assays</w:t>
      </w:r>
      <w:r w:rsidR="00C3388E">
        <w:t xml:space="preserve">, which results in </w:t>
      </w:r>
      <w:r w:rsidR="00C8236E">
        <w:t>a high number of false positive UMIs due to PCR chimeric</w:t>
      </w:r>
      <w:r w:rsidR="007E2E54">
        <w:t xml:space="preserve"> reads</w:t>
      </w:r>
      <w:r w:rsidR="00D8795D">
        <w:fldChar w:fldCharType="begin"/>
      </w:r>
      <w:ins w:id="54" w:author="Microsoft Office User" w:date="2019-07-13T19:34:00Z">
        <w:r w:rsidR="002C6E45">
          <w:instrText xml:space="preserve"> ADDIN ZOTERO_ITEM CSL_CITATION {"citationID":"xsat6ArD","properties":{"formattedCitation":"\\super 44\\nosupersub{}","plainCitation":"44","noteIndex":0},"citationItems":[{"id":67,"uris":["http://zotero.org/users/5797567/items/ZQJKXD7X"],"uri":["http://zotero.org/users/5797567/items/ZQJKXD7X"],"itemData":{"id":67,"type":"article-journal","title":"Correcting Chimeric Crosstalk in Single Cell RNA-seq Experiments","container-title":"bioRxiv","page":"093237","source":"www.biorxiv.org","abstract":"&lt;h3&gt;Abstract&lt;/h3&gt; &lt;p&gt;As part of the process of preparing scRNA-seq libraries, a diverse template is typically amplified by PCR. During amplification, spurious chimeric molecules can be formed between molecules originating in different cells. While several computational and experimental strategies have been suggested to mitigate the impact of chimeric molecules, they have not been addressed in the context of scRNA-seq experiments. We demonstrate that chimeras become increasingly problematic as samples are sequenced deeply and propose two computational solutions. The first is unsupervised and relies only on cell barcode and UMI information. The second is a supervised approach built on labeled data and a set of molecule specific features. The classifier can accurately identify most of the contaminating molecules in a deeply sequenced species mixing dataset. Code is publicly available at https://github.com/asncd/schimera.&lt;/p&gt;","DOI":"10.1101/093237","language":"en","author":[{"family":"Dixit","given":"Atray"}],"issued":{"date-parts":[["2016",12,12]]}}}],"schema":"https://github.com/citation-style-language/schema/raw/master/csl-citation.json"} </w:instrText>
        </w:r>
      </w:ins>
      <w:del w:id="55" w:author="Microsoft Office User" w:date="2019-07-13T19:34:00Z">
        <w:r w:rsidR="00F32665" w:rsidDel="002C6E45">
          <w:delInstrText xml:space="preserve"> ADDIN ZOTERO_ITEM CSL_CITATION {"citationID":"xsat6ArD","properties":{"formattedCitation":"\\super 43\\nosupersub{}","plainCitation":"43","noteIndex":0},"citationItems":[{"id":67,"uris":["http://zotero.org/users/5797567/items/ZQJKXD7X"],"uri":["http://zotero.org/users/5797567/items/ZQJKXD7X"],"itemData":{"id":67,"type":"article-journal","title":"Correcting Chimeric Crosstalk in Single Cell RNA-seq Experiments","container-title":"bioRxiv","page":"093237","source":"www.biorxiv.org","abstract":"&lt;h3&gt;Abstract&lt;/h3&gt; &lt;p&gt;As part of the process of preparing scRNA-seq libraries, a diverse template is typically amplified by PCR. During amplification, spurious chimeric molecules can be formed between molecules originating in different cells. While several computational and experimental strategies have been suggested to mitigate the impact of chimeric molecules, they have not been addressed in the context of scRNA-seq experiments. We demonstrate that chimeras become increasingly problematic as samples are sequenced deeply and propose two computational solutions. The first is unsupervised and relies only on cell barcode and UMI information. The second is a supervised approach built on labeled data and a set of molecule specific features. The classifier can accurately identify most of the contaminating molecules in a deeply sequenced species mixing dataset. Code is publicly available at https://github.com/asncd/schimera.&lt;/p&gt;","DOI":"10.1101/093237","language":"en","author":[{"family":"Dixit","given":"Atray"}],"issued":{"date-parts":[["2016",12,12]]}}}],"schema":"https://github.com/citation-style-language/schema/raw/master/csl-citation.json"} </w:delInstrText>
        </w:r>
      </w:del>
      <w:r w:rsidR="00D8795D">
        <w:fldChar w:fldCharType="separate"/>
      </w:r>
      <w:ins w:id="56" w:author="Microsoft Office User" w:date="2019-07-13T19:34:00Z">
        <w:r w:rsidR="002C6E45" w:rsidRPr="002C6E45">
          <w:rPr>
            <w:vertAlign w:val="superscript"/>
          </w:rPr>
          <w:t>44</w:t>
        </w:r>
      </w:ins>
      <w:del w:id="57" w:author="Microsoft Office User" w:date="2019-07-13T19:34:00Z">
        <w:r w:rsidR="00F32665" w:rsidRPr="000F2A2B" w:rsidDel="002C6E45">
          <w:rPr>
            <w:vertAlign w:val="superscript"/>
          </w:rPr>
          <w:delText>43</w:delText>
        </w:r>
      </w:del>
      <w:r w:rsidR="00D8795D">
        <w:fldChar w:fldCharType="end"/>
      </w:r>
      <w:r w:rsidR="000E1EF3">
        <w:t>.</w:t>
      </w:r>
      <w:r w:rsidR="00434DB8">
        <w:t xml:space="preserve"> </w:t>
      </w:r>
      <w:r w:rsidR="00BC306F">
        <w:t>These false positive UMIs tend to</w:t>
      </w:r>
      <w:r w:rsidR="00AC51E3">
        <w:t xml:space="preserve"> </w:t>
      </w:r>
      <w:r w:rsidR="00D94D42">
        <w:t xml:space="preserve">have </w:t>
      </w:r>
      <w:r w:rsidR="003E43C2">
        <w:t>fewer</w:t>
      </w:r>
      <w:r w:rsidR="005A6661">
        <w:t xml:space="preserve"> supporting reads </w:t>
      </w:r>
      <w:r w:rsidR="00F238A8">
        <w:t xml:space="preserve">on average. </w:t>
      </w:r>
      <w:r w:rsidR="00772584">
        <w:t xml:space="preserve">Suppose we have </w:t>
      </w:r>
      <m:oMath>
        <m:r>
          <w:rPr>
            <w:rFonts w:ascii="Cambria Math" w:hAnsi="Cambria Math"/>
          </w:rPr>
          <m:t>c[i]</m:t>
        </m:r>
      </m:oMath>
      <w:r w:rsidR="00772584">
        <w:t xml:space="preserve"> UMIs </w:t>
      </w:r>
      <w:r w:rsidR="00717F0E">
        <w:t xml:space="preserve">with exact </w:t>
      </w:r>
      <m:oMath>
        <m:r>
          <w:rPr>
            <w:rFonts w:ascii="Cambria Math" w:hAnsi="Cambria Math"/>
          </w:rPr>
          <m:t>i</m:t>
        </m:r>
      </m:oMath>
      <w:r w:rsidR="00717F0E">
        <w:t xml:space="preserve"> supporting reads. </w:t>
      </w:r>
      <w:r w:rsidR="00630DDB">
        <w:t xml:space="preserve">In general, </w:t>
      </w:r>
      <w:r w:rsidR="00A225A8">
        <w:t xml:space="preserve">we expect </w:t>
      </w:r>
      <m:oMath>
        <m:r>
          <w:rPr>
            <w:rFonts w:ascii="Cambria Math" w:hAnsi="Cambria Math"/>
          </w:rPr>
          <m:t>c[i]</m:t>
        </m:r>
      </m:oMath>
      <w:r w:rsidR="00A225A8">
        <w:t xml:space="preserve"> decreases monotonically while we increase </w:t>
      </w:r>
      <m:oMath>
        <m:r>
          <w:rPr>
            <w:rFonts w:ascii="Cambria Math" w:hAnsi="Cambria Math"/>
          </w:rPr>
          <m:t>i</m:t>
        </m:r>
      </m:oMath>
      <w:r w:rsidR="006A068C">
        <w:t>.</w:t>
      </w:r>
      <w:r w:rsidR="0035179E">
        <w:t xml:space="preserve"> However, </w:t>
      </w:r>
      <w:r w:rsidR="001C3F72">
        <w:t>if the library is over-sequenced, sometimes we can observe a second peak in the tail</w:t>
      </w:r>
      <w:r w:rsidR="00F378B8">
        <w:t xml:space="preserve"> of the </w:t>
      </w:r>
      <m:oMath>
        <m:r>
          <w:rPr>
            <w:rFonts w:ascii="Cambria Math" w:hAnsi="Cambria Math"/>
          </w:rPr>
          <m:t>c[i]</m:t>
        </m:r>
      </m:oMath>
      <w:r w:rsidR="00F378B8">
        <w:t xml:space="preserve"> </w:t>
      </w:r>
      <w:r w:rsidR="00F378B8">
        <w:lastRenderedPageBreak/>
        <w:t>distribution</w:t>
      </w:r>
      <w:r w:rsidR="00247993">
        <w:t xml:space="preserve"> (</w:t>
      </w:r>
      <m:oMath>
        <m:r>
          <w:rPr>
            <w:rFonts w:ascii="Cambria Math" w:hAnsi="Cambria Math"/>
          </w:rPr>
          <m:t>∃i, c</m:t>
        </m:r>
        <m:d>
          <m:dPr>
            <m:begChr m:val="["/>
            <m:endChr m:val="]"/>
            <m:ctrlPr>
              <w:rPr>
                <w:rFonts w:ascii="Cambria Math" w:hAnsi="Cambria Math"/>
                <w:i/>
              </w:rPr>
            </m:ctrlPr>
          </m:dPr>
          <m:e>
            <m:r>
              <w:rPr>
                <w:rFonts w:ascii="Cambria Math" w:hAnsi="Cambria Math"/>
              </w:rPr>
              <m:t>i-2</m:t>
            </m:r>
          </m:e>
        </m:d>
        <m:r>
          <w:rPr>
            <w:rFonts w:ascii="Cambria Math" w:hAnsi="Cambria Math"/>
          </w:rPr>
          <m:t>&lt;c</m:t>
        </m:r>
        <m:d>
          <m:dPr>
            <m:begChr m:val="["/>
            <m:endChr m:val="]"/>
            <m:ctrlPr>
              <w:rPr>
                <w:rFonts w:ascii="Cambria Math" w:hAnsi="Cambria Math"/>
                <w:i/>
              </w:rPr>
            </m:ctrlPr>
          </m:dPr>
          <m:e>
            <m:r>
              <w:rPr>
                <w:rFonts w:ascii="Cambria Math" w:hAnsi="Cambria Math"/>
              </w:rPr>
              <m:t>i-1</m:t>
            </m:r>
          </m:e>
        </m:d>
        <m:r>
          <w:rPr>
            <w:rFonts w:ascii="Cambria Math" w:hAnsi="Cambria Math"/>
          </w:rPr>
          <m:t>&lt;c</m:t>
        </m:r>
        <m:d>
          <m:dPr>
            <m:begChr m:val="["/>
            <m:endChr m:val="]"/>
            <m:ctrlPr>
              <w:rPr>
                <w:rFonts w:ascii="Cambria Math" w:hAnsi="Cambria Math"/>
                <w:i/>
              </w:rPr>
            </m:ctrlPr>
          </m:dPr>
          <m:e>
            <m:r>
              <w:rPr>
                <w:rFonts w:ascii="Cambria Math" w:hAnsi="Cambria Math"/>
              </w:rPr>
              <m:t>i</m:t>
            </m:r>
          </m:e>
        </m:d>
        <m:r>
          <w:rPr>
            <w:rFonts w:ascii="Cambria Math" w:hAnsi="Cambria Math"/>
          </w:rPr>
          <m:t>≥c[i+1]</m:t>
        </m:r>
      </m:oMath>
      <w:r w:rsidR="00247993">
        <w:t>)</w:t>
      </w:r>
      <w:r w:rsidR="00156111">
        <w:t xml:space="preserve">, which is more likely to </w:t>
      </w:r>
      <w:r w:rsidR="00D8795D">
        <w:t xml:space="preserve">represent </w:t>
      </w:r>
      <w:r w:rsidR="00761320">
        <w:t xml:space="preserve">true UMIs. </w:t>
      </w:r>
      <w:proofErr w:type="spellStart"/>
      <w:r w:rsidR="009564EE">
        <w:t>scCloud</w:t>
      </w:r>
      <w:proofErr w:type="spellEnd"/>
      <w:r w:rsidR="009564EE">
        <w:t xml:space="preserve"> </w:t>
      </w:r>
      <w:r w:rsidR="00F2726F">
        <w:t xml:space="preserve">detects the left boundary of the second peak by </w:t>
      </w:r>
      <w:r w:rsidR="00AB6401">
        <w:t xml:space="preserve">scanning </w:t>
      </w:r>
      <m:oMath>
        <m:r>
          <w:rPr>
            <w:rFonts w:ascii="Cambria Math" w:hAnsi="Cambria Math"/>
          </w:rPr>
          <m:t>i</m:t>
        </m:r>
      </m:oMath>
      <w:r w:rsidR="00AB6401">
        <w:t xml:space="preserve"> consecutively. </w:t>
      </w:r>
      <w:r w:rsidR="00757FEB">
        <w:t xml:space="preserve"> </w:t>
      </w:r>
      <w:r w:rsidR="00095A7D">
        <w:t xml:space="preserve">If </w:t>
      </w:r>
      <w:proofErr w:type="spellStart"/>
      <w:r w:rsidR="00095A7D">
        <w:t>scCloud</w:t>
      </w:r>
      <w:proofErr w:type="spellEnd"/>
      <w:r w:rsidR="00095A7D">
        <w:t xml:space="preserve"> can find an </w:t>
      </w:r>
      <m:oMath>
        <m:r>
          <w:rPr>
            <w:rFonts w:ascii="Cambria Math" w:hAnsi="Cambria Math"/>
          </w:rPr>
          <m:t>i</m:t>
        </m:r>
      </m:oMath>
      <w:r w:rsidR="00DD29B1">
        <w:t xml:space="preserve"> such that </w:t>
      </w:r>
      <m:oMath>
        <m:r>
          <w:rPr>
            <w:rFonts w:ascii="Cambria Math" w:hAnsi="Cambria Math"/>
          </w:rPr>
          <m:t>c</m:t>
        </m:r>
        <m:d>
          <m:dPr>
            <m:begChr m:val="["/>
            <m:endChr m:val="]"/>
            <m:ctrlPr>
              <w:rPr>
                <w:rFonts w:ascii="Cambria Math" w:hAnsi="Cambria Math"/>
                <w:i/>
              </w:rPr>
            </m:ctrlPr>
          </m:dPr>
          <m:e>
            <m:r>
              <w:rPr>
                <w:rFonts w:ascii="Cambria Math" w:hAnsi="Cambria Math"/>
              </w:rPr>
              <m:t>i</m:t>
            </m:r>
          </m:e>
        </m:d>
        <m:r>
          <w:rPr>
            <w:rFonts w:ascii="Cambria Math" w:hAnsi="Cambria Math"/>
          </w:rPr>
          <m:t>&lt;c</m:t>
        </m:r>
        <m:d>
          <m:dPr>
            <m:begChr m:val="["/>
            <m:endChr m:val="]"/>
            <m:ctrlPr>
              <w:rPr>
                <w:rFonts w:ascii="Cambria Math" w:hAnsi="Cambria Math"/>
                <w:i/>
              </w:rPr>
            </m:ctrlPr>
          </m:dPr>
          <m:e>
            <m:r>
              <w:rPr>
                <w:rFonts w:ascii="Cambria Math" w:hAnsi="Cambria Math"/>
              </w:rPr>
              <m:t>i+1</m:t>
            </m:r>
          </m:e>
        </m:d>
        <m:r>
          <w:rPr>
            <w:rFonts w:ascii="Cambria Math" w:hAnsi="Cambria Math"/>
          </w:rPr>
          <m:t>&lt;c[i+2]</m:t>
        </m:r>
      </m:oMath>
      <w:r w:rsidR="00386295">
        <w:t xml:space="preserve"> and </w:t>
      </w:r>
      <m:oMath>
        <m:r>
          <w:rPr>
            <w:rFonts w:ascii="Cambria Math" w:hAnsi="Cambria Math"/>
          </w:rPr>
          <m:t>i≤10</m:t>
        </m:r>
      </m:oMath>
      <w:r w:rsidR="008B008D">
        <w:t xml:space="preserve">, </w:t>
      </w:r>
      <w:proofErr w:type="spellStart"/>
      <w:r w:rsidR="00EB4361">
        <w:t>scCloud</w:t>
      </w:r>
      <w:proofErr w:type="spellEnd"/>
      <w:r w:rsidR="00EB4361">
        <w:t xml:space="preserve"> </w:t>
      </w:r>
      <w:r w:rsidR="00D0045C">
        <w:t xml:space="preserve">will </w:t>
      </w:r>
      <w:r w:rsidR="00837B42">
        <w:t xml:space="preserve">filter out any UMIs with </w:t>
      </w:r>
      <w:r w:rsidR="00D8795D">
        <w:t xml:space="preserve">fewer </w:t>
      </w:r>
      <w:r w:rsidR="00837B42">
        <w:t xml:space="preserve">than </w:t>
      </w:r>
      <m:oMath>
        <m:r>
          <w:rPr>
            <w:rFonts w:ascii="Cambria Math" w:hAnsi="Cambria Math"/>
          </w:rPr>
          <m:t>i</m:t>
        </m:r>
      </m:oMath>
      <w:r w:rsidR="00837B42">
        <w:t xml:space="preserve"> supporting reads. Otherwise, scCloud filters out any UMIs with only one supporting reads. </w:t>
      </w:r>
      <w:r w:rsidR="00E12338">
        <w:t xml:space="preserve">If </w:t>
      </w:r>
      <w:r w:rsidR="009F58AB">
        <w:t>a</w:t>
      </w:r>
      <w:r w:rsidR="00E12338">
        <w:t xml:space="preserve"> cell barcode and UMI combination contains more than 1 feature barcode, it is likely </w:t>
      </w:r>
      <w:r w:rsidR="00901619">
        <w:t xml:space="preserve">that the feature barcode with fewer supporting reads </w:t>
      </w:r>
      <w:r w:rsidR="00887DA1">
        <w:t>is produced by PCR chimera</w:t>
      </w:r>
      <w:r w:rsidR="00916ED5">
        <w:t>s</w:t>
      </w:r>
      <w:r w:rsidR="00507A7B">
        <w:fldChar w:fldCharType="begin"/>
      </w:r>
      <w:ins w:id="58" w:author="Microsoft Office User" w:date="2019-07-13T19:34:00Z">
        <w:r w:rsidR="002C6E45">
          <w:instrText xml:space="preserve"> ADDIN ZOTERO_ITEM CSL_CITATION {"citationID":"CQsuyG32","properties":{"formattedCitation":"\\super 44\\nosupersub{}","plainCitation":"44","noteIndex":0},"citationItems":[{"id":67,"uris":["http://zotero.org/users/5797567/items/ZQJKXD7X"],"uri":["http://zotero.org/users/5797567/items/ZQJKXD7X"],"itemData":{"id":67,"type":"article-journal","title":"Correcting Chimeric Crosstalk in Single Cell RNA-seq Experiments","container-title":"bioRxiv","page":"093237","source":"www.biorxiv.org","abstract":"&lt;h3&gt;Abstract&lt;/h3&gt; &lt;p&gt;As part of the process of preparing scRNA-seq libraries, a diverse template is typically amplified by PCR. During amplification, spurious chimeric molecules can be formed between molecules originating in different cells. While several computational and experimental strategies have been suggested to mitigate the impact of chimeric molecules, they have not been addressed in the context of scRNA-seq experiments. We demonstrate that chimeras become increasingly problematic as samples are sequenced deeply and propose two computational solutions. The first is unsupervised and relies only on cell barcode and UMI information. The second is a supervised approach built on labeled data and a set of molecule specific features. The classifier can accurately identify most of the contaminating molecules in a deeply sequenced species mixing dataset. Code is publicly available at https://github.com/asncd/schimera.&lt;/p&gt;","DOI":"10.1101/093237","language":"en","author":[{"family":"Dixit","given":"Atray"}],"issued":{"date-parts":[["2016",12,12]]}}}],"schema":"https://github.com/citation-style-language/schema/raw/master/csl-citation.json"} </w:instrText>
        </w:r>
      </w:ins>
      <w:del w:id="59" w:author="Microsoft Office User" w:date="2019-07-13T19:34:00Z">
        <w:r w:rsidR="00F32665" w:rsidDel="002C6E45">
          <w:delInstrText xml:space="preserve"> ADDIN ZOTERO_ITEM CSL_CITATION {"citationID":"CQsuyG32","properties":{"formattedCitation":"\\super 43\\nosupersub{}","plainCitation":"43","noteIndex":0},"citationItems":[{"id":67,"uris":["http://zotero.org/users/5797567/items/ZQJKXD7X"],"uri":["http://zotero.org/users/5797567/items/ZQJKXD7X"],"itemData":{"id":67,"type":"article-journal","title":"Correcting Chimeric Crosstalk in Single Cell RNA-seq Experiments","container-title":"bioRxiv","page":"093237","source":"www.biorxiv.org","abstract":"&lt;h3&gt;Abstract&lt;/h3&gt; &lt;p&gt;As part of the process of preparing scRNA-seq libraries, a diverse template is typically amplified by PCR. During amplification, spurious chimeric molecules can be formed between molecules originating in different cells. While several computational and experimental strategies have been suggested to mitigate the impact of chimeric molecules, they have not been addressed in the context of scRNA-seq experiments. We demonstrate that chimeras become increasingly problematic as samples are sequenced deeply and propose two computational solutions. The first is unsupervised and relies only on cell barcode and UMI information. The second is a supervised approach built on labeled data and a set of molecule specific features. The classifier can accurately identify most of the contaminating molecules in a deeply sequenced species mixing dataset. Code is publicly available at https://github.com/asncd/schimera.&lt;/p&gt;","DOI":"10.1101/093237","language":"en","author":[{"family":"Dixit","given":"Atray"}],"issued":{"date-parts":[["2016",12,12]]}}}],"schema":"https://github.com/citation-style-language/schema/raw/master/csl-citation.json"} </w:delInstrText>
        </w:r>
      </w:del>
      <w:r w:rsidR="00507A7B">
        <w:fldChar w:fldCharType="separate"/>
      </w:r>
      <w:ins w:id="60" w:author="Microsoft Office User" w:date="2019-07-13T19:34:00Z">
        <w:r w:rsidR="002C6E45" w:rsidRPr="002C6E45">
          <w:rPr>
            <w:vertAlign w:val="superscript"/>
          </w:rPr>
          <w:t>44</w:t>
        </w:r>
      </w:ins>
      <w:del w:id="61" w:author="Microsoft Office User" w:date="2019-07-13T19:34:00Z">
        <w:r w:rsidR="00F32665" w:rsidRPr="000F2A2B" w:rsidDel="002C6E45">
          <w:rPr>
            <w:vertAlign w:val="superscript"/>
          </w:rPr>
          <w:delText>43</w:delText>
        </w:r>
      </w:del>
      <w:r w:rsidR="00507A7B">
        <w:fldChar w:fldCharType="end"/>
      </w:r>
      <w:r w:rsidR="00C32AD6">
        <w:t xml:space="preserve"> and </w:t>
      </w:r>
      <w:proofErr w:type="spellStart"/>
      <w:r w:rsidR="00C32AD6">
        <w:t>scCloud</w:t>
      </w:r>
      <w:proofErr w:type="spellEnd"/>
      <w:r w:rsidR="00C32AD6">
        <w:t xml:space="preserve"> will filter feature barcodes </w:t>
      </w:r>
      <w:r w:rsidR="00F31486">
        <w:t>supported by no more than 10%</w:t>
      </w:r>
      <w:r w:rsidR="0052200D">
        <w:t xml:space="preserve"> </w:t>
      </w:r>
      <w:r w:rsidR="00F31486">
        <w:t xml:space="preserve">of reads </w:t>
      </w:r>
      <w:r w:rsidR="00075BB8">
        <w:t>belonging</w:t>
      </w:r>
      <w:r w:rsidR="008C2404">
        <w:t xml:space="preserve"> to </w:t>
      </w:r>
      <w:r w:rsidR="003878B5">
        <w:t>that com</w:t>
      </w:r>
      <w:r w:rsidR="00C42812">
        <w:t>bination.</w:t>
      </w:r>
      <w:r w:rsidR="00C818D8">
        <w:t xml:space="preserve"> </w:t>
      </w:r>
      <w:proofErr w:type="spellStart"/>
      <w:r w:rsidR="00031D14">
        <w:t>scCloud</w:t>
      </w:r>
      <w:proofErr w:type="spellEnd"/>
      <w:r w:rsidR="00031D14">
        <w:t xml:space="preserve"> generates a filtered feature-count matrix after this filtration step and lets users decide if they want to use the original feature-count matrix or the filtered feature-count matrix.</w:t>
      </w:r>
    </w:p>
    <w:p w14:paraId="0D998ED0" w14:textId="0C8EF32A" w:rsidR="00C24E1A" w:rsidRDefault="00C24E1A" w:rsidP="00EA4348">
      <w:pPr>
        <w:spacing w:line="360" w:lineRule="auto"/>
        <w:jc w:val="both"/>
      </w:pPr>
    </w:p>
    <w:p w14:paraId="63134D99" w14:textId="2D187DB4" w:rsidR="00CA612E" w:rsidRPr="00150B34" w:rsidRDefault="0014606C" w:rsidP="00EA4348">
      <w:pPr>
        <w:spacing w:line="360" w:lineRule="auto"/>
        <w:jc w:val="both"/>
        <w:rPr>
          <w:b/>
        </w:rPr>
      </w:pPr>
      <w:r w:rsidRPr="00150B34">
        <w:rPr>
          <w:b/>
        </w:rPr>
        <w:t>Immune repertoire detection and single-cell ATAC-</w:t>
      </w:r>
      <w:proofErr w:type="spellStart"/>
      <w:r w:rsidRPr="00150B34">
        <w:rPr>
          <w:b/>
        </w:rPr>
        <w:t>Seq</w:t>
      </w:r>
      <w:proofErr w:type="spellEnd"/>
      <w:r w:rsidRPr="00150B34">
        <w:rPr>
          <w:b/>
        </w:rPr>
        <w:t xml:space="preserve"> data analysis.</w:t>
      </w:r>
    </w:p>
    <w:p w14:paraId="6F6993AE" w14:textId="0FB04330" w:rsidR="00551186" w:rsidRDefault="0014606C" w:rsidP="00EA4348">
      <w:pPr>
        <w:spacing w:line="360" w:lineRule="auto"/>
        <w:jc w:val="both"/>
      </w:pPr>
      <w:proofErr w:type="spellStart"/>
      <w:r>
        <w:t>scCloud</w:t>
      </w:r>
      <w:proofErr w:type="spellEnd"/>
      <w:r>
        <w:t xml:space="preserve"> supports 10x Genomics’ immune repertoire detection analysis by calling </w:t>
      </w:r>
      <w:r w:rsidR="001B6AF4">
        <w:t>‘</w:t>
      </w:r>
      <w:proofErr w:type="spellStart"/>
      <w:r w:rsidR="001B6AF4">
        <w:t>cellranger</w:t>
      </w:r>
      <w:proofErr w:type="spellEnd"/>
      <w:r w:rsidR="001B6AF4">
        <w:t xml:space="preserve"> </w:t>
      </w:r>
      <w:proofErr w:type="spellStart"/>
      <w:r w:rsidR="001B6AF4">
        <w:t>vdj</w:t>
      </w:r>
      <w:proofErr w:type="spellEnd"/>
      <w:r w:rsidR="001B6AF4">
        <w:t xml:space="preserve">’ and requests </w:t>
      </w:r>
      <w:r w:rsidR="00823CAB">
        <w:t xml:space="preserve">64 CPU, </w:t>
      </w:r>
      <w:r w:rsidR="00C31B91">
        <w:t xml:space="preserve">128 GB memory and 500 GB disk space by default. </w:t>
      </w:r>
      <w:proofErr w:type="spellStart"/>
      <w:r w:rsidR="009B0743">
        <w:t>scCloud</w:t>
      </w:r>
      <w:proofErr w:type="spellEnd"/>
      <w:r w:rsidR="009B0743">
        <w:t xml:space="preserve"> supports 10x Genomics’ single-cell ATAC-</w:t>
      </w:r>
      <w:proofErr w:type="spellStart"/>
      <w:r w:rsidR="009B0743">
        <w:t>Seq</w:t>
      </w:r>
      <w:proofErr w:type="spellEnd"/>
      <w:r w:rsidR="009B0743">
        <w:t xml:space="preserve"> data analysis by calling ‘</w:t>
      </w:r>
      <w:proofErr w:type="spellStart"/>
      <w:r w:rsidR="009B0743">
        <w:t>cellranger-atac</w:t>
      </w:r>
      <w:proofErr w:type="spellEnd"/>
      <w:r w:rsidR="009B0743">
        <w:t xml:space="preserve"> </w:t>
      </w:r>
      <w:proofErr w:type="spellStart"/>
      <w:r w:rsidR="009B0743">
        <w:t>mkfastq</w:t>
      </w:r>
      <w:proofErr w:type="spellEnd"/>
      <w:r w:rsidR="009B0743">
        <w:t>’ and ‘</w:t>
      </w:r>
      <w:proofErr w:type="spellStart"/>
      <w:r w:rsidR="009B0743">
        <w:t>cellranger-atac</w:t>
      </w:r>
      <w:proofErr w:type="spellEnd"/>
      <w:r w:rsidR="009B0743">
        <w:t xml:space="preserve"> count’. </w:t>
      </w:r>
      <w:r w:rsidR="007B715A">
        <w:t xml:space="preserve">By default, </w:t>
      </w:r>
      <w:proofErr w:type="spellStart"/>
      <w:r w:rsidR="009B0743">
        <w:t>scCloud</w:t>
      </w:r>
      <w:proofErr w:type="spellEnd"/>
      <w:r w:rsidR="009B0743">
        <w:t xml:space="preserve"> requests </w:t>
      </w:r>
      <w:r w:rsidR="00551186">
        <w:t>64 CPU, 128 GB memory and 1.5 TB disk space for ‘</w:t>
      </w:r>
      <w:proofErr w:type="spellStart"/>
      <w:r w:rsidR="00551186">
        <w:t>cellranger-atac</w:t>
      </w:r>
      <w:proofErr w:type="spellEnd"/>
      <w:r w:rsidR="00551186">
        <w:t xml:space="preserve"> </w:t>
      </w:r>
      <w:proofErr w:type="spellStart"/>
      <w:r w:rsidR="00551186">
        <w:t>mkfastq</w:t>
      </w:r>
      <w:proofErr w:type="spellEnd"/>
      <w:r w:rsidR="00551186">
        <w:t>’ jobs and 64 CPU, 128 GB memory and 500 GB disk space for ‘</w:t>
      </w:r>
      <w:proofErr w:type="spellStart"/>
      <w:r w:rsidR="00551186">
        <w:t>cellranger-atac</w:t>
      </w:r>
      <w:proofErr w:type="spellEnd"/>
      <w:r w:rsidR="00551186">
        <w:t xml:space="preserve"> count’ jobs.</w:t>
      </w:r>
    </w:p>
    <w:p w14:paraId="5A777628" w14:textId="77777777" w:rsidR="00D75BEA" w:rsidRDefault="00D75BEA" w:rsidP="00EA4348">
      <w:pPr>
        <w:spacing w:line="360" w:lineRule="auto"/>
        <w:jc w:val="both"/>
      </w:pPr>
    </w:p>
    <w:p w14:paraId="5EDF9C92" w14:textId="77777777" w:rsidR="00D37A7F" w:rsidRDefault="00D37A7F" w:rsidP="00EA4348">
      <w:pPr>
        <w:pStyle w:val="NormalWeb"/>
        <w:spacing w:before="0" w:beforeAutospacing="0" w:after="0" w:afterAutospacing="0" w:line="360" w:lineRule="auto"/>
        <w:jc w:val="both"/>
        <w:outlineLvl w:val="0"/>
        <w:rPr>
          <w:rFonts w:eastAsiaTheme="minorEastAsia"/>
          <w:b/>
          <w:lang w:eastAsia="zh-CN"/>
        </w:rPr>
      </w:pPr>
      <w:proofErr w:type="spellStart"/>
      <w:r>
        <w:rPr>
          <w:rFonts w:eastAsiaTheme="minorEastAsia"/>
          <w:b/>
          <w:lang w:eastAsia="zh-CN"/>
        </w:rPr>
        <w:t>scCloudVis</w:t>
      </w:r>
      <w:proofErr w:type="spellEnd"/>
      <w:r>
        <w:rPr>
          <w:rFonts w:eastAsiaTheme="minorEastAsia"/>
          <w:b/>
          <w:lang w:eastAsia="zh-CN"/>
        </w:rPr>
        <w:t xml:space="preserve"> implementation. </w:t>
      </w:r>
    </w:p>
    <w:p w14:paraId="5E46D82A" w14:textId="751F36C8" w:rsidR="00D37A7F" w:rsidRDefault="00D37A7F" w:rsidP="00EA4348">
      <w:pPr>
        <w:pStyle w:val="NormalWeb"/>
        <w:spacing w:before="0" w:beforeAutospacing="0" w:after="0" w:afterAutospacing="0" w:line="360" w:lineRule="auto"/>
        <w:jc w:val="both"/>
        <w:outlineLvl w:val="0"/>
        <w:rPr>
          <w:rFonts w:eastAsiaTheme="minorEastAsia"/>
          <w:lang w:eastAsia="zh-CN"/>
        </w:rPr>
      </w:pPr>
      <w:proofErr w:type="spellStart"/>
      <w:r w:rsidRPr="00150B34">
        <w:rPr>
          <w:rFonts w:eastAsiaTheme="minorEastAsia"/>
          <w:lang w:eastAsia="zh-CN"/>
        </w:rPr>
        <w:t>scCloud</w:t>
      </w:r>
      <w:r w:rsidR="005729CD">
        <w:rPr>
          <w:rFonts w:eastAsiaTheme="minorEastAsia"/>
          <w:lang w:eastAsia="zh-CN"/>
        </w:rPr>
        <w:t>Vis</w:t>
      </w:r>
      <w:proofErr w:type="spellEnd"/>
      <w:r w:rsidRPr="00150B34">
        <w:rPr>
          <w:rFonts w:eastAsiaTheme="minorEastAsia"/>
          <w:lang w:eastAsia="zh-CN"/>
        </w:rPr>
        <w:t xml:space="preserve"> is a serverless application to visualize variables on a 2</w:t>
      </w:r>
      <w:r w:rsidR="004F20BE">
        <w:rPr>
          <w:rFonts w:eastAsiaTheme="minorEastAsia"/>
          <w:lang w:eastAsia="zh-CN"/>
        </w:rPr>
        <w:t>D</w:t>
      </w:r>
      <w:r w:rsidRPr="00150B34">
        <w:rPr>
          <w:rFonts w:eastAsiaTheme="minorEastAsia"/>
          <w:lang w:eastAsia="zh-CN"/>
        </w:rPr>
        <w:t xml:space="preserve"> or 3</w:t>
      </w:r>
      <w:r w:rsidR="004F20BE">
        <w:rPr>
          <w:rFonts w:eastAsiaTheme="minorEastAsia"/>
          <w:lang w:eastAsia="zh-CN"/>
        </w:rPr>
        <w:t>D</w:t>
      </w:r>
      <w:r w:rsidRPr="00150B34">
        <w:rPr>
          <w:rFonts w:eastAsiaTheme="minorEastAsia"/>
          <w:lang w:eastAsia="zh-CN"/>
        </w:rPr>
        <w:t xml:space="preserve"> embedding of observations. The client side of </w:t>
      </w:r>
      <w:proofErr w:type="spellStart"/>
      <w:r w:rsidRPr="00150B34">
        <w:rPr>
          <w:rFonts w:eastAsiaTheme="minorEastAsia"/>
          <w:lang w:eastAsia="zh-CN"/>
        </w:rPr>
        <w:t>scCloudVis</w:t>
      </w:r>
      <w:proofErr w:type="spellEnd"/>
      <w:r w:rsidRPr="00150B34">
        <w:rPr>
          <w:rFonts w:eastAsiaTheme="minorEastAsia"/>
          <w:lang w:eastAsia="zh-CN"/>
        </w:rPr>
        <w:t xml:space="preserve"> is implemented using React to manage state and </w:t>
      </w:r>
      <w:proofErr w:type="spellStart"/>
      <w:r w:rsidRPr="00150B34">
        <w:rPr>
          <w:rFonts w:eastAsiaTheme="minorEastAsia"/>
          <w:lang w:eastAsia="zh-CN"/>
        </w:rPr>
        <w:t>Plotly</w:t>
      </w:r>
      <w:proofErr w:type="spellEnd"/>
      <w:r w:rsidRPr="00150B34">
        <w:rPr>
          <w:rFonts w:eastAsiaTheme="minorEastAsia"/>
          <w:lang w:eastAsia="zh-CN"/>
        </w:rPr>
        <w:t xml:space="preserve"> to generate charts. The backend consists of several cloud functions to manage datasets and to slice variables from a specified dataset</w:t>
      </w:r>
      <w:r w:rsidR="008B3505">
        <w:rPr>
          <w:rFonts w:eastAsiaTheme="minorEastAsia"/>
          <w:lang w:eastAsia="zh-CN"/>
        </w:rPr>
        <w:t xml:space="preserve"> in PARQUET format</w:t>
      </w:r>
      <w:r w:rsidR="00C92E1D">
        <w:rPr>
          <w:rFonts w:eastAsiaTheme="minorEastAsia"/>
          <w:lang w:eastAsia="zh-CN"/>
        </w:rPr>
        <w:t xml:space="preserve">, where the PARQUET file is generated by </w:t>
      </w:r>
      <w:proofErr w:type="spellStart"/>
      <w:r w:rsidR="00C92E1D">
        <w:rPr>
          <w:rFonts w:eastAsiaTheme="minorEastAsia"/>
          <w:lang w:eastAsia="zh-CN"/>
        </w:rPr>
        <w:t>scCloud</w:t>
      </w:r>
      <w:proofErr w:type="spellEnd"/>
      <w:r w:rsidRPr="00150B34">
        <w:rPr>
          <w:rFonts w:eastAsiaTheme="minorEastAsia"/>
          <w:lang w:eastAsia="zh-CN"/>
        </w:rPr>
        <w:t>. The slice function can optionally generate statistical summaries on an n-dimensional grid, thus enabling plotting of millions of cells.</w:t>
      </w:r>
    </w:p>
    <w:p w14:paraId="42077576" w14:textId="48B52D7B" w:rsidR="0008546D" w:rsidRDefault="0008546D" w:rsidP="00150B34">
      <w:pPr>
        <w:pStyle w:val="NormalWeb"/>
        <w:spacing w:before="0" w:beforeAutospacing="0" w:after="0" w:afterAutospacing="0" w:line="360" w:lineRule="auto"/>
        <w:jc w:val="both"/>
        <w:outlineLvl w:val="0"/>
        <w:rPr>
          <w:rFonts w:eastAsiaTheme="minorEastAsia"/>
        </w:rPr>
      </w:pPr>
    </w:p>
    <w:p w14:paraId="699E95D5" w14:textId="52A6D206" w:rsidR="00EE4FF1" w:rsidRPr="00074819" w:rsidRDefault="00EE4FF1" w:rsidP="00150B34">
      <w:pPr>
        <w:pStyle w:val="NormalWeb"/>
        <w:spacing w:before="0" w:beforeAutospacing="0" w:after="0" w:afterAutospacing="0" w:line="360" w:lineRule="auto"/>
        <w:jc w:val="both"/>
        <w:outlineLvl w:val="0"/>
        <w:rPr>
          <w:rFonts w:eastAsiaTheme="minorEastAsia"/>
          <w:b/>
        </w:rPr>
      </w:pPr>
      <w:r w:rsidRPr="00074819">
        <w:rPr>
          <w:rFonts w:eastAsiaTheme="minorEastAsia"/>
          <w:b/>
        </w:rPr>
        <w:t>Curated cell-type-specific markers.</w:t>
      </w:r>
    </w:p>
    <w:p w14:paraId="3CBD6414" w14:textId="3B3ED13D" w:rsidR="00EE4FF1" w:rsidRDefault="00F358DD" w:rsidP="00150B34">
      <w:pPr>
        <w:pStyle w:val="NormalWeb"/>
        <w:spacing w:before="0" w:beforeAutospacing="0" w:after="0" w:afterAutospacing="0" w:line="360" w:lineRule="auto"/>
        <w:jc w:val="both"/>
        <w:outlineLvl w:val="0"/>
        <w:rPr>
          <w:rFonts w:eastAsiaTheme="minorEastAsia"/>
        </w:rPr>
      </w:pPr>
      <w:r>
        <w:rPr>
          <w:rFonts w:eastAsiaTheme="minorEastAsia"/>
        </w:rPr>
        <w:t>We have curated cell-type-specific markers</w:t>
      </w:r>
      <w:r w:rsidR="00FB13C1">
        <w:rPr>
          <w:rFonts w:eastAsiaTheme="minorEastAsia"/>
        </w:rPr>
        <w:t xml:space="preserve"> for immune and brain tissues</w:t>
      </w:r>
      <w:r w:rsidR="00A12622">
        <w:rPr>
          <w:rFonts w:eastAsiaTheme="minorEastAsia"/>
        </w:rPr>
        <w:t xml:space="preserve"> in both human and mouse. These markers are collected based on domain knowledge. In particular, we collect human myeloid cell markers based on </w:t>
      </w:r>
      <w:r w:rsidR="00EA3FA7">
        <w:rPr>
          <w:rFonts w:eastAsiaTheme="minorEastAsia"/>
        </w:rPr>
        <w:t>our recent paper</w:t>
      </w:r>
      <w:r w:rsidR="003E4CF4">
        <w:rPr>
          <w:rFonts w:eastAsiaTheme="minorEastAsia"/>
        </w:rPr>
        <w:fldChar w:fldCharType="begin"/>
      </w:r>
      <w:ins w:id="62" w:author="Microsoft Office User" w:date="2019-07-13T19:34:00Z">
        <w:r w:rsidR="002C6E45">
          <w:rPr>
            <w:rFonts w:eastAsiaTheme="minorEastAsia"/>
          </w:rPr>
          <w:instrText xml:space="preserve"> ADDIN ZOTERO_ITEM CSL_CITATION {"citationID":"5Dyk28P7","properties":{"formattedCitation":"\\super 45\\nosupersub{}","plainCitation":"45","noteIndex":0},"citationItems":[{"id":104,"uris":["http://zotero.org/users/5797567/items/W87EJWTV"],"uri":["http://zotero.org/users/5797567/items/W87EJWTV"],"itemData":{"id":104,"type":"article-journal","title":"Single-cell RNA-seq reveals new types of human blood dendritic cells, monocytes, and progenitors","container-title":"Science","page":"eaah4573","volume":"356","issue":"6335","source":"science.sciencemag.org","abstract":"&lt;h3&gt;INTRODUCTION&lt;/h3&gt; &lt;p&gt;Dendritic cells (DCs) and monocytes consist of multiple specialized subtypes that play a central role in pathogen sensing, phagocytosis, and antigen presentation. However, their identities and interrelationships are not fully understood, as these populations have historically been defined by a combination of morphology, physical properties, localization, functions, developmental origins, and expression of a restricted set of surface markers.&lt;/p&gt;&lt;h3&gt;RATIONALE&lt;/h3&gt; &lt;p&gt;To overcome this inherently biased strategy for cell identification, we performed single-cell RNA sequencing of ~2400 cells isolated from healthy blood donors and enriched for HLA-DR&lt;sup&gt;+&lt;/sup&gt; lineage&lt;sup&gt;−&lt;/sup&gt; cells. This single-cell profiling strategy and unbiased genomic classification, together with follow-up profiling and functional and phenotypic characterization of prospectively isolated subsets, led us to identify and validate six DC subtypes and four monocyte subtypes, and thus revise the taxonomy of these cells.&lt;/p&gt;&lt;h3&gt;RESULTS&lt;/h3&gt; &lt;p&gt;Our study reveals: &lt;/p&gt;&lt;p&gt;1) A new DC subset, representing 2 to 3% of the DC populations across all 10 donors tested, characterized by the expression of &lt;i&gt;AXL&lt;/i&gt;, &lt;i&gt;SIGLEC1&lt;/i&gt;, and &lt;i&gt;SIGLEC6&lt;/i&gt; antigens, named AS DCs. The AS DC population further divides into two populations captured in the traditionally defined plasmacytoid DC (pDC) and CD1C&lt;sup&gt;+&lt;/sup&gt; conventional DC (cDC) gates. This split is further reflected through AS DC gene expression signatures spanning a spectrum between cDC-like and pDC-like gene sets. Although AS DCs share properties with pDCs, they more potently activate T cells. This discovery led us to reclassify pDCs as the originally described “natural interferon-producing cells (IPCs)” with weaker T cell proliferation induction ability.&lt;/p&gt;&lt;p&gt;2) A new subdivision within the CD1C&lt;sup&gt;+&lt;/sup&gt; DC subset: one defined by a major histocompatibility complex class II–like gene set and one by a CD14&lt;sup&gt;+&lt;/sup&gt; monocyte–like prominent gene set. These CD1C&lt;sup&gt;+&lt;/sup&gt; DC subsets, which can be enriched by combining CD1C with CD32B, CD36, and CD163 antigens, can both potently induce T cell proliferation.&lt;/p&gt;&lt;p&gt;3) The existence of a circulating and dividing cDC progenitor giving rise to CD1C&lt;sup&gt;+&lt;/sup&gt; and CLEC9A&lt;sup&gt;+&lt;/sup&gt; DCs through in vitro differentiation assays. This blood precursor is defined by the expression of CD100&lt;sup&gt;+&lt;/sup&gt;CD34&lt;sup&gt;int&lt;/sup&gt; and observed at a frequency of ~0.02% of the LIN&lt;sup&gt;–&lt;/sup&gt;HLA-DR&lt;sup&gt;+&lt;/sup&gt; fraction.&lt;/p&gt;&lt;p&gt;4) Two additional monocyte populations: one expressing classical monocyte genes and cytotoxic genes, and the other with unknown functions.&lt;/p&gt;&lt;p&gt;5) Evidence for a relationship between blastic plasmacytoid DC neoplasia (BPDCN) cells and healthy DCs.&lt;/p&gt;&lt;h3&gt;CONCLUSION&lt;/h3&gt; &lt;p&gt;Our revised taxonomy will enable more accurate functional and developmental analyses as well as immune monitoring in health and disease. The discovery of AS DCs within the traditionally defined pDC population explains many of the cDC properties previously assigned to pDCs, highlighting the need to revisit the definition of pDCs. Furthermore, the discovery of blood cDC progenitors represents a new therapeutic target readily accessible in the bloodstream for manipulation, as well as a new source for better in vitro DC generation. Although the current results focus on DCs and monocytes, a similar strategy can be applied to build a comprehensive human immune cell atlas.&lt;/p&gt;","DOI":"10.1126/science.aah4573","ISSN":"0036-8075, 1095-9203","note":"PMID: 28428369","language":"en","author":[{"family":"Villani","given":"Alexandra-Chloé"},{"family":"Satija","given":"Rahul"},{"family":"Reynolds","given":"Gary"},{"family":"Sarkizova","given":"Siranush"},{"family":"Shekhar","given":"Karthik"},{"family":"Fletcher","given":"James"},{"family":"Griesbeck","given":"Morgane"},{"family":"Butler","given":"Andrew"},{"family":"Zheng","given":"Shiwei"},{"family":"Lazo","given":"Suzan"},{"family":"Jardine","given":"Laura"},{"family":"Dixon","given":"David"},{"family":"Stephenson","given":"Emily"},{"family":"Nilsson","given":"Emil"},{"family":"Grundberg","given":"Ida"},{"family":"McDonald","given":"David"},{"family":"Filby","given":"Andrew"},{"family":"Li","given":"Weibo"},{"family":"Jager","given":"Philip L. De"},{"family":"Rozenblatt-Rosen","given":"Orit"},{"family":"Lane","given":"Andrew A."},{"family":"Haniffa","given":"Muzlifah"},{"family":"Regev","given":"Aviv"},{"family":"Hacohen","given":"Nir"}],"issued":{"date-parts":[["2017",4,21]]}}}],"schema":"https://github.com/citation-style-language/schema/raw/master/csl-citation.json"} </w:instrText>
        </w:r>
      </w:ins>
      <w:del w:id="63" w:author="Microsoft Office User" w:date="2019-07-13T19:34:00Z">
        <w:r w:rsidR="00F32665" w:rsidDel="002C6E45">
          <w:rPr>
            <w:rFonts w:eastAsiaTheme="minorEastAsia"/>
          </w:rPr>
          <w:delInstrText xml:space="preserve"> ADDIN ZOTERO_ITEM CSL_CITATION {"citationID":"5Dyk28P7","properties":{"formattedCitation":"\\super 44\\nosupersub{}","plainCitation":"44","noteIndex":0},"citationItems":[{"id":104,"uris":["http://zotero.org/users/5797567/items/W87EJWTV"],"uri":["http://zotero.org/users/5797567/items/W87EJWTV"],"itemData":{"id":104,"type":"article-journal","title":"Single-cell RNA-seq reveals new types of human blood dendritic cells, monocytes, and progenitors","container-title":"Science","page":"eaah4573","volume":"356","issue":"6335","source":"science.sciencemag.org","abstract":"&lt;h3&gt;INTRODUCTION&lt;/h3&gt; &lt;p&gt;Dendritic cells (DCs) and monocytes consist of multiple specialized subtypes that play a central role in pathogen sensing, phagocytosis, and antigen presentation. However, their identities and interrelationships are not fully understood, as these populations have historically been defined by a combination of morphology, physical properties, localization, functions, developmental origins, and expression of a restricted set of surface markers.&lt;/p&gt;&lt;h3&gt;RATIONALE&lt;/h3&gt; &lt;p&gt;To overcome this inherently biased strategy for cell identification, we performed single-cell RNA sequencing of ~2400 cells isolated from healthy blood donors and enriched for HLA-DR&lt;sup&gt;+&lt;/sup&gt; lineage&lt;sup&gt;−&lt;/sup&gt; cells. This single-cell profiling strategy and unbiased genomic classification, together with follow-up profiling and functional and phenotypic characterization of prospectively isolated subsets, led us to identify and validate six DC subtypes and four monocyte subtypes, and thus revise the taxonomy of these cells.&lt;/p&gt;&lt;h3&gt;RESULTS&lt;/h3&gt; &lt;p&gt;Our study reveals: &lt;/p&gt;&lt;p&gt;1) A new DC subset, representing 2 to 3% of the DC populations across all 10 donors tested, characterized by the expression of &lt;i&gt;AXL&lt;/i&gt;, &lt;i&gt;SIGLEC1&lt;/i&gt;, and &lt;i&gt;SIGLEC6&lt;/i&gt; antigens, named AS DCs. The AS DC population further divides into two populations captured in the traditionally defined plasmacytoid DC (pDC) and CD1C&lt;sup&gt;+&lt;/sup&gt; conventional DC (cDC) gates. This split is further reflected through AS DC gene expression signatures spanning a spectrum between cDC-like and pDC-like gene sets. Although AS DCs share properties with pDCs, they more potently activate T cells. This discovery led us to reclassify pDCs as the originally described “natural interferon-producing cells (IPCs)” with weaker T cell proliferation induction ability.&lt;/p&gt;&lt;p&gt;2) A new subdivision within the CD1C&lt;sup&gt;+&lt;/sup&gt; DC subset: one defined by a major histocompatibility complex class II–like gene set and one by a CD14&lt;sup&gt;+&lt;/sup&gt; monocyte–like prominent gene set. These CD1C&lt;sup&gt;+&lt;/sup&gt; DC subsets, which can be enriched by combining CD1C with CD32B, CD36, and CD163 antigens, can both potently induce T cell proliferation.&lt;/p&gt;&lt;p&gt;3) The existence of a circulating and dividing cDC progenitor giving rise to CD1C&lt;sup&gt;+&lt;/sup&gt; and CLEC9A&lt;sup&gt;+&lt;/sup&gt; DCs through in vitro differentiation assays. This blood precursor is defined by the expression of CD100&lt;sup&gt;+&lt;/sup&gt;CD34&lt;sup&gt;int&lt;/sup&gt; and observed at a frequency of ~0.02% of the LIN&lt;sup&gt;–&lt;/sup&gt;HLA-DR&lt;sup&gt;+&lt;/sup&gt; fraction.&lt;/p&gt;&lt;p&gt;4) Two additional monocyte populations: one expressing classical monocyte genes and cytotoxic genes, and the other with unknown functions.&lt;/p&gt;&lt;p&gt;5) Evidence for a relationship between blastic plasmacytoid DC neoplasia (BPDCN) cells and healthy DCs.&lt;/p&gt;&lt;h3&gt;CONCLUSION&lt;/h3&gt; &lt;p&gt;Our revised taxonomy will enable more accurate functional and developmental analyses as well as immune monitoring in health and disease. The discovery of AS DCs within the traditionally defined pDC population explains many of the cDC properties previously assigned to pDCs, highlighting the need to revisit the definition of pDCs. Furthermore, the discovery of blood cDC progenitors represents a new therapeutic target readily accessible in the bloodstream for manipulation, as well as a new source for better in vitro DC generation. Although the current results focus on DCs and monocytes, a similar strategy can be applied to build a comprehensive human immune cell atlas.&lt;/p&gt;","DOI":"10.1126/science.aah4573","ISSN":"0036-8075, 1095-9203","note":"PMID: 28428369","language":"en","author":[{"family":"Villani","given":"Alexandra-Chloé"},{"family":"Satija","given":"Rahul"},{"family":"Reynolds","given":"Gary"},{"family":"Sarkizova","given":"Siranush"},{"family":"Shekhar","given":"Karthik"},{"family":"Fletcher","given":"James"},{"family":"Griesbeck","given":"Morgane"},{"family":"Butler","given":"Andrew"},{"family":"Zheng","given":"Shiwei"},{"family":"Lazo","given":"Suzan"},{"family":"Jardine","given":"Laura"},{"family":"Dixon","given":"David"},{"family":"Stephenson","given":"Emily"},{"family":"Nilsson","given":"Emil"},{"family":"Grundberg","given":"Ida"},{"family":"McDonald","given":"David"},{"family":"Filby","given":"Andrew"},{"family":"Li","given":"Weibo"},{"family":"Jager","given":"Philip L. De"},{"family":"Rozenblatt-Rosen","given":"Orit"},{"family":"Lane","given":"Andrew A."},{"family":"Haniffa","given":"Muzlifah"},{"family":"Regev","given":"Aviv"},{"family":"Hacohen","given":"Nir"}],"issued":{"date-parts":[["2017",4,21]]}}}],"schema":"https://github.com/citation-style-language/schema/raw/master/csl-citation.json"} </w:delInstrText>
        </w:r>
      </w:del>
      <w:r w:rsidR="003E4CF4">
        <w:rPr>
          <w:rFonts w:eastAsiaTheme="minorEastAsia"/>
        </w:rPr>
        <w:fldChar w:fldCharType="separate"/>
      </w:r>
      <w:ins w:id="64" w:author="Microsoft Office User" w:date="2019-07-13T19:34:00Z">
        <w:r w:rsidR="002C6E45" w:rsidRPr="002C6E45">
          <w:rPr>
            <w:vertAlign w:val="superscript"/>
          </w:rPr>
          <w:t>45</w:t>
        </w:r>
      </w:ins>
      <w:del w:id="65" w:author="Microsoft Office User" w:date="2019-07-13T19:34:00Z">
        <w:r w:rsidR="00F32665" w:rsidRPr="000F2A2B" w:rsidDel="002C6E45">
          <w:rPr>
            <w:vertAlign w:val="superscript"/>
          </w:rPr>
          <w:delText>44</w:delText>
        </w:r>
      </w:del>
      <w:r w:rsidR="003E4CF4">
        <w:rPr>
          <w:rFonts w:eastAsiaTheme="minorEastAsia"/>
        </w:rPr>
        <w:fldChar w:fldCharType="end"/>
      </w:r>
      <w:r w:rsidR="00EA3FA7">
        <w:rPr>
          <w:rFonts w:eastAsiaTheme="minorEastAsia"/>
        </w:rPr>
        <w:t xml:space="preserve">. </w:t>
      </w:r>
      <w:r>
        <w:rPr>
          <w:rFonts w:eastAsiaTheme="minorEastAsia"/>
        </w:rPr>
        <w:t xml:space="preserve"> </w:t>
      </w:r>
    </w:p>
    <w:p w14:paraId="47BFA32A" w14:textId="77777777" w:rsidR="00EE4FF1" w:rsidRDefault="00EE4FF1" w:rsidP="00150B34">
      <w:pPr>
        <w:pStyle w:val="NormalWeb"/>
        <w:spacing w:before="0" w:beforeAutospacing="0" w:after="0" w:afterAutospacing="0" w:line="360" w:lineRule="auto"/>
        <w:jc w:val="both"/>
        <w:outlineLvl w:val="0"/>
        <w:rPr>
          <w:rFonts w:eastAsiaTheme="minorEastAsia"/>
        </w:rPr>
      </w:pPr>
    </w:p>
    <w:p w14:paraId="23A51FAB" w14:textId="2F54A335" w:rsidR="0008546D" w:rsidRDefault="002338E5" w:rsidP="00150B34">
      <w:pPr>
        <w:pStyle w:val="NormalWeb"/>
        <w:spacing w:before="0" w:beforeAutospacing="0" w:after="0" w:afterAutospacing="0" w:line="360" w:lineRule="auto"/>
        <w:jc w:val="both"/>
        <w:outlineLvl w:val="0"/>
        <w:rPr>
          <w:rFonts w:eastAsiaTheme="minorEastAsia"/>
          <w:b/>
        </w:rPr>
      </w:pPr>
      <w:r w:rsidRPr="00074819">
        <w:rPr>
          <w:rFonts w:eastAsiaTheme="minorEastAsia"/>
          <w:b/>
        </w:rPr>
        <w:t>Analysis module: preprocessing.</w:t>
      </w:r>
    </w:p>
    <w:p w14:paraId="4B902E78" w14:textId="5F2B8771" w:rsidR="00ED0446" w:rsidRDefault="00ED0446" w:rsidP="00150B34">
      <w:pPr>
        <w:pStyle w:val="NormalWeb"/>
        <w:spacing w:before="0" w:beforeAutospacing="0" w:after="0" w:afterAutospacing="0" w:line="360" w:lineRule="auto"/>
        <w:jc w:val="both"/>
        <w:outlineLvl w:val="0"/>
        <w:rPr>
          <w:rFonts w:eastAsiaTheme="minorEastAsia"/>
        </w:rPr>
      </w:pPr>
      <w:proofErr w:type="spellStart"/>
      <w:r>
        <w:rPr>
          <w:rFonts w:eastAsiaTheme="minorEastAsia"/>
        </w:rPr>
        <w:t>scCloud</w:t>
      </w:r>
      <w:proofErr w:type="spellEnd"/>
      <w:r>
        <w:rPr>
          <w:rFonts w:eastAsiaTheme="minorEastAsia"/>
        </w:rPr>
        <w:t xml:space="preserve"> first filters out low quality cells that with too little or too many detected genes or unique molecular identifiers (UMIs). It also filters out low quality cells with high percentage </w:t>
      </w:r>
      <w:r w:rsidR="00232552">
        <w:rPr>
          <w:rFonts w:eastAsiaTheme="minorEastAsia"/>
        </w:rPr>
        <w:t>of UMIs from mitochondrial genes</w:t>
      </w:r>
      <w:r w:rsidR="00C60C1C">
        <w:rPr>
          <w:rFonts w:eastAsiaTheme="minorEastAsia"/>
        </w:rPr>
        <w:t xml:space="preserve"> (</w:t>
      </w:r>
      <w:r w:rsidR="009B2AD8">
        <w:rPr>
          <w:rFonts w:eastAsiaTheme="minorEastAsia"/>
        </w:rPr>
        <w:t xml:space="preserve">high </w:t>
      </w:r>
      <w:r w:rsidR="00C60C1C">
        <w:rPr>
          <w:rFonts w:eastAsiaTheme="minorEastAsia"/>
        </w:rPr>
        <w:t>mitochondrial rate)</w:t>
      </w:r>
      <w:r w:rsidR="00711128">
        <w:rPr>
          <w:rFonts w:eastAsiaTheme="minorEastAsia"/>
        </w:rPr>
        <w:t xml:space="preserve">. </w:t>
      </w:r>
      <w:proofErr w:type="spellStart"/>
      <w:r w:rsidR="000A7AB1">
        <w:rPr>
          <w:rFonts w:eastAsiaTheme="minorEastAsia"/>
        </w:rPr>
        <w:t>scCloud</w:t>
      </w:r>
      <w:proofErr w:type="spellEnd"/>
      <w:r w:rsidR="000A7AB1">
        <w:rPr>
          <w:rFonts w:eastAsiaTheme="minorEastAsia"/>
        </w:rPr>
        <w:t xml:space="preserve"> then selects robust genes, which are genes detected in at least </w:t>
      </w:r>
      <m:oMath>
        <m:r>
          <w:rPr>
            <w:rFonts w:ascii="Cambria Math" w:eastAsiaTheme="minorEastAsia" w:hAnsi="Cambria Math"/>
          </w:rPr>
          <m:t>x</m:t>
        </m:r>
      </m:oMath>
      <w:r w:rsidR="000A7AB1">
        <w:rPr>
          <w:rFonts w:eastAsiaTheme="minorEastAsia"/>
        </w:rPr>
        <w:t xml:space="preserve"> percentage of cells</w:t>
      </w:r>
      <w:r w:rsidR="00177B70">
        <w:rPr>
          <w:rFonts w:eastAsiaTheme="minorEastAsia"/>
        </w:rPr>
        <w:t xml:space="preserve"> and normalizes the count vector of each cell such </w:t>
      </w:r>
      <w:r w:rsidR="00C31EE8">
        <w:rPr>
          <w:rFonts w:eastAsiaTheme="minorEastAsia"/>
        </w:rPr>
        <w:t xml:space="preserve">that the sum of normalized counts from robust genes is </w:t>
      </w:r>
      <w:r w:rsidR="0093538F">
        <w:rPr>
          <w:rFonts w:eastAsiaTheme="minorEastAsia"/>
        </w:rPr>
        <w:t>equal to 100,000</w:t>
      </w:r>
      <w:r w:rsidR="00F46211">
        <w:rPr>
          <w:rFonts w:eastAsiaTheme="minorEastAsia"/>
        </w:rPr>
        <w:t xml:space="preserve"> (transcript per 100K, TP100K). </w:t>
      </w:r>
      <w:r w:rsidR="00896706">
        <w:rPr>
          <w:rFonts w:eastAsiaTheme="minorEastAsia"/>
        </w:rPr>
        <w:t xml:space="preserve">After that, </w:t>
      </w:r>
      <w:proofErr w:type="spellStart"/>
      <w:r w:rsidR="00896706">
        <w:rPr>
          <w:rFonts w:eastAsiaTheme="minorEastAsia"/>
        </w:rPr>
        <w:t>scCloud</w:t>
      </w:r>
      <w:proofErr w:type="spellEnd"/>
      <w:r w:rsidR="00896706">
        <w:rPr>
          <w:rFonts w:eastAsiaTheme="minorEastAsia"/>
        </w:rPr>
        <w:t xml:space="preserve"> transforms the normalized expression matrix into </w:t>
      </w:r>
      <w:r w:rsidR="00C9278E">
        <w:rPr>
          <w:rFonts w:eastAsiaTheme="minorEastAsia"/>
        </w:rPr>
        <w:t xml:space="preserve">the </w:t>
      </w:r>
      <w:r w:rsidR="00896706">
        <w:rPr>
          <w:rFonts w:eastAsiaTheme="minorEastAsia"/>
        </w:rPr>
        <w:t xml:space="preserve">natural log space </w:t>
      </w:r>
      <w:r w:rsidR="00932195">
        <w:rPr>
          <w:rFonts w:eastAsiaTheme="minorEastAsia"/>
        </w:rPr>
        <w:t xml:space="preserve">by replacing expression value </w:t>
      </w:r>
      <m:oMath>
        <m:r>
          <w:rPr>
            <w:rFonts w:ascii="Cambria Math" w:eastAsiaTheme="minorEastAsia" w:hAnsi="Cambria Math"/>
          </w:rPr>
          <m:t>y</m:t>
        </m:r>
      </m:oMath>
      <w:r w:rsidR="00632E1F">
        <w:rPr>
          <w:rFonts w:eastAsiaTheme="minorEastAsia"/>
        </w:rPr>
        <w:t xml:space="preserve"> into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(y+1)</m:t>
            </m:r>
          </m:e>
        </m:func>
      </m:oMath>
      <w:r w:rsidR="00632E1F">
        <w:rPr>
          <w:rFonts w:eastAsiaTheme="minorEastAsia"/>
        </w:rPr>
        <w:t xml:space="preserve">. Please refer to </w:t>
      </w:r>
      <w:r w:rsidR="00632E1F" w:rsidRPr="00074819">
        <w:rPr>
          <w:rFonts w:eastAsiaTheme="minorEastAsia"/>
          <w:b/>
        </w:rPr>
        <w:t>Supplementary Note</w:t>
      </w:r>
      <w:r w:rsidR="00632E1F">
        <w:rPr>
          <w:rFonts w:eastAsiaTheme="minorEastAsia"/>
        </w:rPr>
        <w:t xml:space="preserve"> for more details.</w:t>
      </w:r>
    </w:p>
    <w:p w14:paraId="0486EA17" w14:textId="77777777" w:rsidR="00177B70" w:rsidRPr="00074819" w:rsidRDefault="00177B70" w:rsidP="00150B34">
      <w:pPr>
        <w:pStyle w:val="NormalWeb"/>
        <w:spacing w:before="0" w:beforeAutospacing="0" w:after="0" w:afterAutospacing="0" w:line="360" w:lineRule="auto"/>
        <w:jc w:val="both"/>
        <w:outlineLvl w:val="0"/>
        <w:rPr>
          <w:rFonts w:eastAsiaTheme="minorEastAsia"/>
        </w:rPr>
      </w:pPr>
    </w:p>
    <w:p w14:paraId="2666383A" w14:textId="256E5904" w:rsidR="002338E5" w:rsidRDefault="00ED0446" w:rsidP="00150B34">
      <w:pPr>
        <w:pStyle w:val="NormalWeb"/>
        <w:spacing w:before="0" w:beforeAutospacing="0" w:after="0" w:afterAutospacing="0" w:line="360" w:lineRule="auto"/>
        <w:jc w:val="both"/>
        <w:outlineLvl w:val="0"/>
        <w:rPr>
          <w:rFonts w:eastAsiaTheme="minorEastAsia"/>
          <w:b/>
        </w:rPr>
      </w:pPr>
      <w:r>
        <w:rPr>
          <w:rFonts w:eastAsiaTheme="minorEastAsia"/>
          <w:b/>
        </w:rPr>
        <w:t>Analysis module: highly variable gene selection.</w:t>
      </w:r>
    </w:p>
    <w:p w14:paraId="1559C12D" w14:textId="109992AE" w:rsidR="00ED0446" w:rsidRDefault="00E4331A" w:rsidP="00150B34">
      <w:pPr>
        <w:pStyle w:val="NormalWeb"/>
        <w:spacing w:before="0" w:beforeAutospacing="0" w:after="0" w:afterAutospacing="0" w:line="360" w:lineRule="auto"/>
        <w:jc w:val="both"/>
        <w:outlineLvl w:val="0"/>
        <w:rPr>
          <w:rFonts w:eastAsiaTheme="minorEastAsia"/>
        </w:rPr>
      </w:pPr>
      <w:r>
        <w:rPr>
          <w:rFonts w:eastAsiaTheme="minorEastAsia"/>
        </w:rPr>
        <w:t xml:space="preserve">The standard HVG selection procedure operates in the original expression space. However, almost all downstream analyses are conducted </w:t>
      </w:r>
      <w:r w:rsidR="002B37B6">
        <w:rPr>
          <w:rFonts w:eastAsiaTheme="minorEastAsia"/>
        </w:rPr>
        <w:t xml:space="preserve">in the log expression space. To reconcile this inconsistency, we develop a new HVG selection procedure that operates directly in the log expression space. </w:t>
      </w:r>
    </w:p>
    <w:p w14:paraId="6E9CCC30" w14:textId="1052495F" w:rsidR="003B0C5A" w:rsidRDefault="003B0C5A" w:rsidP="00150B34">
      <w:pPr>
        <w:pStyle w:val="NormalWeb"/>
        <w:spacing w:before="0" w:beforeAutospacing="0" w:after="0" w:afterAutospacing="0" w:line="360" w:lineRule="auto"/>
        <w:jc w:val="both"/>
        <w:outlineLvl w:val="0"/>
        <w:rPr>
          <w:rFonts w:eastAsiaTheme="minorEastAsia"/>
        </w:rPr>
      </w:pPr>
    </w:p>
    <w:p w14:paraId="3FD585C6" w14:textId="4F01414A" w:rsidR="003B0C5A" w:rsidRDefault="003B0C5A" w:rsidP="00150B34">
      <w:pPr>
        <w:pStyle w:val="NormalWeb"/>
        <w:spacing w:before="0" w:beforeAutospacing="0" w:after="0" w:afterAutospacing="0" w:line="360" w:lineRule="auto"/>
        <w:jc w:val="both"/>
        <w:outlineLvl w:val="0"/>
        <w:rPr>
          <w:rFonts w:eastAsiaTheme="minorEastAsia"/>
        </w:rPr>
      </w:pPr>
      <w:r>
        <w:rPr>
          <w:rFonts w:eastAsiaTheme="minorEastAsia"/>
        </w:rPr>
        <w:t xml:space="preserve">We select HVGs </w:t>
      </w:r>
      <w:r w:rsidR="008A7338">
        <w:rPr>
          <w:rFonts w:eastAsiaTheme="minorEastAsia"/>
        </w:rPr>
        <w:t xml:space="preserve">only </w:t>
      </w:r>
      <w:r>
        <w:rPr>
          <w:rFonts w:eastAsiaTheme="minorEastAsia"/>
        </w:rPr>
        <w:t xml:space="preserve">from </w:t>
      </w:r>
      <w:r w:rsidR="008A7338">
        <w:rPr>
          <w:rFonts w:eastAsiaTheme="minorEastAsia"/>
        </w:rPr>
        <w:t xml:space="preserve">robust genes. Suppose we have </w:t>
      </w:r>
      <m:oMath>
        <m:r>
          <w:rPr>
            <w:rFonts w:ascii="Cambria Math" w:eastAsiaTheme="minorEastAsia" w:hAnsi="Cambria Math"/>
          </w:rPr>
          <m:t>N</m:t>
        </m:r>
      </m:oMath>
      <w:r w:rsidR="00466F81">
        <w:rPr>
          <w:rFonts w:eastAsiaTheme="minorEastAsia"/>
        </w:rPr>
        <w:t xml:space="preserve"> cells</w:t>
      </w:r>
      <w:r w:rsidR="009D646C">
        <w:rPr>
          <w:rFonts w:eastAsiaTheme="minorEastAsia"/>
        </w:rPr>
        <w:t xml:space="preserve"> and </w:t>
      </w:r>
      <m:oMath>
        <m:r>
          <w:rPr>
            <w:rFonts w:ascii="Cambria Math" w:eastAsiaTheme="minorEastAsia" w:hAnsi="Cambria Math"/>
          </w:rPr>
          <m:t>R</m:t>
        </m:r>
      </m:oMath>
      <w:r w:rsidR="00CA2F66">
        <w:rPr>
          <w:rFonts w:eastAsiaTheme="minorEastAsia"/>
        </w:rPr>
        <w:t xml:space="preserve"> robust genes</w:t>
      </w:r>
      <w:r w:rsidR="00F31FC0">
        <w:rPr>
          <w:rFonts w:eastAsiaTheme="minorEastAsia"/>
        </w:rPr>
        <w:t xml:space="preserve">. </w:t>
      </w:r>
      <w:r w:rsidR="009D646C">
        <w:rPr>
          <w:rFonts w:eastAsiaTheme="minorEastAsia"/>
        </w:rPr>
        <w:t xml:space="preserve">We denote the log expression of gene </w:t>
      </w:r>
      <m:oMath>
        <m:r>
          <w:rPr>
            <w:rFonts w:ascii="Cambria Math" w:eastAsiaTheme="minorEastAsia" w:hAnsi="Cambria Math"/>
          </w:rPr>
          <m:t>g</m:t>
        </m:r>
      </m:oMath>
      <w:r w:rsidR="0028572B">
        <w:rPr>
          <w:rFonts w:eastAsiaTheme="minorEastAsia"/>
        </w:rPr>
        <w:t xml:space="preserve"> in cell </w:t>
      </w:r>
      <m:oMath>
        <m:r>
          <w:rPr>
            <w:rFonts w:ascii="Cambria Math" w:eastAsiaTheme="minorEastAsia" w:hAnsi="Cambria Math"/>
          </w:rPr>
          <m:t>i</m:t>
        </m:r>
      </m:oMath>
      <w:r w:rsidR="0028572B">
        <w:rPr>
          <w:rFonts w:eastAsiaTheme="minorEastAsia"/>
        </w:rPr>
        <w:t xml:space="preserve"> as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ig</m:t>
            </m:r>
          </m:sub>
        </m:sSub>
      </m:oMath>
      <w:r w:rsidR="005C5468">
        <w:rPr>
          <w:rFonts w:eastAsiaTheme="minorEastAsia"/>
        </w:rPr>
        <w:t xml:space="preserve">. We first </w:t>
      </w:r>
      <w:r w:rsidR="003636F5">
        <w:rPr>
          <w:rFonts w:eastAsiaTheme="minorEastAsia"/>
        </w:rPr>
        <w:t>estimate</w:t>
      </w:r>
      <w:r w:rsidR="005C5468">
        <w:rPr>
          <w:rFonts w:eastAsiaTheme="minorEastAsia"/>
        </w:rPr>
        <w:t xml:space="preserve"> the mean and variance for each robust gene </w:t>
      </w:r>
      <m:oMath>
        <m:r>
          <w:rPr>
            <w:rFonts w:ascii="Cambria Math" w:eastAsiaTheme="minorEastAsia" w:hAnsi="Cambria Math"/>
          </w:rPr>
          <m:t>g</m:t>
        </m:r>
      </m:oMath>
      <w:r w:rsidR="005C5468">
        <w:rPr>
          <w:rFonts w:eastAsiaTheme="minorEastAsia"/>
        </w:rPr>
        <w:t xml:space="preserve"> as</w:t>
      </w:r>
    </w:p>
    <w:p w14:paraId="752766FD" w14:textId="7C99BCCB" w:rsidR="00471DD6" w:rsidRPr="00A054D0" w:rsidRDefault="004F1B9C" w:rsidP="00150B34">
      <w:pPr>
        <w:pStyle w:val="NormalWeb"/>
        <w:spacing w:before="0" w:beforeAutospacing="0" w:after="0" w:afterAutospacing="0" w:line="360" w:lineRule="auto"/>
        <w:jc w:val="both"/>
        <w:outlineLvl w:val="0"/>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μ</m:t>
                  </m:r>
                </m:e>
              </m:acc>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ig</m:t>
                  </m:r>
                </m:sub>
              </m:sSub>
            </m:e>
          </m:nary>
          <m:r>
            <w:rPr>
              <w:rFonts w:ascii="Cambria Math" w:eastAsiaTheme="minorEastAsia" w:hAnsi="Cambria Math"/>
            </w:rPr>
            <m:t xml:space="preserve">    and     </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g</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ig</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μ</m:t>
                          </m:r>
                        </m:e>
                      </m:acc>
                    </m:e>
                    <m:sub>
                      <m:r>
                        <w:rPr>
                          <w:rFonts w:ascii="Cambria Math" w:eastAsiaTheme="minorEastAsia" w:hAnsi="Cambria Math"/>
                        </w:rPr>
                        <m:t>g</m:t>
                      </m:r>
                    </m:sub>
                  </m:sSub>
                  <m:r>
                    <w:rPr>
                      <w:rFonts w:ascii="Cambria Math" w:eastAsiaTheme="minorEastAsia" w:hAnsi="Cambria Math"/>
                    </w:rPr>
                    <m:t>)</m:t>
                  </m:r>
                </m:e>
                <m:sup>
                  <m:r>
                    <w:rPr>
                      <w:rFonts w:ascii="Cambria Math" w:eastAsiaTheme="minorEastAsia" w:hAnsi="Cambria Math"/>
                    </w:rPr>
                    <m:t>2</m:t>
                  </m:r>
                </m:sup>
              </m:sSup>
            </m:e>
          </m:nary>
          <m:r>
            <w:rPr>
              <w:rFonts w:ascii="Cambria Math" w:eastAsiaTheme="minorEastAsia" w:hAnsi="Cambria Math"/>
            </w:rPr>
            <m:t>.      (3)</m:t>
          </m:r>
        </m:oMath>
      </m:oMathPara>
    </w:p>
    <w:p w14:paraId="30A4AEFF" w14:textId="0E0C89F2" w:rsidR="00A054D0" w:rsidRDefault="00A054D0" w:rsidP="00150B34">
      <w:pPr>
        <w:pStyle w:val="NormalWeb"/>
        <w:spacing w:before="0" w:beforeAutospacing="0" w:after="0" w:afterAutospacing="0" w:line="360" w:lineRule="auto"/>
        <w:jc w:val="both"/>
        <w:outlineLvl w:val="0"/>
        <w:rPr>
          <w:rFonts w:eastAsiaTheme="minorEastAsia"/>
        </w:rPr>
      </w:pPr>
      <w:r>
        <w:rPr>
          <w:rFonts w:eastAsiaTheme="minorEastAsia"/>
        </w:rPr>
        <w:t>We then fit a LOESS</w:t>
      </w:r>
      <w:r w:rsidR="00AE55E5">
        <w:rPr>
          <w:rFonts w:eastAsiaTheme="minorEastAsia"/>
        </w:rPr>
        <w:fldChar w:fldCharType="begin"/>
      </w:r>
      <w:ins w:id="66" w:author="Microsoft Office User" w:date="2019-07-13T19:34:00Z">
        <w:r w:rsidR="002C6E45">
          <w:rPr>
            <w:rFonts w:eastAsiaTheme="minorEastAsia"/>
          </w:rPr>
          <w:instrText xml:space="preserve"> ADDIN ZOTERO_ITEM CSL_CITATION {"citationID":"e9GVNQ6i","properties":{"formattedCitation":"\\super 46\\nosupersub{}","plainCitation":"46","noteIndex":0},"citationItems":[{"id":99,"uris":["http://zotero.org/users/5797567/items/945NDXZ9"],"uri":["http://zotero.org/users/5797567/items/945NDXZ9"],"itemData":{"id":99,"type":"chapter","title":"Local Regression Models","container-title":"Statistical Models in S","abstract":"Local regression models provide methods for fitting regression functions, or regression surfaces, to data. The chapter describes the specifications of a","URL":"https://www.taylorfrancis.com/","note":"DOI: 10.1201/9780203738535-8","language":"en","author":[{"family":"Cleveland","given":"William S."},{"family":"Grosse","given":"Eric"},{"family":"Shyu","given":"William M."}],"issued":{"date-parts":[["1992"]]},"accessed":{"date-parts":[["2019",6,25]]}}}],"schema":"https://github.com/citation-style-language/schema/raw/master/csl-citation.json"} </w:instrText>
        </w:r>
      </w:ins>
      <w:del w:id="67" w:author="Microsoft Office User" w:date="2019-07-13T19:34:00Z">
        <w:r w:rsidR="00F32665" w:rsidDel="002C6E45">
          <w:rPr>
            <w:rFonts w:eastAsiaTheme="minorEastAsia"/>
          </w:rPr>
          <w:delInstrText xml:space="preserve"> ADDIN ZOTERO_ITEM CSL_CITATION {"citationID":"e9GVNQ6i","properties":{"formattedCitation":"\\super 45\\nosupersub{}","plainCitation":"45","noteIndex":0},"citationItems":[{"id":99,"uris":["http://zotero.org/users/5797567/items/945NDXZ9"],"uri":["http://zotero.org/users/5797567/items/945NDXZ9"],"itemData":{"id":99,"type":"chapter","title":"Local Regression Models","container-title":"Statistical Models in S","abstract":"Local regression models provide methods for fitting regression functions, or regression surfaces, to data. The chapter describes the specifications of a","URL":"https://www.taylorfrancis.com/","note":"DOI: 10.1201/9780203738535-8","language":"en","author":[{"family":"Cleveland","given":"William S."},{"family":"Grosse","given":"Eric"},{"family":"Shyu","given":"William M."}],"issued":{"date-parts":[["1992"]]},"accessed":{"date-parts":[["2019",6,25]]}}}],"schema":"https://github.com/citation-style-language/schema/raw/master/csl-citation.json"} </w:delInstrText>
        </w:r>
      </w:del>
      <w:r w:rsidR="00AE55E5">
        <w:rPr>
          <w:rFonts w:eastAsiaTheme="minorEastAsia"/>
        </w:rPr>
        <w:fldChar w:fldCharType="separate"/>
      </w:r>
      <w:ins w:id="68" w:author="Microsoft Office User" w:date="2019-07-13T19:34:00Z">
        <w:r w:rsidR="002C6E45" w:rsidRPr="002C6E45">
          <w:rPr>
            <w:vertAlign w:val="superscript"/>
          </w:rPr>
          <w:t>46</w:t>
        </w:r>
      </w:ins>
      <w:del w:id="69" w:author="Microsoft Office User" w:date="2019-07-13T19:34:00Z">
        <w:r w:rsidR="00F32665" w:rsidRPr="000F2A2B" w:rsidDel="002C6E45">
          <w:rPr>
            <w:vertAlign w:val="superscript"/>
          </w:rPr>
          <w:delText>45</w:delText>
        </w:r>
      </w:del>
      <w:r w:rsidR="00AE55E5">
        <w:rPr>
          <w:rFonts w:eastAsiaTheme="minorEastAsia"/>
        </w:rPr>
        <w:fldChar w:fldCharType="end"/>
      </w:r>
      <w:r>
        <w:rPr>
          <w:rFonts w:eastAsiaTheme="minorEastAsia"/>
        </w:rPr>
        <w:t xml:space="preserve"> curve of degree 2 (span parameter 0.02)</w:t>
      </w:r>
      <w:r w:rsidR="003636F5">
        <w:rPr>
          <w:rFonts w:eastAsiaTheme="minorEastAsia"/>
        </w:rPr>
        <w:t xml:space="preserve"> between the estimated means and variances</w:t>
      </w:r>
      <w:r w:rsidR="003E519A">
        <w:rPr>
          <w:rFonts w:eastAsiaTheme="minorEastAsia"/>
        </w:rPr>
        <w:t xml:space="preserve"> </w:t>
      </w:r>
      <w:r w:rsidR="003B6EE2">
        <w:rPr>
          <w:rFonts w:eastAsiaTheme="minorEastAsia"/>
        </w:rPr>
        <w:t>(</w:t>
      </w:r>
      <w:r w:rsidR="003B6EE2" w:rsidRPr="00074819">
        <w:rPr>
          <w:rFonts w:eastAsiaTheme="minorEastAsia"/>
          <w:b/>
        </w:rPr>
        <w:t>Supplementary Fig. 1a</w:t>
      </w:r>
      <w:r w:rsidR="003B6EE2">
        <w:rPr>
          <w:rFonts w:eastAsiaTheme="minorEastAsia"/>
        </w:rPr>
        <w:t xml:space="preserve">) </w:t>
      </w:r>
      <w:r w:rsidR="003E519A">
        <w:rPr>
          <w:rFonts w:eastAsiaTheme="minorEastAsia"/>
        </w:rPr>
        <w:t xml:space="preserve">and denote the LOESS-predicted variance for gene </w:t>
      </w:r>
      <m:oMath>
        <m:r>
          <w:rPr>
            <w:rFonts w:ascii="Cambria Math" w:eastAsiaTheme="minorEastAsia" w:hAnsi="Cambria Math"/>
          </w:rPr>
          <m:t>g</m:t>
        </m:r>
      </m:oMath>
      <w:r w:rsidR="003636F5">
        <w:rPr>
          <w:rFonts w:eastAsiaTheme="minorEastAsia"/>
        </w:rPr>
        <w:t xml:space="preserve"> </w:t>
      </w:r>
      <w:r w:rsidR="003E519A">
        <w:rPr>
          <w:rFonts w:eastAsiaTheme="minorEastAsia"/>
        </w:rPr>
        <w:t xml:space="preserve">as </w:t>
      </w:r>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g</m:t>
            </m:r>
          </m:sub>
          <m:sup>
            <m:r>
              <w:rPr>
                <w:rFonts w:ascii="Cambria Math" w:eastAsiaTheme="minorEastAsia" w:hAnsi="Cambria Math"/>
              </w:rPr>
              <m:t>2</m:t>
            </m:r>
          </m:sup>
        </m:sSubSup>
      </m:oMath>
      <w:r w:rsidR="00990147">
        <w:rPr>
          <w:rFonts w:eastAsiaTheme="minorEastAsia"/>
        </w:rPr>
        <w:t>.</w:t>
      </w:r>
      <w:r w:rsidR="008E6E7B">
        <w:rPr>
          <w:rFonts w:eastAsiaTheme="minorEastAsia"/>
        </w:rPr>
        <w:t xml:space="preserve"> Any gene </w:t>
      </w:r>
      <m:oMath>
        <m:r>
          <w:rPr>
            <w:rFonts w:ascii="Cambria Math" w:eastAsiaTheme="minorEastAsia" w:hAnsi="Cambria Math"/>
          </w:rPr>
          <m:t>g</m:t>
        </m:r>
      </m:oMath>
      <w:r w:rsidR="008E6E7B">
        <w:rPr>
          <w:rFonts w:eastAsiaTheme="minorEastAsia"/>
        </w:rPr>
        <w:t xml:space="preserve"> with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g</m:t>
            </m:r>
          </m:sub>
          <m:sup>
            <m:r>
              <w:rPr>
                <w:rFonts w:ascii="Cambria Math" w:eastAsiaTheme="minorEastAsia" w:hAnsi="Cambria Math"/>
              </w:rPr>
              <m:t>2</m:t>
            </m:r>
          </m:sup>
        </m:sSubSup>
        <m:r>
          <w:rPr>
            <w:rFonts w:ascii="Cambria Math" w:eastAsiaTheme="minorEastAsia" w:hAnsi="Cambria Math"/>
          </w:rPr>
          <m:t>&gt;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g</m:t>
            </m:r>
          </m:sub>
          <m:sup>
            <m:r>
              <w:rPr>
                <w:rFonts w:ascii="Cambria Math" w:eastAsiaTheme="minorEastAsia" w:hAnsi="Cambria Math"/>
              </w:rPr>
              <m:t>2</m:t>
            </m:r>
          </m:sup>
        </m:sSubSup>
      </m:oMath>
      <w:r w:rsidR="003C5A6E">
        <w:rPr>
          <w:rFonts w:eastAsiaTheme="minorEastAsia"/>
        </w:rPr>
        <w:t xml:space="preserve"> has a higher than expected variance. </w:t>
      </w:r>
    </w:p>
    <w:p w14:paraId="4E892669" w14:textId="5B73A750" w:rsidR="00301025" w:rsidRDefault="00234A12" w:rsidP="00150B34">
      <w:pPr>
        <w:pStyle w:val="NormalWeb"/>
        <w:spacing w:before="0" w:beforeAutospacing="0" w:after="0" w:afterAutospacing="0" w:line="360" w:lineRule="auto"/>
        <w:jc w:val="both"/>
        <w:outlineLvl w:val="0"/>
        <w:rPr>
          <w:rFonts w:eastAsiaTheme="minorEastAsia"/>
        </w:rPr>
      </w:pPr>
      <w:r>
        <w:rPr>
          <w:rFonts w:eastAsiaTheme="minorEastAsia"/>
        </w:rPr>
        <w:t xml:space="preserve">We calculate the difference and fold change between the estimated and LOESS-predicted </w:t>
      </w:r>
      <w:r w:rsidR="00301025">
        <w:rPr>
          <w:rFonts w:eastAsiaTheme="minorEastAsia"/>
        </w:rPr>
        <w:t>variances</w:t>
      </w:r>
      <w:r w:rsidR="00923BB7">
        <w:rPr>
          <w:rFonts w:eastAsiaTheme="minorEastAsia"/>
        </w:rPr>
        <w:t xml:space="preserve"> as</w:t>
      </w:r>
    </w:p>
    <w:p w14:paraId="2A99F008" w14:textId="78D62E2E" w:rsidR="002A6B44" w:rsidRDefault="004F1B9C" w:rsidP="00150B34">
      <w:pPr>
        <w:pStyle w:val="NormalWeb"/>
        <w:spacing w:before="0" w:beforeAutospacing="0" w:after="0" w:afterAutospacing="0" w:line="360" w:lineRule="auto"/>
        <w:jc w:val="both"/>
        <w:outlineLv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g</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g</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g</m:t>
              </m:r>
            </m:sub>
            <m:sup>
              <m:r>
                <w:rPr>
                  <w:rFonts w:ascii="Cambria Math" w:eastAsiaTheme="minorEastAsia" w:hAnsi="Cambria Math"/>
                </w:rPr>
                <m:t>2</m:t>
              </m:r>
            </m:sup>
          </m:sSubSup>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g</m:t>
                  </m:r>
                </m:sub>
                <m:sup>
                  <m:r>
                    <w:rPr>
                      <w:rFonts w:ascii="Cambria Math" w:eastAsiaTheme="minorEastAsia" w:hAnsi="Cambria Math"/>
                    </w:rPr>
                    <m:t>2</m:t>
                  </m:r>
                </m:sup>
              </m:sSubSup>
            </m:num>
            <m:den>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g</m:t>
                  </m:r>
                </m:sub>
                <m:sup>
                  <m:r>
                    <w:rPr>
                      <w:rFonts w:ascii="Cambria Math" w:eastAsiaTheme="minorEastAsia" w:hAnsi="Cambria Math"/>
                    </w:rPr>
                    <m:t>2</m:t>
                  </m:r>
                </m:sup>
              </m:sSubSup>
            </m:den>
          </m:f>
          <m:r>
            <w:rPr>
              <w:rFonts w:ascii="Cambria Math" w:eastAsiaTheme="minorEastAsia" w:hAnsi="Cambria Math"/>
            </w:rPr>
            <m:t>.            (4)</m:t>
          </m:r>
        </m:oMath>
      </m:oMathPara>
    </w:p>
    <w:p w14:paraId="25155808" w14:textId="27478E9A" w:rsidR="00616B64" w:rsidRDefault="00FF0462" w:rsidP="00150B34">
      <w:pPr>
        <w:pStyle w:val="NormalWeb"/>
        <w:spacing w:before="0" w:beforeAutospacing="0" w:after="0" w:afterAutospacing="0" w:line="360" w:lineRule="auto"/>
        <w:jc w:val="both"/>
        <w:outlineLvl w:val="0"/>
        <w:rPr>
          <w:rFonts w:eastAsiaTheme="minorEastAsia"/>
        </w:rPr>
      </w:pPr>
      <w:r>
        <w:rPr>
          <w:rFonts w:eastAsiaTheme="minorEastAsia"/>
        </w:rPr>
        <w:lastRenderedPageBreak/>
        <w:t>We then</w:t>
      </w:r>
      <w:r w:rsidR="00582462">
        <w:rPr>
          <w:rFonts w:eastAsiaTheme="minorEastAsia"/>
        </w:rPr>
        <w:t xml:space="preserve"> rank each robust gene with respect to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g</m:t>
            </m:r>
          </m:sub>
        </m:sSub>
      </m:oMath>
      <w:r w:rsidR="0058246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g</m:t>
            </m:r>
          </m:sub>
        </m:sSub>
      </m:oMath>
      <w:r w:rsidR="00582462">
        <w:rPr>
          <w:rFonts w:eastAsiaTheme="minorEastAsia"/>
        </w:rPr>
        <w:t xml:space="preserve"> in descending order</w:t>
      </w:r>
      <w:r>
        <w:rPr>
          <w:rFonts w:eastAsiaTheme="minorEastAsia"/>
        </w:rPr>
        <w:t xml:space="preserve">, and denote </w:t>
      </w:r>
      <w:r w:rsidR="006054F4">
        <w:rPr>
          <w:rFonts w:eastAsiaTheme="minorEastAsia"/>
        </w:rPr>
        <w:t xml:space="preserve">their rankings as </w:t>
      </w:r>
      <m:oMath>
        <m:r>
          <w:rPr>
            <w:rFonts w:ascii="Cambria Math" w:eastAsiaTheme="minorEastAsia" w:hAnsi="Cambria Math"/>
          </w:rPr>
          <m:t>ran</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σ</m:t>
            </m:r>
          </m:sub>
        </m:sSub>
        <m:r>
          <w:rPr>
            <w:rFonts w:ascii="Cambria Math" w:eastAsiaTheme="minorEastAsia" w:hAnsi="Cambria Math"/>
          </w:rPr>
          <m:t>(g)</m:t>
        </m:r>
      </m:oMath>
      <w:r w:rsidR="006A6B65">
        <w:rPr>
          <w:rFonts w:eastAsiaTheme="minorEastAsia"/>
        </w:rPr>
        <w:t xml:space="preserve"> and </w:t>
      </w:r>
      <m:oMath>
        <m:r>
          <w:rPr>
            <w:rFonts w:ascii="Cambria Math" w:eastAsiaTheme="minorEastAsia" w:hAnsi="Cambria Math"/>
          </w:rPr>
          <m:t>ran</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τ</m:t>
            </m:r>
          </m:sub>
        </m:sSub>
        <m:r>
          <w:rPr>
            <w:rFonts w:ascii="Cambria Math" w:eastAsiaTheme="minorEastAsia" w:hAnsi="Cambria Math"/>
          </w:rPr>
          <m:t>(g)</m:t>
        </m:r>
      </m:oMath>
      <w:r w:rsidR="00934FAA">
        <w:rPr>
          <w:rFonts w:eastAsiaTheme="minorEastAsia"/>
        </w:rPr>
        <w:t xml:space="preserve"> respectively. </w:t>
      </w:r>
      <w:r w:rsidR="00CC4399">
        <w:rPr>
          <w:rFonts w:eastAsiaTheme="minorEastAsia"/>
        </w:rPr>
        <w:t>Lastly, we define the overall ranking as</w:t>
      </w:r>
      <w:r w:rsidR="00616B64">
        <w:rPr>
          <w:rFonts w:eastAsiaTheme="minorEastAsia"/>
        </w:rPr>
        <w:t xml:space="preserve"> the sum of </w:t>
      </w:r>
      <w:r w:rsidR="00337370">
        <w:rPr>
          <w:rFonts w:eastAsiaTheme="minorEastAsia"/>
        </w:rPr>
        <w:t>the two rankings</w:t>
      </w:r>
    </w:p>
    <w:p w14:paraId="7F367DF0" w14:textId="77FB5A10" w:rsidR="00337370" w:rsidRDefault="00564113" w:rsidP="00150B34">
      <w:pPr>
        <w:pStyle w:val="NormalWeb"/>
        <w:spacing w:before="0" w:beforeAutospacing="0" w:after="0" w:afterAutospacing="0" w:line="360" w:lineRule="auto"/>
        <w:jc w:val="both"/>
        <w:outlineLvl w:val="0"/>
        <w:rPr>
          <w:rFonts w:eastAsiaTheme="minorEastAsia"/>
        </w:rPr>
      </w:pPr>
      <m:oMathPara>
        <m:oMath>
          <m:r>
            <w:rPr>
              <w:rFonts w:ascii="Cambria Math" w:eastAsiaTheme="minorEastAsia" w:hAnsi="Cambria Math"/>
            </w:rPr>
            <m:t>rank</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=ran</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σ</m:t>
              </m:r>
            </m:sub>
          </m:sSub>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+ran</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τ</m:t>
              </m:r>
            </m:sub>
          </m:sSub>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      (5)</m:t>
          </m:r>
        </m:oMath>
      </m:oMathPara>
    </w:p>
    <w:p w14:paraId="793DD8A8" w14:textId="3CE23767" w:rsidR="00301025" w:rsidRDefault="00CC4399" w:rsidP="00150B34">
      <w:pPr>
        <w:pStyle w:val="NormalWeb"/>
        <w:spacing w:before="0" w:beforeAutospacing="0" w:after="0" w:afterAutospacing="0" w:line="360" w:lineRule="auto"/>
        <w:jc w:val="both"/>
        <w:outlineLvl w:val="0"/>
        <w:rPr>
          <w:rFonts w:eastAsiaTheme="minorEastAsia"/>
        </w:rPr>
      </w:pPr>
      <w:r>
        <w:rPr>
          <w:rFonts w:eastAsiaTheme="minorEastAsia"/>
        </w:rPr>
        <w:t xml:space="preserve"> </w:t>
      </w:r>
      <w:r w:rsidR="00564113">
        <w:rPr>
          <w:rFonts w:eastAsiaTheme="minorEastAsia"/>
        </w:rPr>
        <w:t xml:space="preserve">and select the top </w:t>
      </w:r>
      <m:oMath>
        <m:r>
          <w:rPr>
            <w:rFonts w:ascii="Cambria Math" w:eastAsiaTheme="minorEastAsia" w:hAnsi="Cambria Math"/>
          </w:rPr>
          <m:t>n</m:t>
        </m:r>
      </m:oMath>
      <w:r w:rsidR="00564113">
        <w:rPr>
          <w:rFonts w:eastAsiaTheme="minorEastAsia"/>
        </w:rPr>
        <w:t xml:space="preserve"> robust genes with respect to </w:t>
      </w:r>
      <m:oMath>
        <m:r>
          <w:rPr>
            <w:rFonts w:ascii="Cambria Math" w:eastAsiaTheme="minorEastAsia" w:hAnsi="Cambria Math"/>
          </w:rPr>
          <m:t>rank(g)</m:t>
        </m:r>
      </m:oMath>
      <w:r w:rsidR="00564113">
        <w:rPr>
          <w:rFonts w:eastAsiaTheme="minorEastAsia"/>
        </w:rPr>
        <w:t xml:space="preserve"> as HVGs.</w:t>
      </w:r>
    </w:p>
    <w:p w14:paraId="6075B7D9" w14:textId="1F1AF612" w:rsidR="00395594" w:rsidRDefault="00395594" w:rsidP="00150B34">
      <w:pPr>
        <w:pStyle w:val="NormalWeb"/>
        <w:spacing w:before="0" w:beforeAutospacing="0" w:after="0" w:afterAutospacing="0" w:line="360" w:lineRule="auto"/>
        <w:jc w:val="both"/>
        <w:outlineLvl w:val="0"/>
        <w:rPr>
          <w:rFonts w:eastAsiaTheme="minorEastAsia"/>
        </w:rPr>
      </w:pPr>
    </w:p>
    <w:p w14:paraId="685EDC24" w14:textId="4DC5324F" w:rsidR="00395594" w:rsidRDefault="00395594" w:rsidP="00150B34">
      <w:pPr>
        <w:pStyle w:val="NormalWeb"/>
        <w:spacing w:before="0" w:beforeAutospacing="0" w:after="0" w:afterAutospacing="0" w:line="360" w:lineRule="auto"/>
        <w:jc w:val="both"/>
        <w:outlineLvl w:val="0"/>
        <w:rPr>
          <w:rFonts w:eastAsiaTheme="minorEastAsia"/>
        </w:rPr>
      </w:pPr>
      <w:r>
        <w:rPr>
          <w:rFonts w:eastAsiaTheme="minorEastAsia"/>
        </w:rPr>
        <w:t xml:space="preserve">The new procedure </w:t>
      </w:r>
      <w:r w:rsidR="0033090A">
        <w:rPr>
          <w:rFonts w:eastAsiaTheme="minorEastAsia"/>
        </w:rPr>
        <w:t xml:space="preserve">handles batch effects naturally. </w:t>
      </w:r>
      <w:r w:rsidR="00C25839">
        <w:rPr>
          <w:rFonts w:eastAsiaTheme="minorEastAsia"/>
        </w:rPr>
        <w:t xml:space="preserve">Suppose we have </w:t>
      </w:r>
      <m:oMath>
        <m:r>
          <w:rPr>
            <w:rFonts w:ascii="Cambria Math" w:eastAsiaTheme="minorEastAsia" w:hAnsi="Cambria Math"/>
          </w:rPr>
          <m:t>K</m:t>
        </m:r>
      </m:oMath>
      <w:r w:rsidR="00A5165D">
        <w:rPr>
          <w:rFonts w:eastAsiaTheme="minorEastAsia"/>
        </w:rPr>
        <w:t xml:space="preserve"> biologically different groups, each group </w:t>
      </w:r>
      <m:oMath>
        <m:r>
          <w:rPr>
            <w:rFonts w:ascii="Cambria Math" w:eastAsiaTheme="minorEastAsia" w:hAnsi="Cambria Math"/>
          </w:rPr>
          <m:t>k</m:t>
        </m:r>
      </m:oMath>
      <w:r w:rsidR="00A5165D">
        <w:rPr>
          <w:rFonts w:eastAsiaTheme="minorEastAsia"/>
        </w:rPr>
        <w:t xml:space="preserve"> has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oMath>
      <w:r>
        <w:rPr>
          <w:rFonts w:eastAsiaTheme="minorEastAsia"/>
        </w:rPr>
        <w:t xml:space="preserve"> </w:t>
      </w:r>
      <w:r w:rsidR="00A5165D">
        <w:rPr>
          <w:rFonts w:eastAsiaTheme="minorEastAsia"/>
        </w:rPr>
        <w:t xml:space="preserve">batches and each batch </w:t>
      </w:r>
      <m:oMath>
        <m:r>
          <w:rPr>
            <w:rFonts w:ascii="Cambria Math" w:eastAsiaTheme="minorEastAsia" w:hAnsi="Cambria Math"/>
          </w:rPr>
          <m:t>kj</m:t>
        </m:r>
      </m:oMath>
      <w:r w:rsidR="00A5165D">
        <w:rPr>
          <w:rFonts w:eastAsiaTheme="minorEastAsia"/>
        </w:rPr>
        <w:t xml:space="preserve"> has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kj</m:t>
            </m:r>
          </m:sub>
        </m:sSub>
      </m:oMath>
      <w:r w:rsidR="00A5165D">
        <w:rPr>
          <w:rFonts w:eastAsiaTheme="minorEastAsia"/>
        </w:rPr>
        <w:t xml:space="preserve"> cells. </w:t>
      </w:r>
      <w:r w:rsidR="00DE7FCA">
        <w:rPr>
          <w:rFonts w:eastAsiaTheme="minorEastAsia"/>
        </w:rPr>
        <w:t xml:space="preserve">We additionally denote the mean within batch </w:t>
      </w:r>
      <m:oMath>
        <m:r>
          <w:rPr>
            <w:rFonts w:ascii="Cambria Math" w:eastAsiaTheme="minorEastAsia" w:hAnsi="Cambria Math"/>
          </w:rPr>
          <m:t>kj</m:t>
        </m:r>
      </m:oMath>
      <w:r w:rsidR="00DE7FCA">
        <w:rPr>
          <w:rFonts w:eastAsiaTheme="minorEastAsia"/>
        </w:rPr>
        <w:t xml:space="preserve"> and within group </w:t>
      </w:r>
      <m:oMath>
        <m:r>
          <w:rPr>
            <w:rFonts w:ascii="Cambria Math" w:eastAsiaTheme="minorEastAsia" w:hAnsi="Cambria Math"/>
          </w:rPr>
          <m:t>k</m:t>
        </m:r>
      </m:oMath>
      <w:r w:rsidR="00DE7FCA">
        <w:rPr>
          <w:rFonts w:eastAsiaTheme="minorEastAsia"/>
        </w:rPr>
        <w:t xml:space="preserve"> as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μ</m:t>
                </m:r>
              </m:e>
            </m:acc>
          </m:e>
          <m:sub>
            <m:r>
              <w:rPr>
                <w:rFonts w:ascii="Cambria Math" w:eastAsiaTheme="minorEastAsia" w:hAnsi="Cambria Math"/>
              </w:rPr>
              <m:t>kjg</m:t>
            </m:r>
          </m:sub>
        </m:sSub>
      </m:oMath>
      <w:r w:rsidR="00B97C55">
        <w:rPr>
          <w:rFonts w:eastAsiaTheme="minorEastAsia"/>
        </w:rPr>
        <w:t xml:space="preserve"> and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μ</m:t>
                </m:r>
              </m:e>
            </m:acc>
          </m:e>
          <m:sub>
            <m:r>
              <w:rPr>
                <w:rFonts w:ascii="Cambria Math" w:eastAsiaTheme="minorEastAsia" w:hAnsi="Cambria Math"/>
              </w:rPr>
              <m:t>kg</m:t>
            </m:r>
          </m:sub>
        </m:sSub>
      </m:oMath>
      <w:r w:rsidR="00B97C55">
        <w:rPr>
          <w:rFonts w:eastAsiaTheme="minorEastAsia"/>
        </w:rPr>
        <w:t xml:space="preserve">, respectively. </w:t>
      </w:r>
      <w:r w:rsidR="00B73C7D">
        <w:rPr>
          <w:rFonts w:eastAsiaTheme="minorEastAsia"/>
        </w:rPr>
        <w:t xml:space="preserve">Now we </w:t>
      </w:r>
      <w:r w:rsidR="00F04878">
        <w:rPr>
          <w:rFonts w:eastAsiaTheme="minorEastAsia"/>
        </w:rPr>
        <w:t xml:space="preserve">can decompose the variance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g</m:t>
            </m:r>
          </m:sub>
          <m:sup>
            <m:r>
              <w:rPr>
                <w:rFonts w:ascii="Cambria Math" w:eastAsiaTheme="minorEastAsia" w:hAnsi="Cambria Math"/>
              </w:rPr>
              <m:t>2</m:t>
            </m:r>
          </m:sup>
        </m:sSubSup>
      </m:oMath>
      <w:r w:rsidR="00F04878">
        <w:rPr>
          <w:rFonts w:eastAsiaTheme="minorEastAsia"/>
        </w:rPr>
        <w:t xml:space="preserve"> into three compon</w:t>
      </w:r>
      <w:proofErr w:type="spellStart"/>
      <w:r w:rsidR="00F04878">
        <w:rPr>
          <w:rFonts w:eastAsiaTheme="minorEastAsia"/>
        </w:rPr>
        <w:t>ents</w:t>
      </w:r>
      <w:proofErr w:type="spellEnd"/>
      <w:r w:rsidR="00F04878">
        <w:rPr>
          <w:rFonts w:eastAsiaTheme="minorEastAsia"/>
        </w:rPr>
        <w:t>: one for within-batch variance</w:t>
      </w:r>
      <w:r w:rsidR="009338FA">
        <w:rPr>
          <w:rFonts w:eastAsiaTheme="minorEastAsia"/>
        </w:rPr>
        <w:t xml:space="preserve">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g1</m:t>
            </m:r>
          </m:sub>
          <m:sup>
            <m:r>
              <w:rPr>
                <w:rFonts w:ascii="Cambria Math" w:eastAsiaTheme="minorEastAsia" w:hAnsi="Cambria Math"/>
              </w:rPr>
              <m:t>2</m:t>
            </m:r>
          </m:sup>
        </m:sSubSup>
      </m:oMath>
      <w:r w:rsidR="009338FA">
        <w:rPr>
          <w:rFonts w:eastAsiaTheme="minorEastAsia"/>
        </w:rPr>
        <w:t>)</w:t>
      </w:r>
      <w:r w:rsidR="00F04878">
        <w:rPr>
          <w:rFonts w:eastAsiaTheme="minorEastAsia"/>
        </w:rPr>
        <w:t xml:space="preserve">, one for between-batch variance </w:t>
      </w:r>
      <w:r w:rsidR="009338FA">
        <w:rPr>
          <w:rFonts w:eastAsiaTheme="minorEastAsia"/>
        </w:rPr>
        <w:t>(</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g2</m:t>
            </m:r>
          </m:sub>
          <m:sup>
            <m:r>
              <w:rPr>
                <w:rFonts w:ascii="Cambria Math" w:eastAsiaTheme="minorEastAsia" w:hAnsi="Cambria Math"/>
              </w:rPr>
              <m:t>2</m:t>
            </m:r>
          </m:sup>
        </m:sSubSup>
      </m:oMath>
      <w:r w:rsidR="009338FA">
        <w:rPr>
          <w:rFonts w:eastAsiaTheme="minorEastAsia"/>
        </w:rPr>
        <w:t xml:space="preserve">) </w:t>
      </w:r>
      <w:r w:rsidR="00F04878">
        <w:rPr>
          <w:rFonts w:eastAsiaTheme="minorEastAsia"/>
        </w:rPr>
        <w:t>and one for between-group variance</w:t>
      </w:r>
      <w:r w:rsidR="009338FA">
        <w:rPr>
          <w:rFonts w:eastAsiaTheme="minorEastAsia"/>
        </w:rPr>
        <w:t xml:space="preserve">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g3</m:t>
            </m:r>
          </m:sub>
          <m:sup>
            <m:r>
              <w:rPr>
                <w:rFonts w:ascii="Cambria Math" w:eastAsiaTheme="minorEastAsia" w:hAnsi="Cambria Math"/>
              </w:rPr>
              <m:t>2</m:t>
            </m:r>
          </m:sup>
        </m:sSubSup>
      </m:oMath>
      <w:r w:rsidR="009338FA">
        <w:rPr>
          <w:rFonts w:eastAsiaTheme="minorEastAsia"/>
        </w:rPr>
        <w:t>)</w:t>
      </w:r>
      <w:r w:rsidR="00F04878">
        <w:rPr>
          <w:rFonts w:eastAsiaTheme="minorEastAsia"/>
        </w:rPr>
        <w:t>.</w:t>
      </w:r>
    </w:p>
    <w:p w14:paraId="3076F8A3" w14:textId="6E1B8A08" w:rsidR="00F04878" w:rsidRPr="00EE5CB3" w:rsidRDefault="004F1B9C" w:rsidP="00150B34">
      <w:pPr>
        <w:pStyle w:val="NormalWeb"/>
        <w:spacing w:before="0" w:beforeAutospacing="0" w:after="0" w:afterAutospacing="0" w:line="360" w:lineRule="auto"/>
        <w:jc w:val="both"/>
        <w:outlineLvl w:val="0"/>
        <w:rPr>
          <w:rFonts w:eastAsiaTheme="minorEastAsia"/>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g</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ig</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μ</m:t>
                          </m:r>
                        </m:e>
                      </m:acc>
                    </m:e>
                    <m:sub>
                      <m:r>
                        <w:rPr>
                          <w:rFonts w:ascii="Cambria Math" w:eastAsiaTheme="minorEastAsia" w:hAnsi="Cambria Math"/>
                        </w:rPr>
                        <m:t>kjg</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μ</m:t>
                          </m:r>
                        </m:e>
                      </m:acc>
                    </m:e>
                    <m:sub>
                      <m:r>
                        <w:rPr>
                          <w:rFonts w:ascii="Cambria Math" w:eastAsiaTheme="minorEastAsia" w:hAnsi="Cambria Math"/>
                        </w:rPr>
                        <m:t>kjg</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μ</m:t>
                          </m:r>
                        </m:e>
                      </m:acc>
                    </m:e>
                    <m:sub>
                      <m:r>
                        <w:rPr>
                          <w:rFonts w:ascii="Cambria Math" w:eastAsiaTheme="minorEastAsia" w:hAnsi="Cambria Math"/>
                        </w:rPr>
                        <m:t>kg</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μ</m:t>
                          </m:r>
                        </m:e>
                      </m:acc>
                    </m:e>
                    <m:sub>
                      <m:r>
                        <w:rPr>
                          <w:rFonts w:ascii="Cambria Math" w:eastAsiaTheme="minorEastAsia" w:hAnsi="Cambria Math"/>
                        </w:rPr>
                        <m:t>kg</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μ</m:t>
                          </m:r>
                        </m:e>
                      </m:acc>
                    </m:e>
                    <m:sub>
                      <m:r>
                        <w:rPr>
                          <w:rFonts w:ascii="Cambria Math" w:eastAsiaTheme="minorEastAsia" w:hAnsi="Cambria Math"/>
                        </w:rPr>
                        <m:t>g</m:t>
                      </m:r>
                    </m:sub>
                  </m:sSub>
                  <m:r>
                    <w:rPr>
                      <w:rFonts w:ascii="Cambria Math" w:eastAsiaTheme="minorEastAsia" w:hAnsi="Cambria Math"/>
                    </w:rPr>
                    <m:t>)</m:t>
                  </m:r>
                </m:e>
                <m:sup>
                  <m:r>
                    <w:rPr>
                      <w:rFonts w:ascii="Cambria Math" w:eastAsiaTheme="minorEastAsia" w:hAnsi="Cambria Math"/>
                    </w:rPr>
                    <m:t>2</m:t>
                  </m:r>
                </m:sup>
              </m:sSup>
            </m:e>
          </m:nary>
          <m:r>
            <w:rPr>
              <w:rFonts w:ascii="Cambria Math" w:eastAsiaTheme="minorEastAsia" w:hAnsi="Cambria Math"/>
            </w:rPr>
            <m:t>,         (6)</m:t>
          </m:r>
        </m:oMath>
      </m:oMathPara>
    </w:p>
    <w:p w14:paraId="318B50FD" w14:textId="77A50D0E" w:rsidR="00EE5CB3" w:rsidRDefault="004F1B9C" w:rsidP="00150B34">
      <w:pPr>
        <w:pStyle w:val="NormalWeb"/>
        <w:spacing w:before="0" w:beforeAutospacing="0" w:after="0" w:afterAutospacing="0" w:line="360" w:lineRule="auto"/>
        <w:jc w:val="both"/>
        <w:outlineLvl w:val="0"/>
        <w:rPr>
          <w:rFonts w:eastAsiaTheme="minorEastAsia"/>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g</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g1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g2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g3</m:t>
              </m:r>
            </m:sub>
            <m:sup>
              <m:r>
                <w:rPr>
                  <w:rFonts w:ascii="Cambria Math" w:eastAsiaTheme="minorEastAsia" w:hAnsi="Cambria Math"/>
                </w:rPr>
                <m:t>2</m:t>
              </m:r>
            </m:sup>
          </m:sSubSup>
          <m:r>
            <w:rPr>
              <w:rFonts w:ascii="Cambria Math" w:eastAsiaTheme="minorEastAsia" w:hAnsi="Cambria Math"/>
            </w:rPr>
            <m:t>.                                                                        (7)</m:t>
          </m:r>
        </m:oMath>
      </m:oMathPara>
    </w:p>
    <w:p w14:paraId="5AF4FCB7" w14:textId="77777777" w:rsidR="00D10844" w:rsidRDefault="00D10844" w:rsidP="00150B34">
      <w:pPr>
        <w:pStyle w:val="NormalWeb"/>
        <w:spacing w:before="0" w:beforeAutospacing="0" w:after="0" w:afterAutospacing="0" w:line="360" w:lineRule="auto"/>
        <w:jc w:val="both"/>
        <w:outlineLvl w:val="0"/>
        <w:rPr>
          <w:rFonts w:eastAsiaTheme="minorEastAsia"/>
        </w:rPr>
      </w:pPr>
    </w:p>
    <w:p w14:paraId="5235E351" w14:textId="39A9D1E3" w:rsidR="009A40B4" w:rsidRDefault="00124B64" w:rsidP="00150B34">
      <w:pPr>
        <w:pStyle w:val="NormalWeb"/>
        <w:spacing w:before="0" w:beforeAutospacing="0" w:after="0" w:afterAutospacing="0" w:line="360" w:lineRule="auto"/>
        <w:jc w:val="both"/>
        <w:outlineLvl w:val="0"/>
        <w:rPr>
          <w:rFonts w:eastAsiaTheme="minorEastAsia"/>
          <w:b/>
          <w:lang w:eastAsia="zh-CN"/>
        </w:rPr>
      </w:pPr>
      <w:r>
        <w:rPr>
          <w:rFonts w:eastAsiaTheme="minorEastAsia"/>
        </w:rPr>
        <w:t xml:space="preserve">We remove the variance term </w:t>
      </w:r>
      <w:r w:rsidR="009A40B4">
        <w:rPr>
          <w:rFonts w:eastAsiaTheme="minorEastAsia"/>
        </w:rPr>
        <w:t>(</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g2</m:t>
            </m:r>
          </m:sub>
          <m:sup>
            <m:r>
              <w:rPr>
                <w:rFonts w:ascii="Cambria Math" w:eastAsiaTheme="minorEastAsia" w:hAnsi="Cambria Math"/>
              </w:rPr>
              <m:t>2</m:t>
            </m:r>
          </m:sup>
        </m:sSubSup>
      </m:oMath>
      <w:r w:rsidR="009A40B4">
        <w:rPr>
          <w:rFonts w:eastAsiaTheme="minorEastAsia"/>
        </w:rPr>
        <w:t xml:space="preserve">) </w:t>
      </w:r>
      <w:r>
        <w:rPr>
          <w:rFonts w:eastAsiaTheme="minorEastAsia"/>
        </w:rPr>
        <w:t>due to batch effects by redefin</w:t>
      </w:r>
      <w:r w:rsidR="008A30E7">
        <w:rPr>
          <w:rFonts w:eastAsiaTheme="minorEastAsia"/>
        </w:rPr>
        <w:t>ing</w:t>
      </w:r>
      <w:r>
        <w:rPr>
          <w:rFonts w:eastAsiaTheme="minorEastAsia"/>
        </w:rPr>
        <w:t xml:space="preserve">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g</m:t>
            </m:r>
          </m:sub>
          <m:sup>
            <m:r>
              <w:rPr>
                <w:rFonts w:ascii="Cambria Math" w:eastAsiaTheme="minorEastAsia" w:hAnsi="Cambria Math"/>
              </w:rPr>
              <m:t>2</m:t>
            </m:r>
          </m:sup>
        </m:sSubSup>
      </m:oMath>
      <w:r>
        <w:rPr>
          <w:rFonts w:eastAsiaTheme="minorEastAsia"/>
        </w:rPr>
        <w:t xml:space="preserve"> as </w:t>
      </w:r>
    </w:p>
    <w:p w14:paraId="2D0EC6E3" w14:textId="6A41E3A0" w:rsidR="00D6539B" w:rsidRPr="000933E0" w:rsidRDefault="004F1B9C" w:rsidP="00D6539B">
      <w:pPr>
        <w:pStyle w:val="NormalWeb"/>
        <w:spacing w:before="0" w:beforeAutospacing="0" w:after="0" w:afterAutospacing="0" w:line="360" w:lineRule="auto"/>
        <w:jc w:val="both"/>
        <w:outlineLvl w:val="0"/>
        <w:rPr>
          <w:rFonts w:eastAsiaTheme="minorEastAsia"/>
          <w:lang w:eastAsia="zh-CN"/>
        </w:rPr>
      </w:pPr>
      <m:oMathPara>
        <m:oMath>
          <m:sSubSup>
            <m:sSubSupPr>
              <m:ctrlPr>
                <w:rPr>
                  <w:rFonts w:ascii="Cambria Math" w:eastAsiaTheme="minorEastAsia" w:hAnsi="Cambria Math"/>
                  <w:i/>
                  <w:lang w:eastAsia="zh-CN"/>
                </w:rPr>
              </m:ctrlPr>
            </m:sSubSupPr>
            <m:e>
              <m:acc>
                <m:accPr>
                  <m:ctrlPr>
                    <w:rPr>
                      <w:rFonts w:ascii="Cambria Math" w:eastAsiaTheme="minorEastAsia" w:hAnsi="Cambria Math"/>
                      <w:i/>
                      <w:lang w:eastAsia="zh-CN"/>
                    </w:rPr>
                  </m:ctrlPr>
                </m:accPr>
                <m:e>
                  <m:r>
                    <w:rPr>
                      <w:rFonts w:ascii="Cambria Math" w:eastAsiaTheme="minorEastAsia" w:hAnsi="Cambria Math"/>
                      <w:lang w:eastAsia="zh-CN"/>
                    </w:rPr>
                    <m:t>σ</m:t>
                  </m:r>
                </m:e>
              </m:acc>
            </m:e>
            <m:sub>
              <m:r>
                <w:rPr>
                  <w:rFonts w:ascii="Cambria Math" w:eastAsiaTheme="minorEastAsia" w:hAnsi="Cambria Math"/>
                  <w:lang w:eastAsia="zh-CN"/>
                </w:rPr>
                <m:t>g</m:t>
              </m:r>
            </m:sub>
            <m:sup>
              <m:r>
                <w:rPr>
                  <w:rFonts w:ascii="Cambria Math" w:eastAsiaTheme="minorEastAsia" w:hAnsi="Cambria Math"/>
                  <w:lang w:eastAsia="zh-CN"/>
                </w:rPr>
                <m:t>2</m:t>
              </m:r>
            </m:sup>
          </m:sSubSup>
          <m:r>
            <w:rPr>
              <w:rFonts w:ascii="Cambria Math" w:eastAsiaTheme="minorEastAsia" w:hAnsi="Cambria Math"/>
              <w:lang w:eastAsia="zh-CN"/>
            </w:rPr>
            <m:t>≔</m:t>
          </m:r>
          <m:sSubSup>
            <m:sSubSupPr>
              <m:ctrlPr>
                <w:rPr>
                  <w:rFonts w:ascii="Cambria Math" w:eastAsiaTheme="minorEastAsia" w:hAnsi="Cambria Math"/>
                  <w:i/>
                  <w:lang w:eastAsia="zh-CN"/>
                </w:rPr>
              </m:ctrlPr>
            </m:sSubSupPr>
            <m:e>
              <m:acc>
                <m:accPr>
                  <m:ctrlPr>
                    <w:rPr>
                      <w:rFonts w:ascii="Cambria Math" w:eastAsiaTheme="minorEastAsia" w:hAnsi="Cambria Math"/>
                      <w:i/>
                      <w:lang w:eastAsia="zh-CN"/>
                    </w:rPr>
                  </m:ctrlPr>
                </m:accPr>
                <m:e>
                  <m:r>
                    <w:rPr>
                      <w:rFonts w:ascii="Cambria Math" w:eastAsiaTheme="minorEastAsia" w:hAnsi="Cambria Math"/>
                      <w:lang w:eastAsia="zh-CN"/>
                    </w:rPr>
                    <m:t>σ</m:t>
                  </m:r>
                </m:e>
              </m:acc>
            </m:e>
            <m:sub>
              <m:r>
                <w:rPr>
                  <w:rFonts w:ascii="Cambria Math" w:eastAsiaTheme="minorEastAsia" w:hAnsi="Cambria Math"/>
                  <w:lang w:eastAsia="zh-CN"/>
                </w:rPr>
                <m:t>g1</m:t>
              </m:r>
            </m:sub>
            <m:sup>
              <m:r>
                <w:rPr>
                  <w:rFonts w:ascii="Cambria Math" w:eastAsiaTheme="minorEastAsia" w:hAnsi="Cambria Math"/>
                  <w:lang w:eastAsia="zh-CN"/>
                </w:rPr>
                <m:t>2</m:t>
              </m:r>
            </m:sup>
          </m:sSubSup>
          <m:r>
            <w:rPr>
              <w:rFonts w:ascii="Cambria Math" w:eastAsiaTheme="minorEastAsia" w:hAnsi="Cambria Math"/>
              <w:lang w:eastAsia="zh-CN"/>
            </w:rPr>
            <m:t>+</m:t>
          </m:r>
          <m:sSubSup>
            <m:sSubSupPr>
              <m:ctrlPr>
                <w:rPr>
                  <w:rFonts w:ascii="Cambria Math" w:eastAsiaTheme="minorEastAsia" w:hAnsi="Cambria Math"/>
                  <w:i/>
                  <w:lang w:eastAsia="zh-CN"/>
                </w:rPr>
              </m:ctrlPr>
            </m:sSubSupPr>
            <m:e>
              <m:acc>
                <m:accPr>
                  <m:ctrlPr>
                    <w:rPr>
                      <w:rFonts w:ascii="Cambria Math" w:eastAsiaTheme="minorEastAsia" w:hAnsi="Cambria Math"/>
                      <w:i/>
                      <w:lang w:eastAsia="zh-CN"/>
                    </w:rPr>
                  </m:ctrlPr>
                </m:accPr>
                <m:e>
                  <m:r>
                    <w:rPr>
                      <w:rFonts w:ascii="Cambria Math" w:eastAsiaTheme="minorEastAsia" w:hAnsi="Cambria Math"/>
                      <w:lang w:eastAsia="zh-CN"/>
                    </w:rPr>
                    <m:t>σ</m:t>
                  </m:r>
                </m:e>
              </m:acc>
            </m:e>
            <m:sub>
              <m:r>
                <w:rPr>
                  <w:rFonts w:ascii="Cambria Math" w:eastAsiaTheme="minorEastAsia" w:hAnsi="Cambria Math"/>
                  <w:lang w:eastAsia="zh-CN"/>
                </w:rPr>
                <m:t>g3</m:t>
              </m:r>
            </m:sub>
            <m:sup>
              <m:r>
                <w:rPr>
                  <w:rFonts w:ascii="Cambria Math" w:eastAsiaTheme="minorEastAsia" w:hAnsi="Cambria Math"/>
                  <w:lang w:eastAsia="zh-CN"/>
                </w:rPr>
                <m:t>2</m:t>
              </m:r>
            </m:sup>
          </m:sSubSup>
          <m:r>
            <w:rPr>
              <w:rFonts w:ascii="Cambria Math" w:eastAsiaTheme="minorEastAsia" w:hAnsi="Cambria Math"/>
              <w:lang w:eastAsia="zh-CN"/>
            </w:rPr>
            <m:t>,                      (8)</m:t>
          </m:r>
        </m:oMath>
      </m:oMathPara>
    </w:p>
    <w:p w14:paraId="193623A9" w14:textId="42E5BFD7" w:rsidR="00D64739" w:rsidRDefault="00D6539B" w:rsidP="00150B34">
      <w:pPr>
        <w:pStyle w:val="NormalWeb"/>
        <w:spacing w:before="0" w:beforeAutospacing="0" w:after="0" w:afterAutospacing="0" w:line="360" w:lineRule="auto"/>
        <w:jc w:val="both"/>
        <w:outlineLvl w:val="0"/>
        <w:rPr>
          <w:rFonts w:eastAsiaTheme="minorEastAsia"/>
          <w:lang w:eastAsia="zh-CN"/>
        </w:rPr>
      </w:pPr>
      <w:r>
        <w:rPr>
          <w:rFonts w:eastAsiaTheme="minorEastAsia"/>
          <w:lang w:eastAsia="zh-CN"/>
        </w:rPr>
        <w:t xml:space="preserve">and plug in </w:t>
      </w:r>
      <w:r w:rsidR="00003C1B">
        <w:rPr>
          <w:rFonts w:eastAsiaTheme="minorEastAsia"/>
          <w:lang w:eastAsia="zh-CN"/>
        </w:rPr>
        <w:t xml:space="preserve">the </w:t>
      </w:r>
      <w:r>
        <w:rPr>
          <w:rFonts w:eastAsiaTheme="minorEastAsia"/>
          <w:lang w:eastAsia="zh-CN"/>
        </w:rPr>
        <w:t>new redefined variance term to the previously described procedure to select HVGs.</w:t>
      </w:r>
      <w:r w:rsidR="00D64739">
        <w:rPr>
          <w:rFonts w:eastAsiaTheme="minorEastAsia"/>
          <w:lang w:eastAsia="zh-CN"/>
        </w:rPr>
        <w:t xml:space="preserve"> For a detail description of the new procedure, please refer to </w:t>
      </w:r>
      <w:r w:rsidR="00D64739" w:rsidRPr="00EB5380">
        <w:rPr>
          <w:rFonts w:eastAsiaTheme="minorEastAsia"/>
          <w:b/>
        </w:rPr>
        <w:t>Supplementary Note</w:t>
      </w:r>
      <w:r w:rsidR="00D64739">
        <w:rPr>
          <w:rFonts w:eastAsiaTheme="minorEastAsia"/>
          <w:lang w:eastAsia="zh-CN"/>
        </w:rPr>
        <w:t>.</w:t>
      </w:r>
    </w:p>
    <w:p w14:paraId="01516045" w14:textId="77777777" w:rsidR="00D64739" w:rsidRDefault="00D64739" w:rsidP="00150B34">
      <w:pPr>
        <w:pStyle w:val="NormalWeb"/>
        <w:spacing w:before="0" w:beforeAutospacing="0" w:after="0" w:afterAutospacing="0" w:line="360" w:lineRule="auto"/>
        <w:jc w:val="both"/>
        <w:outlineLvl w:val="0"/>
        <w:rPr>
          <w:rFonts w:eastAsiaTheme="minorEastAsia"/>
          <w:lang w:eastAsia="zh-CN"/>
        </w:rPr>
      </w:pPr>
    </w:p>
    <w:p w14:paraId="011D78F1" w14:textId="3C523063" w:rsidR="00D64739" w:rsidRDefault="00D64739" w:rsidP="00150B34">
      <w:pPr>
        <w:pStyle w:val="NormalWeb"/>
        <w:spacing w:before="0" w:beforeAutospacing="0" w:after="0" w:afterAutospacing="0" w:line="360" w:lineRule="auto"/>
        <w:jc w:val="both"/>
        <w:outlineLvl w:val="0"/>
        <w:rPr>
          <w:rFonts w:eastAsiaTheme="minorEastAsia"/>
          <w:lang w:eastAsia="zh-CN"/>
        </w:rPr>
      </w:pPr>
      <w:r>
        <w:rPr>
          <w:rFonts w:eastAsiaTheme="minorEastAsia"/>
          <w:lang w:eastAsia="zh-CN"/>
        </w:rPr>
        <w:t>We also implements the standard HVG selection procedure, which handles batch effects using the method Seurat V3 adopts</w:t>
      </w:r>
      <w:r w:rsidR="003453C4">
        <w:rPr>
          <w:rFonts w:eastAsiaTheme="minorEastAsia"/>
          <w:lang w:eastAsia="zh-CN"/>
        </w:rPr>
        <w:fldChar w:fldCharType="begin"/>
      </w:r>
      <w:r w:rsidR="001F2595">
        <w:rPr>
          <w:rFonts w:eastAsiaTheme="minorEastAsia"/>
          <w:lang w:eastAsia="zh-CN"/>
        </w:rPr>
        <w:instrText xml:space="preserve"> ADDIN ZOTERO_ITEM CSL_CITATION {"citationID":"P6UtfHQg","properties":{"formattedCitation":"\\super 33\\nosupersub{}","plainCitation":"33","noteIndex":0},"citationItems":[{"id":101,"uris":["http://zotero.org/users/5797567/items/3VYYRMZX"],"uri":["http://zotero.org/users/5797567/items/3VYYRMZX"],"itemData":{"id":101,"type":"article-journal","title":"Comprehensive Integration of Single-Cell Data","container-title":"Cell","page":"1888-1902.e21","volume":"177","issue":"7","source":"www.cell.com","abstract":"&lt;h2&gt;Summary&lt;/h2&gt;&lt;p&gt;Single-cell transcriptomics has transformed our ability to characterize cell states, but deep biological understanding requires more than a taxonomic listing of clusters. As new methods arise to measure distinct cellular modalities, a key analytical challenge is to integrate these datasets to better understand cellular identity and function. Here, we develop a strategy to \"anchor\" diverse datasets together, enabling us to integrate single-cell measurements not only across scRNA-seq technologies, but also across different modalities. After demonstrating improvement over existing methods for integrating scRNA-seq data, we anchor scRNA-seq experiments with scATAC-seq to explore chromatin differences in closely related interneuron subsets and project protein expression measurements onto a bone marrow atlas to characterize lymphocyte populations. Lastly, we harmonize &lt;i&gt;in situ&lt;/i&gt; gene expression and scRNA-seq datasets, allowing transcriptome-wide imputation of spatial gene expression patterns. Our work presents a strategy for the assembly of harmonized references and transfer of information across datasets.&lt;/p&gt;","DOI":"10.1016/j.cell.2019.05.031","ISSN":"0092-8674, 1097-4172","note":"PMID: 31178118","journalAbbreviation":"Cell","language":"English","author":[{"family":"Stuart","given":"Tim"},{"family":"Butler","given":"Andrew"},{"family":"Hoffman","given":"Paul"},{"family":"Hafemeister","given":"Christoph"},{"family":"Papalexi","given":"Efthymia"},{"family":"Mauck","given":"William M."},{"family":"Hao","given":"Yuhan"},{"family":"Stoeckius","given":"Marlon"},{"family":"Smibert","given":"Peter"},{"family":"Satija","given":"Rahul"}],"issued":{"date-parts":[["2019",6,13]]}}}],"schema":"https://github.com/citation-style-language/schema/raw/master/csl-citation.json"} </w:instrText>
      </w:r>
      <w:r w:rsidR="003453C4">
        <w:rPr>
          <w:rFonts w:eastAsiaTheme="minorEastAsia"/>
          <w:lang w:eastAsia="zh-CN"/>
        </w:rPr>
        <w:fldChar w:fldCharType="separate"/>
      </w:r>
      <w:r w:rsidR="001F2595" w:rsidRPr="001F2595">
        <w:rPr>
          <w:vertAlign w:val="superscript"/>
        </w:rPr>
        <w:t>33</w:t>
      </w:r>
      <w:r w:rsidR="003453C4">
        <w:rPr>
          <w:rFonts w:eastAsiaTheme="minorEastAsia"/>
          <w:lang w:eastAsia="zh-CN"/>
        </w:rPr>
        <w:fldChar w:fldCharType="end"/>
      </w:r>
      <w:r>
        <w:rPr>
          <w:rFonts w:eastAsiaTheme="minorEastAsia"/>
          <w:lang w:eastAsia="zh-CN"/>
        </w:rPr>
        <w:t>.</w:t>
      </w:r>
      <w:r w:rsidR="003453C4">
        <w:rPr>
          <w:rFonts w:eastAsiaTheme="minorEastAsia"/>
          <w:lang w:eastAsia="zh-CN"/>
        </w:rPr>
        <w:t xml:space="preserve"> Please refer to </w:t>
      </w:r>
      <w:r w:rsidR="003453C4" w:rsidRPr="00EB5380">
        <w:rPr>
          <w:rFonts w:eastAsiaTheme="minorEastAsia"/>
          <w:b/>
          <w:lang w:eastAsia="zh-CN"/>
        </w:rPr>
        <w:t>Supplementary Note</w:t>
      </w:r>
      <w:r w:rsidR="003453C4">
        <w:rPr>
          <w:rFonts w:eastAsiaTheme="minorEastAsia"/>
          <w:lang w:eastAsia="zh-CN"/>
        </w:rPr>
        <w:t xml:space="preserve"> for implementation details.</w:t>
      </w:r>
    </w:p>
    <w:p w14:paraId="4D1F62F5" w14:textId="77777777" w:rsidR="009B38B1" w:rsidRDefault="009B38B1" w:rsidP="00150B34">
      <w:pPr>
        <w:pStyle w:val="NormalWeb"/>
        <w:spacing w:before="0" w:beforeAutospacing="0" w:after="0" w:afterAutospacing="0" w:line="360" w:lineRule="auto"/>
        <w:jc w:val="both"/>
        <w:outlineLvl w:val="0"/>
        <w:rPr>
          <w:rFonts w:eastAsiaTheme="minorEastAsia"/>
          <w:lang w:eastAsia="zh-CN"/>
        </w:rPr>
      </w:pPr>
    </w:p>
    <w:p w14:paraId="5809ED9F" w14:textId="09E2BBFB" w:rsidR="00710496" w:rsidRPr="009731BE" w:rsidRDefault="00710496" w:rsidP="00150B34">
      <w:pPr>
        <w:pStyle w:val="NormalWeb"/>
        <w:spacing w:before="0" w:beforeAutospacing="0" w:after="0" w:afterAutospacing="0" w:line="360" w:lineRule="auto"/>
        <w:jc w:val="both"/>
        <w:outlineLvl w:val="0"/>
        <w:rPr>
          <w:rFonts w:eastAsiaTheme="minorEastAsia"/>
          <w:b/>
          <w:lang w:eastAsia="zh-CN"/>
        </w:rPr>
      </w:pPr>
      <w:r w:rsidRPr="009731BE">
        <w:rPr>
          <w:rFonts w:eastAsiaTheme="minorEastAsia"/>
          <w:b/>
          <w:lang w:eastAsia="zh-CN"/>
        </w:rPr>
        <w:t>HVG selection experiments.</w:t>
      </w:r>
    </w:p>
    <w:p w14:paraId="7D33F06E" w14:textId="3DFE5503" w:rsidR="001B14D5" w:rsidRDefault="008B68CF" w:rsidP="00150B34">
      <w:pPr>
        <w:pStyle w:val="NormalWeb"/>
        <w:spacing w:before="0" w:beforeAutospacing="0" w:after="0" w:afterAutospacing="0" w:line="360" w:lineRule="auto"/>
        <w:jc w:val="both"/>
        <w:outlineLvl w:val="0"/>
        <w:rPr>
          <w:rFonts w:eastAsiaTheme="minorEastAsia"/>
          <w:lang w:eastAsia="zh-CN"/>
        </w:rPr>
      </w:pPr>
      <w:r>
        <w:rPr>
          <w:rFonts w:eastAsiaTheme="minorEastAsia"/>
          <w:lang w:eastAsia="zh-CN"/>
        </w:rPr>
        <w:t xml:space="preserve">We preprocessed the bone marrow data set by filtering out any cell with </w:t>
      </w:r>
      <w:r w:rsidR="00EB5380">
        <w:rPr>
          <w:rFonts w:eastAsiaTheme="minorEastAsia"/>
          <w:lang w:eastAsia="zh-CN"/>
        </w:rPr>
        <w:t>fewer than</w:t>
      </w:r>
      <w:r>
        <w:rPr>
          <w:rFonts w:eastAsiaTheme="minorEastAsia"/>
          <w:lang w:eastAsia="zh-CN"/>
        </w:rPr>
        <w:t xml:space="preserve"> </w:t>
      </w:r>
      <w:r w:rsidR="00C60C1C">
        <w:rPr>
          <w:rFonts w:eastAsiaTheme="minorEastAsia"/>
          <w:lang w:eastAsia="zh-CN"/>
        </w:rPr>
        <w:t>500 genes or</w:t>
      </w:r>
      <w:r w:rsidR="000E44F1">
        <w:rPr>
          <w:rFonts w:eastAsiaTheme="minorEastAsia"/>
          <w:lang w:eastAsia="zh-CN"/>
        </w:rPr>
        <w:t xml:space="preserve"> more</w:t>
      </w:r>
      <w:r w:rsidR="00C60C1C">
        <w:rPr>
          <w:rFonts w:eastAsiaTheme="minorEastAsia"/>
          <w:lang w:eastAsia="zh-CN"/>
        </w:rPr>
        <w:t xml:space="preserve"> than 6,000 genes, or with </w:t>
      </w:r>
      <w:r w:rsidR="005B5EC6">
        <w:rPr>
          <w:rFonts w:eastAsiaTheme="minorEastAsia"/>
          <w:lang w:eastAsia="zh-CN"/>
        </w:rPr>
        <w:t xml:space="preserve">a </w:t>
      </w:r>
      <w:r w:rsidR="00C60C1C">
        <w:rPr>
          <w:rFonts w:eastAsiaTheme="minorEastAsia"/>
          <w:lang w:eastAsia="zh-CN"/>
        </w:rPr>
        <w:t xml:space="preserve">mitochondrial rate </w:t>
      </w:r>
      <w:r w:rsidR="005B5EC6">
        <w:rPr>
          <w:rFonts w:eastAsiaTheme="minorEastAsia"/>
          <w:lang w:eastAsia="zh-CN"/>
        </w:rPr>
        <w:t xml:space="preserve">higher than 10%. </w:t>
      </w:r>
      <w:r w:rsidR="009E2023">
        <w:rPr>
          <w:rFonts w:eastAsiaTheme="minorEastAsia"/>
          <w:lang w:eastAsia="zh-CN"/>
        </w:rPr>
        <w:t xml:space="preserve">We then selected robust genes with </w:t>
      </w:r>
      <m:oMath>
        <m:r>
          <w:rPr>
            <w:rFonts w:ascii="Cambria Math" w:eastAsiaTheme="minorEastAsia" w:hAnsi="Cambria Math"/>
            <w:lang w:eastAsia="zh-CN"/>
          </w:rPr>
          <m:t>x=0.05%</m:t>
        </m:r>
      </m:oMath>
      <w:r w:rsidR="00A0780C">
        <w:rPr>
          <w:rFonts w:eastAsiaTheme="minorEastAsia"/>
          <w:lang w:eastAsia="zh-CN"/>
        </w:rPr>
        <w:t>, normalized expressions into TP100K and log-transformed the expression matrix.</w:t>
      </w:r>
    </w:p>
    <w:p w14:paraId="09FAC6AA" w14:textId="77777777" w:rsidR="001B14D5" w:rsidRDefault="001B14D5" w:rsidP="00150B34">
      <w:pPr>
        <w:pStyle w:val="NormalWeb"/>
        <w:spacing w:before="0" w:beforeAutospacing="0" w:after="0" w:afterAutospacing="0" w:line="360" w:lineRule="auto"/>
        <w:jc w:val="both"/>
        <w:outlineLvl w:val="0"/>
        <w:rPr>
          <w:rFonts w:eastAsiaTheme="minorEastAsia"/>
          <w:lang w:eastAsia="zh-CN"/>
        </w:rPr>
      </w:pPr>
    </w:p>
    <w:p w14:paraId="2A58D98B" w14:textId="795A4D4B" w:rsidR="00D91FD5" w:rsidRDefault="00DD0475" w:rsidP="00150B34">
      <w:pPr>
        <w:pStyle w:val="NormalWeb"/>
        <w:spacing w:before="0" w:beforeAutospacing="0" w:after="0" w:afterAutospacing="0" w:line="360" w:lineRule="auto"/>
        <w:jc w:val="both"/>
        <w:outlineLvl w:val="0"/>
        <w:rPr>
          <w:rFonts w:eastAsiaTheme="minorEastAsia"/>
          <w:lang w:eastAsia="zh-CN"/>
        </w:rPr>
      </w:pPr>
      <w:r>
        <w:rPr>
          <w:rFonts w:eastAsiaTheme="minorEastAsia"/>
          <w:lang w:eastAsia="zh-CN"/>
        </w:rPr>
        <w:lastRenderedPageBreak/>
        <w:t xml:space="preserve">We </w:t>
      </w:r>
      <w:r w:rsidR="001A205C">
        <w:rPr>
          <w:rFonts w:eastAsiaTheme="minorEastAsia"/>
          <w:lang w:eastAsia="zh-CN"/>
        </w:rPr>
        <w:t xml:space="preserve">applied the standard HVG selection procedure and the </w:t>
      </w:r>
      <w:r w:rsidR="00FF1131">
        <w:rPr>
          <w:rFonts w:eastAsiaTheme="minorEastAsia"/>
          <w:lang w:eastAsia="zh-CN"/>
        </w:rPr>
        <w:t>new HVG selection procedure to the log-transformed expression matrix separately</w:t>
      </w:r>
      <w:r w:rsidR="00285F7D">
        <w:rPr>
          <w:rFonts w:eastAsiaTheme="minorEastAsia"/>
          <w:lang w:eastAsia="zh-CN"/>
        </w:rPr>
        <w:t xml:space="preserve">. </w:t>
      </w:r>
      <w:r w:rsidR="008B5D51">
        <w:rPr>
          <w:rFonts w:eastAsiaTheme="minorEastAsia"/>
          <w:lang w:eastAsia="zh-CN"/>
        </w:rPr>
        <w:t xml:space="preserve"> </w:t>
      </w:r>
      <w:r w:rsidR="00E96C42">
        <w:rPr>
          <w:rFonts w:eastAsiaTheme="minorEastAsia"/>
          <w:lang w:eastAsia="zh-CN"/>
        </w:rPr>
        <w:t xml:space="preserve">We then </w:t>
      </w:r>
      <w:r w:rsidR="003607A0">
        <w:rPr>
          <w:rFonts w:eastAsiaTheme="minorEastAsia"/>
          <w:lang w:eastAsia="zh-CN"/>
        </w:rPr>
        <w:t xml:space="preserve">applied the same </w:t>
      </w:r>
      <w:r w:rsidR="00C50F08">
        <w:rPr>
          <w:rFonts w:eastAsiaTheme="minorEastAsia"/>
          <w:lang w:eastAsia="zh-CN"/>
        </w:rPr>
        <w:t>analys</w:t>
      </w:r>
      <w:r w:rsidR="00F36871">
        <w:rPr>
          <w:rFonts w:eastAsiaTheme="minorEastAsia"/>
          <w:lang w:eastAsia="zh-CN"/>
        </w:rPr>
        <w:t>e</w:t>
      </w:r>
      <w:r w:rsidR="00C50F08">
        <w:rPr>
          <w:rFonts w:eastAsiaTheme="minorEastAsia"/>
          <w:lang w:eastAsia="zh-CN"/>
        </w:rPr>
        <w:t>s</w:t>
      </w:r>
      <w:r w:rsidR="00D91FD5">
        <w:rPr>
          <w:rFonts w:eastAsiaTheme="minorEastAsia"/>
          <w:lang w:eastAsia="zh-CN"/>
        </w:rPr>
        <w:t xml:space="preserve"> to the two sets of HVGs</w:t>
      </w:r>
      <w:r w:rsidR="00E80381">
        <w:rPr>
          <w:rFonts w:eastAsiaTheme="minorEastAsia"/>
          <w:lang w:eastAsia="zh-CN"/>
        </w:rPr>
        <w:t xml:space="preserve"> using </w:t>
      </w:r>
      <w:proofErr w:type="spellStart"/>
      <w:r w:rsidR="00E80381">
        <w:rPr>
          <w:rFonts w:eastAsiaTheme="minorEastAsia"/>
          <w:lang w:eastAsia="zh-CN"/>
        </w:rPr>
        <w:t>scCloud</w:t>
      </w:r>
      <w:proofErr w:type="spellEnd"/>
      <w:r w:rsidR="002F0A79">
        <w:rPr>
          <w:rFonts w:eastAsiaTheme="minorEastAsia"/>
          <w:lang w:eastAsia="zh-CN"/>
        </w:rPr>
        <w:t xml:space="preserve"> with default parameters</w:t>
      </w:r>
      <w:r w:rsidR="00E80381">
        <w:rPr>
          <w:rFonts w:eastAsiaTheme="minorEastAsia"/>
          <w:lang w:eastAsia="zh-CN"/>
        </w:rPr>
        <w:t>.</w:t>
      </w:r>
      <w:r w:rsidR="009F5F93">
        <w:rPr>
          <w:rFonts w:eastAsiaTheme="minorEastAsia"/>
          <w:lang w:eastAsia="zh-CN"/>
        </w:rPr>
        <w:t xml:space="preserve"> The analys</w:t>
      </w:r>
      <w:r w:rsidR="0091533A">
        <w:rPr>
          <w:rFonts w:eastAsiaTheme="minorEastAsia"/>
          <w:lang w:eastAsia="zh-CN"/>
        </w:rPr>
        <w:t>e</w:t>
      </w:r>
      <w:r w:rsidR="009F5F93">
        <w:rPr>
          <w:rFonts w:eastAsiaTheme="minorEastAsia"/>
          <w:lang w:eastAsia="zh-CN"/>
        </w:rPr>
        <w:t xml:space="preserve">s included </w:t>
      </w:r>
      <w:r w:rsidR="00F46645">
        <w:rPr>
          <w:rFonts w:eastAsiaTheme="minorEastAsia"/>
          <w:lang w:eastAsia="zh-CN"/>
        </w:rPr>
        <w:t xml:space="preserve">batch correction, </w:t>
      </w:r>
      <w:r w:rsidR="009C7B39">
        <w:rPr>
          <w:rFonts w:eastAsiaTheme="minorEastAsia"/>
          <w:lang w:eastAsia="zh-CN"/>
        </w:rPr>
        <w:t xml:space="preserve">dimension reduction via PCA, </w:t>
      </w:r>
      <w:proofErr w:type="spellStart"/>
      <w:r w:rsidR="009C7B39">
        <w:rPr>
          <w:rFonts w:eastAsiaTheme="minorEastAsia"/>
          <w:lang w:eastAsia="zh-CN"/>
        </w:rPr>
        <w:t>kNN</w:t>
      </w:r>
      <w:proofErr w:type="spellEnd"/>
      <w:r w:rsidR="009C7B39">
        <w:rPr>
          <w:rFonts w:eastAsiaTheme="minorEastAsia"/>
          <w:lang w:eastAsia="zh-CN"/>
        </w:rPr>
        <w:t xml:space="preserve"> graph construction, diffusion component calculation, </w:t>
      </w:r>
      <w:r w:rsidR="0096021C">
        <w:rPr>
          <w:rFonts w:eastAsiaTheme="minorEastAsia"/>
          <w:lang w:eastAsia="zh-CN"/>
        </w:rPr>
        <w:t xml:space="preserve">community detection using the </w:t>
      </w:r>
      <w:r w:rsidR="00644128">
        <w:rPr>
          <w:rFonts w:eastAsiaTheme="minorEastAsia"/>
          <w:lang w:eastAsia="zh-CN"/>
        </w:rPr>
        <w:t>spectral-</w:t>
      </w:r>
      <w:r w:rsidR="0096021C">
        <w:rPr>
          <w:rFonts w:eastAsiaTheme="minorEastAsia"/>
          <w:lang w:eastAsia="zh-CN"/>
        </w:rPr>
        <w:t>Leiden algorithm</w:t>
      </w:r>
      <w:r w:rsidR="00644128">
        <w:rPr>
          <w:rFonts w:eastAsiaTheme="minorEastAsia"/>
          <w:lang w:eastAsia="zh-CN"/>
        </w:rPr>
        <w:t xml:space="preserve"> described </w:t>
      </w:r>
      <w:r w:rsidR="00F942F8">
        <w:rPr>
          <w:rFonts w:eastAsiaTheme="minorEastAsia"/>
          <w:lang w:eastAsia="zh-CN"/>
        </w:rPr>
        <w:t>below</w:t>
      </w:r>
      <w:r w:rsidR="00714C16">
        <w:rPr>
          <w:rFonts w:eastAsiaTheme="minorEastAsia"/>
          <w:lang w:eastAsia="zh-CN"/>
        </w:rPr>
        <w:t xml:space="preserve">, </w:t>
      </w:r>
      <w:r w:rsidR="00DF4405">
        <w:rPr>
          <w:rFonts w:eastAsiaTheme="minorEastAsia"/>
          <w:lang w:eastAsia="zh-CN"/>
        </w:rPr>
        <w:t>2D visualization using FIt-SNE</w:t>
      </w:r>
      <w:r w:rsidR="00151EDF">
        <w:rPr>
          <w:rFonts w:eastAsiaTheme="minorEastAsia"/>
          <w:lang w:eastAsia="zh-CN"/>
        </w:rPr>
        <w:fldChar w:fldCharType="begin"/>
      </w:r>
      <w:ins w:id="70" w:author="Microsoft Office User" w:date="2019-07-13T19:34:00Z">
        <w:r w:rsidR="002C6E45">
          <w:rPr>
            <w:rFonts w:eastAsiaTheme="minorEastAsia"/>
            <w:lang w:eastAsia="zh-CN"/>
          </w:rPr>
          <w:instrText xml:space="preserve"> ADDIN ZOTERO_ITEM CSL_CITATION {"citationID":"WVUesMK2","properties":{"formattedCitation":"\\super 40\\nosupersub{}","plainCitation":"40","noteIndex":0},"citationItems":[{"id":109,"uris":["http://zotero.org/users/5797567/items/6XP6MJL2"],"uri":["http://zotero.org/users/5797567/items/6XP6MJL2"],"itemData":{"id":109,"type":"article-journal","title":"Fast interpolation-based t-SNE for improved visualization of single-cell RNA-seq data","container-title":"Nature Methods","page":"243","volume":"16","issue":"3","source":"www.nature.com","abstract":"FIt-SNE, a sped-up version of t-SNE, enables visualization of rare cell types in large datasets by obviating the need for downsampling. One-dimensional t-SNE heatmaps allow simultaneous visualization of expression patterns from thousands of genes.","DOI":"10.1038/s41592-018-0308-4","ISSN":"1548-7105","language":"En","author":[{"family":"Linderman","given":"George C."},{"family":"Rachh","given":"Manas"},{"family":"Hoskins","given":"Jeremy G."},{"family":"Steinerberger","given":"Stefan"},{"family":"Kluger","given":"Yuval"}],"issued":{"date-parts":[["2019",3]]}}}],"schema":"https://github.com/citation-style-language/schema/raw/master/csl-citation.json"} </w:instrText>
        </w:r>
      </w:ins>
      <w:del w:id="71" w:author="Microsoft Office User" w:date="2019-07-13T19:34:00Z">
        <w:r w:rsidR="00F32665" w:rsidDel="002C6E45">
          <w:rPr>
            <w:rFonts w:eastAsiaTheme="minorEastAsia"/>
            <w:lang w:eastAsia="zh-CN"/>
          </w:rPr>
          <w:delInstrText xml:space="preserve"> ADDIN ZOTERO_ITEM CSL_CITATION {"citationID":"WVUesMK2","properties":{"formattedCitation":"\\super 46\\nosupersub{}","plainCitation":"46","noteIndex":0},"citationItems":[{"id":109,"uris":["http://zotero.org/users/5797567/items/6XP6MJL2"],"uri":["http://zotero.org/users/5797567/items/6XP6MJL2"],"itemData":{"id":109,"type":"article-journal","title":"Fast interpolation-based t-SNE for improved visualization of single-cell RNA-seq data","container-title":"Nature Methods","page":"243","volume":"16","issue":"3","source":"www.nature.com","abstract":"FIt-SNE, a sped-up version of t-SNE, enables visualization of rare cell types in large datasets by obviating the need for downsampling. One-dimensional t-SNE heatmaps allow simultaneous visualization of expression patterns from thousands of genes.","DOI":"10.1038/s41592-018-0308-4","ISSN":"1548-7105","language":"En","author":[{"family":"Linderman","given":"George C."},{"family":"Rachh","given":"Manas"},{"family":"Hoskins","given":"Jeremy G."},{"family":"Steinerberger","given":"Stefan"},{"family":"Kluger","given":"Yuval"}],"issued":{"date-parts":[["2019",3]]}}}],"schema":"https://github.com/citation-style-language/schema/raw/master/csl-citation.json"} </w:delInstrText>
        </w:r>
      </w:del>
      <w:r w:rsidR="00151EDF">
        <w:rPr>
          <w:rFonts w:eastAsiaTheme="minorEastAsia"/>
          <w:lang w:eastAsia="zh-CN"/>
        </w:rPr>
        <w:fldChar w:fldCharType="separate"/>
      </w:r>
      <w:ins w:id="72" w:author="Microsoft Office User" w:date="2019-07-13T19:34:00Z">
        <w:r w:rsidR="002C6E45" w:rsidRPr="002C6E45">
          <w:rPr>
            <w:vertAlign w:val="superscript"/>
          </w:rPr>
          <w:t>40</w:t>
        </w:r>
      </w:ins>
      <w:del w:id="73" w:author="Microsoft Office User" w:date="2019-07-13T19:34:00Z">
        <w:r w:rsidR="00F32665" w:rsidRPr="000F2A2B" w:rsidDel="002C6E45">
          <w:rPr>
            <w:vertAlign w:val="superscript"/>
          </w:rPr>
          <w:delText>46</w:delText>
        </w:r>
      </w:del>
      <w:r w:rsidR="00151EDF">
        <w:rPr>
          <w:rFonts w:eastAsiaTheme="minorEastAsia"/>
          <w:lang w:eastAsia="zh-CN"/>
        </w:rPr>
        <w:fldChar w:fldCharType="end"/>
      </w:r>
      <w:r w:rsidR="00151EDF">
        <w:rPr>
          <w:rFonts w:eastAsiaTheme="minorEastAsia"/>
          <w:lang w:eastAsia="zh-CN"/>
        </w:rPr>
        <w:t xml:space="preserve">, trajectory visualization using </w:t>
      </w:r>
      <w:r w:rsidR="00FD0AC0">
        <w:rPr>
          <w:rFonts w:eastAsiaTheme="minorEastAsia"/>
          <w:lang w:eastAsia="zh-CN"/>
        </w:rPr>
        <w:t>the FLE algorithm, differential expression analysis and marker-based cell type annotation.</w:t>
      </w:r>
    </w:p>
    <w:p w14:paraId="50C6381B" w14:textId="5F634297" w:rsidR="00DA3503" w:rsidRDefault="00DA3503" w:rsidP="00150B34">
      <w:pPr>
        <w:pStyle w:val="NormalWeb"/>
        <w:spacing w:before="0" w:beforeAutospacing="0" w:after="0" w:afterAutospacing="0" w:line="360" w:lineRule="auto"/>
        <w:jc w:val="both"/>
        <w:outlineLvl w:val="0"/>
        <w:rPr>
          <w:rFonts w:eastAsiaTheme="minorEastAsia"/>
          <w:lang w:eastAsia="zh-CN"/>
        </w:rPr>
      </w:pPr>
    </w:p>
    <w:p w14:paraId="7DFE9270" w14:textId="02EA8F44" w:rsidR="00DA3503" w:rsidRDefault="00DA3503" w:rsidP="00150B34">
      <w:pPr>
        <w:pStyle w:val="NormalWeb"/>
        <w:spacing w:before="0" w:beforeAutospacing="0" w:after="0" w:afterAutospacing="0" w:line="360" w:lineRule="auto"/>
        <w:jc w:val="both"/>
        <w:outlineLvl w:val="0"/>
        <w:rPr>
          <w:rFonts w:eastAsiaTheme="minorEastAsia"/>
          <w:lang w:eastAsia="zh-CN"/>
        </w:rPr>
      </w:pPr>
      <w:r>
        <w:rPr>
          <w:rFonts w:eastAsiaTheme="minorEastAsia"/>
          <w:lang w:eastAsia="zh-CN"/>
        </w:rPr>
        <w:t>We evaluated the similarity between clusters obtained using the two HVG selection procedures</w:t>
      </w:r>
      <w:r w:rsidR="0097439D">
        <w:rPr>
          <w:rFonts w:eastAsiaTheme="minorEastAsia"/>
          <w:lang w:eastAsia="zh-CN"/>
        </w:rPr>
        <w:t xml:space="preserve"> using the adjusted mutual information</w:t>
      </w:r>
      <w:r w:rsidR="00564950">
        <w:rPr>
          <w:rFonts w:eastAsiaTheme="minorEastAsia"/>
          <w:lang w:eastAsia="zh-CN"/>
        </w:rPr>
        <w:fldChar w:fldCharType="begin"/>
      </w:r>
      <w:r w:rsidR="00F32665">
        <w:rPr>
          <w:rFonts w:eastAsiaTheme="minorEastAsia"/>
          <w:lang w:eastAsia="zh-CN"/>
        </w:rPr>
        <w:instrText xml:space="preserve"> ADDIN ZOTERO_ITEM CSL_CITATION {"citationID":"ZlFO1SoR","properties":{"formattedCitation":"\\super 47\\nosupersub{}","plainCitation":"47","noteIndex":0},"citationItems":[{"id":111,"uris":["http://zotero.org/users/5797567/items/9DZ2X5ES"],"uri":["http://zotero.org/users/5797567/items/9DZ2X5ES"],"itemData":{"id":111,"type":"paper-conference","title":"Information theoretic measures for clusterings comparison: is a correction for chance necessary?","publisher":"Proceedings of the 26th Annual International Conference on Machine Learning","page":"1073-1080","source":"dl.acm.org","event":"Proceedings of the 26th Annual International Conference on Machine Learning","URL":"http://dl.acm.org/citation.cfm?id=1553374.1553511","DOI":"10.1145/1553374.1553511","ISBN":"978-1-60558-516-1","title-short":"Information theoretic measures for clusterings comparison","author":[{"family":"Vinh","given":"Nguyen Xuan"},{"family":"Epps","given":"Julien"},{"family":"Bailey","given":"James"}],"issued":{"date-parts":[["2009",6,14]]},"accessed":{"date-parts":[["2019",6,28]]}}}],"schema":"https://github.com/citation-style-language/schema/raw/master/csl-citation.json"} </w:instrText>
      </w:r>
      <w:r w:rsidR="00564950">
        <w:rPr>
          <w:rFonts w:eastAsiaTheme="minorEastAsia"/>
          <w:lang w:eastAsia="zh-CN"/>
        </w:rPr>
        <w:fldChar w:fldCharType="separate"/>
      </w:r>
      <w:r w:rsidR="00F32665" w:rsidRPr="00F32665">
        <w:rPr>
          <w:vertAlign w:val="superscript"/>
        </w:rPr>
        <w:t>47</w:t>
      </w:r>
      <w:r w:rsidR="00564950">
        <w:rPr>
          <w:rFonts w:eastAsiaTheme="minorEastAsia"/>
          <w:lang w:eastAsia="zh-CN"/>
        </w:rPr>
        <w:fldChar w:fldCharType="end"/>
      </w:r>
      <w:r w:rsidR="0097439D">
        <w:rPr>
          <w:rFonts w:eastAsiaTheme="minorEastAsia"/>
          <w:lang w:eastAsia="zh-CN"/>
        </w:rPr>
        <w:t xml:space="preserve"> (AMI) score</w:t>
      </w:r>
      <w:r w:rsidR="00AC4791">
        <w:rPr>
          <w:rFonts w:eastAsiaTheme="minorEastAsia"/>
          <w:lang w:eastAsia="zh-CN"/>
        </w:rPr>
        <w:t xml:space="preserve"> defined below:</w:t>
      </w:r>
    </w:p>
    <w:p w14:paraId="2B5A8132" w14:textId="12CF85FE" w:rsidR="00AC4791" w:rsidRPr="00435038" w:rsidRDefault="00435038" w:rsidP="00150B34">
      <w:pPr>
        <w:pStyle w:val="NormalWeb"/>
        <w:spacing w:before="0" w:beforeAutospacing="0" w:after="0" w:afterAutospacing="0" w:line="360" w:lineRule="auto"/>
        <w:jc w:val="both"/>
        <w:outlineLvl w:val="0"/>
        <w:rPr>
          <w:rFonts w:eastAsiaTheme="minorEastAsia"/>
          <w:lang w:eastAsia="zh-CN"/>
        </w:rPr>
      </w:pPr>
      <m:oMathPara>
        <m:oMath>
          <m:r>
            <w:rPr>
              <w:rFonts w:ascii="Cambria Math" w:eastAsiaTheme="minorEastAsia" w:hAnsi="Cambria Math"/>
              <w:lang w:eastAsia="zh-CN"/>
            </w:rPr>
            <m:t>AMI(U,V)=</m:t>
          </m:r>
          <m:f>
            <m:fPr>
              <m:ctrlPr>
                <w:rPr>
                  <w:rFonts w:ascii="Cambria Math" w:eastAsiaTheme="minorEastAsia" w:hAnsi="Cambria Math"/>
                  <w:i/>
                  <w:lang w:eastAsia="zh-CN"/>
                </w:rPr>
              </m:ctrlPr>
            </m:fPr>
            <m:num>
              <m:r>
                <w:rPr>
                  <w:rFonts w:ascii="Cambria Math" w:eastAsiaTheme="minorEastAsia" w:hAnsi="Cambria Math"/>
                  <w:lang w:eastAsia="zh-CN"/>
                </w:rPr>
                <m:t>I</m:t>
              </m:r>
              <m:d>
                <m:dPr>
                  <m:ctrlPr>
                    <w:rPr>
                      <w:rFonts w:ascii="Cambria Math" w:eastAsiaTheme="minorEastAsia" w:hAnsi="Cambria Math"/>
                      <w:i/>
                      <w:lang w:eastAsia="zh-CN"/>
                    </w:rPr>
                  </m:ctrlPr>
                </m:dPr>
                <m:e>
                  <m:r>
                    <w:rPr>
                      <w:rFonts w:ascii="Cambria Math" w:eastAsiaTheme="minorEastAsia" w:hAnsi="Cambria Math"/>
                      <w:lang w:eastAsia="zh-CN"/>
                    </w:rPr>
                    <m:t>U,V</m:t>
                  </m:r>
                </m:e>
              </m:d>
              <m:r>
                <w:rPr>
                  <w:rFonts w:ascii="Cambria Math" w:eastAsiaTheme="minorEastAsia" w:hAnsi="Cambria Math"/>
                  <w:lang w:eastAsia="zh-CN"/>
                </w:rPr>
                <m:t>-E</m:t>
              </m:r>
              <m:d>
                <m:dPr>
                  <m:begChr m:val="{"/>
                  <m:endChr m:val="}"/>
                  <m:ctrlPr>
                    <w:rPr>
                      <w:rFonts w:ascii="Cambria Math" w:eastAsiaTheme="minorEastAsia" w:hAnsi="Cambria Math"/>
                      <w:i/>
                      <w:lang w:eastAsia="zh-CN"/>
                    </w:rPr>
                  </m:ctrlPr>
                </m:dPr>
                <m:e>
                  <m:r>
                    <w:rPr>
                      <w:rFonts w:ascii="Cambria Math" w:eastAsiaTheme="minorEastAsia" w:hAnsi="Cambria Math"/>
                      <w:lang w:eastAsia="zh-CN"/>
                    </w:rPr>
                    <m:t>I</m:t>
                  </m:r>
                  <m:d>
                    <m:dPr>
                      <m:ctrlPr>
                        <w:rPr>
                          <w:rFonts w:ascii="Cambria Math" w:eastAsiaTheme="minorEastAsia" w:hAnsi="Cambria Math"/>
                          <w:i/>
                          <w:lang w:eastAsia="zh-CN"/>
                        </w:rPr>
                      </m:ctrlPr>
                    </m:dPr>
                    <m:e>
                      <m:r>
                        <w:rPr>
                          <w:rFonts w:ascii="Cambria Math" w:eastAsiaTheme="minorEastAsia" w:hAnsi="Cambria Math"/>
                          <w:lang w:eastAsia="zh-CN"/>
                        </w:rPr>
                        <m:t>U,V</m:t>
                      </m:r>
                    </m:e>
                  </m:d>
                </m:e>
              </m:d>
            </m:num>
            <m:den>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2</m:t>
                  </m:r>
                </m:den>
              </m:f>
              <m:d>
                <m:dPr>
                  <m:begChr m:val="["/>
                  <m:endChr m:val="]"/>
                  <m:ctrlPr>
                    <w:rPr>
                      <w:rFonts w:ascii="Cambria Math" w:eastAsiaTheme="minorEastAsia" w:hAnsi="Cambria Math"/>
                      <w:i/>
                      <w:lang w:eastAsia="zh-CN"/>
                    </w:rPr>
                  </m:ctrlPr>
                </m:dPr>
                <m:e>
                  <m:r>
                    <w:rPr>
                      <w:rFonts w:ascii="Cambria Math" w:eastAsiaTheme="minorEastAsia" w:hAnsi="Cambria Math"/>
                      <w:lang w:eastAsia="zh-CN"/>
                    </w:rPr>
                    <m:t>H</m:t>
                  </m:r>
                  <m:d>
                    <m:dPr>
                      <m:ctrlPr>
                        <w:rPr>
                          <w:rFonts w:ascii="Cambria Math" w:eastAsiaTheme="minorEastAsia" w:hAnsi="Cambria Math"/>
                          <w:i/>
                          <w:lang w:eastAsia="zh-CN"/>
                        </w:rPr>
                      </m:ctrlPr>
                    </m:dPr>
                    <m:e>
                      <m:r>
                        <w:rPr>
                          <w:rFonts w:ascii="Cambria Math" w:eastAsiaTheme="minorEastAsia" w:hAnsi="Cambria Math"/>
                          <w:lang w:eastAsia="zh-CN"/>
                        </w:rPr>
                        <m:t>U</m:t>
                      </m:r>
                    </m:e>
                  </m:d>
                  <m:r>
                    <w:rPr>
                      <w:rFonts w:ascii="Cambria Math" w:eastAsiaTheme="minorEastAsia" w:hAnsi="Cambria Math"/>
                      <w:lang w:eastAsia="zh-CN"/>
                    </w:rPr>
                    <m:t>+H</m:t>
                  </m:r>
                  <m:d>
                    <m:dPr>
                      <m:ctrlPr>
                        <w:rPr>
                          <w:rFonts w:ascii="Cambria Math" w:eastAsiaTheme="minorEastAsia" w:hAnsi="Cambria Math"/>
                          <w:i/>
                          <w:lang w:eastAsia="zh-CN"/>
                        </w:rPr>
                      </m:ctrlPr>
                    </m:dPr>
                    <m:e>
                      <m:r>
                        <w:rPr>
                          <w:rFonts w:ascii="Cambria Math" w:eastAsiaTheme="minorEastAsia" w:hAnsi="Cambria Math"/>
                          <w:lang w:eastAsia="zh-CN"/>
                        </w:rPr>
                        <m:t>V</m:t>
                      </m:r>
                    </m:e>
                  </m:d>
                </m:e>
              </m:d>
              <m:r>
                <w:rPr>
                  <w:rFonts w:ascii="Cambria Math" w:eastAsiaTheme="minorEastAsia" w:hAnsi="Cambria Math"/>
                  <w:lang w:eastAsia="zh-CN"/>
                </w:rPr>
                <m:t>-E</m:t>
              </m:r>
              <m:d>
                <m:dPr>
                  <m:begChr m:val="{"/>
                  <m:endChr m:val="}"/>
                  <m:ctrlPr>
                    <w:rPr>
                      <w:rFonts w:ascii="Cambria Math" w:eastAsiaTheme="minorEastAsia" w:hAnsi="Cambria Math"/>
                      <w:i/>
                      <w:lang w:eastAsia="zh-CN"/>
                    </w:rPr>
                  </m:ctrlPr>
                </m:dPr>
                <m:e>
                  <m:r>
                    <w:rPr>
                      <w:rFonts w:ascii="Cambria Math" w:eastAsiaTheme="minorEastAsia" w:hAnsi="Cambria Math"/>
                      <w:lang w:eastAsia="zh-CN"/>
                    </w:rPr>
                    <m:t>I</m:t>
                  </m:r>
                  <m:d>
                    <m:dPr>
                      <m:ctrlPr>
                        <w:rPr>
                          <w:rFonts w:ascii="Cambria Math" w:eastAsiaTheme="minorEastAsia" w:hAnsi="Cambria Math"/>
                          <w:i/>
                          <w:lang w:eastAsia="zh-CN"/>
                        </w:rPr>
                      </m:ctrlPr>
                    </m:dPr>
                    <m:e>
                      <m:r>
                        <w:rPr>
                          <w:rFonts w:ascii="Cambria Math" w:eastAsiaTheme="minorEastAsia" w:hAnsi="Cambria Math"/>
                          <w:lang w:eastAsia="zh-CN"/>
                        </w:rPr>
                        <m:t>U,V</m:t>
                      </m:r>
                    </m:e>
                  </m:d>
                </m:e>
              </m:d>
            </m:den>
          </m:f>
          <m:r>
            <w:rPr>
              <w:rFonts w:ascii="Cambria Math" w:eastAsiaTheme="minorEastAsia" w:hAnsi="Cambria Math"/>
              <w:lang w:eastAsia="zh-CN"/>
            </w:rPr>
            <m:t xml:space="preserve"> ,          (9)</m:t>
          </m:r>
        </m:oMath>
      </m:oMathPara>
    </w:p>
    <w:p w14:paraId="3E542875" w14:textId="1FA492EA" w:rsidR="00435038" w:rsidRDefault="003A3CE8" w:rsidP="00150B34">
      <w:pPr>
        <w:pStyle w:val="NormalWeb"/>
        <w:spacing w:before="0" w:beforeAutospacing="0" w:after="0" w:afterAutospacing="0" w:line="360" w:lineRule="auto"/>
        <w:jc w:val="both"/>
        <w:outlineLvl w:val="0"/>
        <w:rPr>
          <w:rFonts w:eastAsiaTheme="minorEastAsia"/>
          <w:lang w:eastAsia="zh-CN"/>
        </w:rPr>
      </w:pPr>
      <w:r>
        <w:rPr>
          <w:rFonts w:eastAsiaTheme="minorEastAsia"/>
          <w:lang w:eastAsia="zh-CN"/>
        </w:rPr>
        <w:t>where</w:t>
      </w:r>
      <w:r w:rsidR="00435038">
        <w:rPr>
          <w:rFonts w:eastAsiaTheme="minorEastAsia"/>
          <w:lang w:eastAsia="zh-CN"/>
        </w:rPr>
        <w:t xml:space="preserve"> </w:t>
      </w:r>
      <m:oMath>
        <m:r>
          <w:rPr>
            <w:rFonts w:ascii="Cambria Math" w:eastAsiaTheme="minorEastAsia" w:hAnsi="Cambria Math"/>
            <w:lang w:eastAsia="zh-CN"/>
          </w:rPr>
          <m:t>U</m:t>
        </m:r>
      </m:oMath>
      <w:r w:rsidR="00DC14E8">
        <w:rPr>
          <w:rFonts w:eastAsiaTheme="minorEastAsia"/>
          <w:lang w:eastAsia="zh-CN"/>
        </w:rPr>
        <w:t xml:space="preserve"> and </w:t>
      </w:r>
      <m:oMath>
        <m:r>
          <w:rPr>
            <w:rFonts w:ascii="Cambria Math" w:eastAsiaTheme="minorEastAsia" w:hAnsi="Cambria Math"/>
            <w:lang w:eastAsia="zh-CN"/>
          </w:rPr>
          <m:t>V</m:t>
        </m:r>
      </m:oMath>
      <w:r w:rsidR="00DC14E8">
        <w:rPr>
          <w:rFonts w:eastAsiaTheme="minorEastAsia"/>
          <w:lang w:eastAsia="zh-CN"/>
        </w:rPr>
        <w:t xml:space="preserve"> represent two cluster settings, </w:t>
      </w:r>
      <m:oMath>
        <m:r>
          <w:rPr>
            <w:rFonts w:ascii="Cambria Math" w:eastAsiaTheme="minorEastAsia" w:hAnsi="Cambria Math"/>
            <w:lang w:eastAsia="zh-CN"/>
          </w:rPr>
          <m:t>H</m:t>
        </m:r>
      </m:oMath>
      <w:r w:rsidR="00DC14E8">
        <w:rPr>
          <w:rFonts w:eastAsiaTheme="minorEastAsia"/>
          <w:lang w:eastAsia="zh-CN"/>
        </w:rPr>
        <w:t xml:space="preserve"> denotes entropy and </w:t>
      </w:r>
      <m:oMath>
        <m:r>
          <w:rPr>
            <w:rFonts w:ascii="Cambria Math" w:eastAsiaTheme="minorEastAsia" w:hAnsi="Cambria Math"/>
            <w:lang w:eastAsia="zh-CN"/>
          </w:rPr>
          <m:t>I</m:t>
        </m:r>
      </m:oMath>
      <w:r w:rsidR="00DC14E8">
        <w:rPr>
          <w:rFonts w:eastAsiaTheme="minorEastAsia"/>
          <w:lang w:eastAsia="zh-CN"/>
        </w:rPr>
        <w:t xml:space="preserve"> denotes mutual information.</w:t>
      </w:r>
    </w:p>
    <w:p w14:paraId="0E62555C" w14:textId="2D87B396" w:rsidR="00D6539B" w:rsidRDefault="00D6539B" w:rsidP="00150B34">
      <w:pPr>
        <w:pStyle w:val="NormalWeb"/>
        <w:spacing w:before="0" w:beforeAutospacing="0" w:after="0" w:afterAutospacing="0" w:line="360" w:lineRule="auto"/>
        <w:jc w:val="both"/>
        <w:outlineLvl w:val="0"/>
        <w:rPr>
          <w:rFonts w:eastAsiaTheme="minorEastAsia"/>
          <w:b/>
          <w:lang w:eastAsia="zh-CN"/>
        </w:rPr>
      </w:pPr>
    </w:p>
    <w:p w14:paraId="2F19F492" w14:textId="40140B90" w:rsidR="00CD52EE" w:rsidRDefault="00CD52EE" w:rsidP="00CD52EE">
      <w:pPr>
        <w:pStyle w:val="NormalWeb"/>
        <w:spacing w:before="0" w:beforeAutospacing="0" w:after="0" w:afterAutospacing="0" w:line="360" w:lineRule="auto"/>
        <w:jc w:val="both"/>
        <w:outlineLvl w:val="0"/>
        <w:rPr>
          <w:rFonts w:eastAsiaTheme="minorEastAsia"/>
          <w:b/>
        </w:rPr>
      </w:pPr>
      <w:r>
        <w:rPr>
          <w:rFonts w:eastAsiaTheme="minorEastAsia"/>
          <w:b/>
        </w:rPr>
        <w:t>Analysis module: batch correction.</w:t>
      </w:r>
    </w:p>
    <w:p w14:paraId="5C0C69DA" w14:textId="20E0B41B" w:rsidR="000F7BB9" w:rsidRDefault="006A2872" w:rsidP="00CD52EE">
      <w:pPr>
        <w:pStyle w:val="NormalWeb"/>
        <w:spacing w:before="0" w:beforeAutospacing="0" w:after="0" w:afterAutospacing="0" w:line="360" w:lineRule="auto"/>
        <w:jc w:val="both"/>
        <w:outlineLvl w:val="0"/>
        <w:rPr>
          <w:rFonts w:eastAsiaTheme="minorEastAsia"/>
        </w:rPr>
      </w:pPr>
      <w:proofErr w:type="spellStart"/>
      <w:r>
        <w:rPr>
          <w:rFonts w:eastAsiaTheme="minorEastAsia"/>
        </w:rPr>
        <w:t>scCloud</w:t>
      </w:r>
      <w:proofErr w:type="spellEnd"/>
      <w:r>
        <w:rPr>
          <w:rFonts w:eastAsiaTheme="minorEastAsia"/>
        </w:rPr>
        <w:t xml:space="preserve"> </w:t>
      </w:r>
      <w:r w:rsidR="00D94CC1">
        <w:rPr>
          <w:rFonts w:eastAsiaTheme="minorEastAsia"/>
        </w:rPr>
        <w:t xml:space="preserve">corrects batch effects for all genes. </w:t>
      </w:r>
      <w:r w:rsidR="004F6540">
        <w:rPr>
          <w:rFonts w:eastAsiaTheme="minorEastAsia"/>
        </w:rPr>
        <w:t xml:space="preserve">For simplicity, we assume </w:t>
      </w:r>
      <w:r w:rsidR="008E7995">
        <w:rPr>
          <w:rFonts w:eastAsiaTheme="minorEastAsia"/>
        </w:rPr>
        <w:t xml:space="preserve">that we </w:t>
      </w:r>
      <w:r w:rsidR="004F6540">
        <w:rPr>
          <w:rFonts w:eastAsiaTheme="minorEastAsia"/>
        </w:rPr>
        <w:t xml:space="preserve">only </w:t>
      </w:r>
      <w:r w:rsidR="008E7995">
        <w:rPr>
          <w:rFonts w:eastAsiaTheme="minorEastAsia"/>
        </w:rPr>
        <w:t xml:space="preserve">have </w:t>
      </w:r>
      <w:r w:rsidR="004F6540">
        <w:rPr>
          <w:rFonts w:eastAsiaTheme="minorEastAsia"/>
        </w:rPr>
        <w:t>one biological group</w:t>
      </w:r>
      <w:r w:rsidR="008E7995">
        <w:rPr>
          <w:rFonts w:eastAsiaTheme="minorEastAsia"/>
        </w:rPr>
        <w:t xml:space="preserve"> with </w:t>
      </w:r>
      <m:oMath>
        <m:r>
          <w:rPr>
            <w:rFonts w:ascii="Cambria Math" w:eastAsiaTheme="minorEastAsia" w:hAnsi="Cambria Math"/>
          </w:rPr>
          <m:t>m</m:t>
        </m:r>
      </m:oMath>
      <w:r w:rsidR="004F6540">
        <w:rPr>
          <w:rFonts w:eastAsiaTheme="minorEastAsia"/>
        </w:rPr>
        <w:t xml:space="preserve"> </w:t>
      </w:r>
      <w:r w:rsidR="008E7995">
        <w:rPr>
          <w:rFonts w:eastAsiaTheme="minorEastAsia"/>
        </w:rPr>
        <w:t xml:space="preserve">batches and each batch </w:t>
      </w:r>
      <m:oMath>
        <m:r>
          <w:rPr>
            <w:rFonts w:ascii="Cambria Math" w:eastAsiaTheme="minorEastAsia" w:hAnsi="Cambria Math"/>
          </w:rPr>
          <m:t>j</m:t>
        </m:r>
      </m:oMath>
      <w:r w:rsidR="008E7995">
        <w:rPr>
          <w:rFonts w:eastAsiaTheme="minorEastAsia"/>
        </w:rPr>
        <w:t xml:space="preserve"> has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8E7995">
        <w:rPr>
          <w:rFonts w:eastAsiaTheme="minorEastAsia"/>
        </w:rPr>
        <w:t xml:space="preserve"> cells. </w:t>
      </w:r>
      <w:r w:rsidR="00AE161A">
        <w:rPr>
          <w:rFonts w:eastAsiaTheme="minorEastAsia"/>
        </w:rPr>
        <w:t xml:space="preserve">We model the log gene expression level </w:t>
      </w:r>
      <w:r w:rsidR="00371557">
        <w:rPr>
          <w:rFonts w:eastAsiaTheme="minorEastAsia"/>
        </w:rPr>
        <w:t xml:space="preserve">of gene </w:t>
      </w:r>
      <m:oMath>
        <m:r>
          <w:rPr>
            <w:rFonts w:ascii="Cambria Math" w:eastAsiaTheme="minorEastAsia" w:hAnsi="Cambria Math"/>
          </w:rPr>
          <m:t>g</m:t>
        </m:r>
      </m:oMath>
      <w:r w:rsidR="00371557">
        <w:rPr>
          <w:rFonts w:eastAsiaTheme="minorEastAsia"/>
        </w:rPr>
        <w:t xml:space="preserve"> at batch </w:t>
      </w:r>
      <m:oMath>
        <m:r>
          <w:rPr>
            <w:rFonts w:ascii="Cambria Math" w:eastAsiaTheme="minorEastAsia" w:hAnsi="Cambria Math"/>
          </w:rPr>
          <m:t>j</m:t>
        </m:r>
      </m:oMath>
      <w:r w:rsidR="00371557">
        <w:rPr>
          <w:rFonts w:eastAsiaTheme="minorEastAsia"/>
        </w:rPr>
        <w:t xml:space="preserve">’s </w:t>
      </w:r>
      <m:oMath>
        <m:r>
          <w:rPr>
            <w:rFonts w:ascii="Cambria Math" w:eastAsiaTheme="minorEastAsia" w:hAnsi="Cambria Math"/>
          </w:rPr>
          <m:t>i</m:t>
        </m:r>
      </m:oMath>
      <w:r w:rsidR="00371557">
        <w:rPr>
          <w:rFonts w:eastAsiaTheme="minorEastAsia"/>
        </w:rPr>
        <w:t>th cell as</w:t>
      </w:r>
    </w:p>
    <w:p w14:paraId="78BC5B6D" w14:textId="74C19832" w:rsidR="00CE50D8" w:rsidRPr="00500A1D" w:rsidRDefault="004F1B9C" w:rsidP="00CD52EE">
      <w:pPr>
        <w:pStyle w:val="NormalWeb"/>
        <w:spacing w:before="0" w:beforeAutospacing="0" w:after="0" w:afterAutospacing="0" w:line="360" w:lineRule="auto"/>
        <w:jc w:val="both"/>
        <w:outlineLv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jig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jg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jg</m:t>
              </m:r>
            </m:sub>
          </m:sSub>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jig</m:t>
              </m:r>
            </m:sub>
          </m:sSub>
          <m:r>
            <w:rPr>
              <w:rFonts w:ascii="Cambria Math" w:eastAsiaTheme="minorEastAsia" w:hAnsi="Cambria Math"/>
            </w:rPr>
            <m:t>,       (10)</m:t>
          </m:r>
        </m:oMath>
      </m:oMathPara>
    </w:p>
    <w:p w14:paraId="437CFCBF" w14:textId="79ADEC41" w:rsidR="006C3221" w:rsidRDefault="001C60A2" w:rsidP="006C3221">
      <w:pPr>
        <w:pStyle w:val="NormalWeb"/>
        <w:spacing w:before="0" w:beforeAutospacing="0" w:after="0" w:afterAutospacing="0" w:line="360" w:lineRule="auto"/>
        <w:jc w:val="both"/>
        <w:outlineLvl w:val="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oMath>
      <w:r>
        <w:rPr>
          <w:rFonts w:eastAsiaTheme="minorEastAsia"/>
        </w:rPr>
        <w:t xml:space="preserve"> is the baseline expression level of gene </w:t>
      </w:r>
      <m:oMath>
        <m:r>
          <w:rPr>
            <w:rFonts w:ascii="Cambria Math" w:eastAsiaTheme="minorEastAsia" w:hAnsi="Cambria Math"/>
          </w:rPr>
          <m:t>g</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jig</m:t>
            </m:r>
          </m:sub>
        </m:sSub>
      </m:oMath>
      <w:r>
        <w:rPr>
          <w:rFonts w:eastAsiaTheme="minorEastAsia"/>
        </w:rPr>
        <w:t xml:space="preserve"> is the error term, which follows a distribution of </w:t>
      </w:r>
      <m:oMath>
        <m:r>
          <w:rPr>
            <w:rFonts w:ascii="Cambria Math" w:eastAsiaTheme="minorEastAsia" w:hAnsi="Cambria Math"/>
          </w:rPr>
          <m:t>0</m:t>
        </m:r>
      </m:oMath>
      <w:r>
        <w:rPr>
          <w:rFonts w:eastAsiaTheme="minorEastAsia"/>
        </w:rPr>
        <w:t xml:space="preserve"> mean and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g</m:t>
            </m:r>
          </m:sub>
          <m:sup>
            <m:r>
              <w:rPr>
                <w:rFonts w:ascii="Cambria Math" w:eastAsiaTheme="minorEastAsia" w:hAnsi="Cambria Math"/>
              </w:rPr>
              <m:t>2</m:t>
            </m:r>
          </m:sup>
        </m:sSubSup>
      </m:oMath>
      <w:r w:rsidR="006C3221">
        <w:rPr>
          <w:rFonts w:eastAsiaTheme="minorEastAsia"/>
        </w:rPr>
        <w:t xml:space="preserve"> variance. In addition,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jg</m:t>
            </m:r>
          </m:sub>
        </m:sSub>
      </m:oMath>
      <w:r w:rsidR="006C322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jg</m:t>
            </m:r>
          </m:sub>
        </m:sSub>
      </m:oMath>
      <w:r w:rsidR="006C3221">
        <w:rPr>
          <w:rFonts w:eastAsiaTheme="minorEastAsia"/>
        </w:rPr>
        <w:t xml:space="preserve"> are the additive and multiplicative batch effects respectively. We estimate these parameters for each gene separately as follows:</w:t>
      </w:r>
    </w:p>
    <w:p w14:paraId="53F43EF4" w14:textId="77777777" w:rsidR="000710BF" w:rsidRPr="009752E6" w:rsidRDefault="004F1B9C" w:rsidP="000710BF">
      <w:pPr>
        <w:pStyle w:val="NormalWeb"/>
        <w:spacing w:before="0" w:beforeAutospacing="0" w:after="0" w:afterAutospacing="0" w:line="360" w:lineRule="auto"/>
        <w:jc w:val="both"/>
        <w:outlineLvl w:val="0"/>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jig</m:t>
                      </m:r>
                    </m:sub>
                  </m:sSub>
                </m:e>
              </m:nary>
            </m:e>
          </m:nary>
          <m:r>
            <w:rPr>
              <w:rFonts w:ascii="Cambria Math" w:eastAsiaTheme="minorEastAsia" w:hAnsi="Cambria Math"/>
            </w:rPr>
            <m:t>,          (11)</m:t>
          </m:r>
        </m:oMath>
      </m:oMathPara>
    </w:p>
    <w:p w14:paraId="5C1FEF34" w14:textId="77777777" w:rsidR="000710BF" w:rsidRPr="009752E6" w:rsidRDefault="004F1B9C" w:rsidP="000710BF">
      <w:pPr>
        <w:pStyle w:val="NormalWeb"/>
        <w:spacing w:before="0" w:beforeAutospacing="0" w:after="0" w:afterAutospacing="0" w:line="360" w:lineRule="auto"/>
        <w:jc w:val="both"/>
        <w:outlineLvl w:val="0"/>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jg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den>
          </m:f>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jig</m:t>
                  </m:r>
                </m:sub>
              </m:sSub>
            </m:e>
          </m:nary>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g</m:t>
              </m:r>
            </m:sub>
          </m:sSub>
          <m:r>
            <w:rPr>
              <w:rFonts w:ascii="Cambria Math" w:eastAsiaTheme="minorEastAsia" w:hAnsi="Cambria Math"/>
            </w:rPr>
            <m:t>,        (12)</m:t>
          </m:r>
        </m:oMath>
      </m:oMathPara>
    </w:p>
    <w:p w14:paraId="5028928E" w14:textId="77777777" w:rsidR="000710BF" w:rsidRPr="009752E6" w:rsidRDefault="004F1B9C" w:rsidP="000710BF">
      <w:pPr>
        <w:pStyle w:val="NormalWeb"/>
        <w:spacing w:before="0" w:beforeAutospacing="0" w:after="0" w:afterAutospacing="0" w:line="360" w:lineRule="auto"/>
        <w:jc w:val="both"/>
        <w:outlineLvl w:val="0"/>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g</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jig</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jg</m:t>
                                  </m:r>
                                </m:sub>
                              </m:sSub>
                            </m:e>
                          </m:d>
                        </m:e>
                        <m:sup>
                          <m:r>
                            <w:rPr>
                              <w:rFonts w:ascii="Cambria Math" w:eastAsiaTheme="minorEastAsia" w:hAnsi="Cambria Math"/>
                            </w:rPr>
                            <m:t>2</m:t>
                          </m:r>
                        </m:sup>
                      </m:sSup>
                    </m:e>
                  </m:nary>
                </m:e>
              </m:nary>
            </m:e>
          </m:rad>
          <m:r>
            <w:rPr>
              <w:rFonts w:ascii="Cambria Math" w:eastAsiaTheme="minorEastAsia" w:hAnsi="Cambria Math"/>
            </w:rPr>
            <m:t>,          (13)</m:t>
          </m:r>
        </m:oMath>
      </m:oMathPara>
    </w:p>
    <w:p w14:paraId="3F8B244F" w14:textId="77777777" w:rsidR="000710BF" w:rsidRPr="009752E6" w:rsidRDefault="004F1B9C" w:rsidP="000710BF">
      <w:pPr>
        <w:pStyle w:val="NormalWeb"/>
        <w:spacing w:before="0" w:beforeAutospacing="0" w:after="0" w:afterAutospacing="0" w:line="360" w:lineRule="auto"/>
        <w:jc w:val="both"/>
        <w:outlineLvl w:val="0"/>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δ</m:t>
                  </m:r>
                </m:e>
              </m:acc>
            </m:e>
            <m:sub>
              <m:r>
                <w:rPr>
                  <w:rFonts w:ascii="Cambria Math" w:eastAsiaTheme="minorEastAsia" w:hAnsi="Cambria Math"/>
                </w:rPr>
                <m:t>jg</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-1</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jig</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jg</m:t>
                                  </m:r>
                                </m:sub>
                              </m:sSub>
                            </m:e>
                          </m:d>
                        </m:e>
                        <m:sup>
                          <m:r>
                            <w:rPr>
                              <w:rFonts w:ascii="Cambria Math" w:eastAsiaTheme="minorEastAsia" w:hAnsi="Cambria Math"/>
                            </w:rPr>
                            <m:t>2</m:t>
                          </m:r>
                        </m:sup>
                      </m:sSup>
                    </m:e>
                  </m:nary>
                </m:e>
              </m:rad>
            </m:num>
            <m:den>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g</m:t>
                  </m:r>
                </m:sub>
              </m:sSub>
            </m:den>
          </m:f>
          <m:r>
            <w:rPr>
              <w:rFonts w:ascii="Cambria Math" w:eastAsiaTheme="minorEastAsia" w:hAnsi="Cambria Math"/>
            </w:rPr>
            <m:t>.             (14)</m:t>
          </m:r>
        </m:oMath>
      </m:oMathPara>
    </w:p>
    <w:p w14:paraId="57FCB28E" w14:textId="77777777" w:rsidR="000710BF" w:rsidRDefault="000710BF" w:rsidP="000710BF">
      <w:pPr>
        <w:pStyle w:val="NormalWeb"/>
        <w:spacing w:before="0" w:beforeAutospacing="0" w:after="0" w:afterAutospacing="0" w:line="360" w:lineRule="auto"/>
        <w:jc w:val="both"/>
        <w:outlineLvl w:val="0"/>
        <w:rPr>
          <w:rFonts w:eastAsiaTheme="minorEastAsia"/>
        </w:rPr>
      </w:pPr>
    </w:p>
    <w:p w14:paraId="145AD2D9" w14:textId="77777777" w:rsidR="000710BF" w:rsidRDefault="000710BF" w:rsidP="000710BF">
      <w:pPr>
        <w:pStyle w:val="NormalWeb"/>
        <w:spacing w:before="0" w:beforeAutospacing="0" w:after="0" w:afterAutospacing="0" w:line="360" w:lineRule="auto"/>
        <w:jc w:val="both"/>
        <w:outlineLvl w:val="0"/>
        <w:rPr>
          <w:rFonts w:eastAsiaTheme="minorEastAsia"/>
        </w:rPr>
      </w:pPr>
      <w:r>
        <w:rPr>
          <w:rFonts w:eastAsiaTheme="minorEastAsia"/>
        </w:rPr>
        <w:t xml:space="preserve">We denote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jig</m:t>
            </m:r>
          </m:sub>
          <m:sup>
            <m:r>
              <w:rPr>
                <w:rFonts w:ascii="Cambria Math" w:eastAsiaTheme="minorEastAsia" w:hAnsi="Cambria Math"/>
              </w:rPr>
              <m:t>*</m:t>
            </m:r>
          </m:sup>
        </m:sSubSup>
      </m:oMath>
      <w:r>
        <w:rPr>
          <w:rFonts w:eastAsiaTheme="minorEastAsia"/>
        </w:rPr>
        <w:t xml:space="preserve"> as the batch adjusted expression level, which is calculated as</w:t>
      </w:r>
    </w:p>
    <w:p w14:paraId="7B577977" w14:textId="77777777" w:rsidR="000710BF" w:rsidRPr="009752E6" w:rsidRDefault="004F1B9C" w:rsidP="000710BF">
      <w:pPr>
        <w:pStyle w:val="NormalWeb"/>
        <w:spacing w:before="0" w:beforeAutospacing="0" w:after="0" w:afterAutospacing="0" w:line="360" w:lineRule="auto"/>
        <w:jc w:val="both"/>
        <w:outlineLvl w:val="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jig</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jig</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jg</m:t>
                  </m:r>
                </m:sub>
              </m:sSub>
            </m:num>
            <m:den>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δ</m:t>
                      </m:r>
                    </m:e>
                  </m:acc>
                </m:e>
                <m:sub>
                  <m:r>
                    <w:rPr>
                      <w:rFonts w:ascii="Cambria Math" w:eastAsiaTheme="minorEastAsia" w:hAnsi="Cambria Math"/>
                    </w:rPr>
                    <m:t>jg</m:t>
                  </m:r>
                </m:sub>
              </m:sSub>
            </m:den>
          </m:f>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g</m:t>
              </m:r>
            </m:sub>
          </m:sSub>
          <m:r>
            <w:rPr>
              <w:rFonts w:ascii="Cambria Math" w:eastAsiaTheme="minorEastAsia" w:hAnsi="Cambria Math"/>
            </w:rPr>
            <m:t>.         (15)</m:t>
          </m:r>
        </m:oMath>
      </m:oMathPara>
    </w:p>
    <w:p w14:paraId="596BBE2A" w14:textId="77777777" w:rsidR="006F12A0" w:rsidRDefault="006F12A0" w:rsidP="006F12A0">
      <w:pPr>
        <w:pStyle w:val="NormalWeb"/>
        <w:spacing w:before="0" w:beforeAutospacing="0" w:after="0" w:afterAutospacing="0" w:line="360" w:lineRule="auto"/>
        <w:jc w:val="both"/>
        <w:outlineLvl w:val="0"/>
        <w:rPr>
          <w:rFonts w:eastAsiaTheme="minorEastAsia"/>
        </w:rPr>
      </w:pPr>
      <w:r>
        <w:rPr>
          <w:rFonts w:eastAsiaTheme="minorEastAsia"/>
        </w:rPr>
        <w:t xml:space="preserve">Since we do not expect negative log expression levels, we further set any negative adjusted expression levels to 0. Let </w:t>
      </w:r>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jig</m:t>
            </m:r>
          </m:sub>
          <m:sup>
            <m:r>
              <w:rPr>
                <w:rFonts w:ascii="Cambria Math" w:eastAsiaTheme="minorEastAsia" w:hAnsi="Cambria Math"/>
              </w:rPr>
              <m:t>*</m:t>
            </m:r>
          </m:sup>
        </m:sSubSup>
      </m:oMath>
      <w:r>
        <w:rPr>
          <w:rFonts w:eastAsiaTheme="minorEastAsia"/>
        </w:rPr>
        <w:t xml:space="preserve"> denote the final adjusted expression level, we have</w:t>
      </w:r>
    </w:p>
    <w:p w14:paraId="156B47CC" w14:textId="77777777" w:rsidR="006F12A0" w:rsidRPr="009752E6" w:rsidRDefault="004F1B9C" w:rsidP="006F12A0">
      <w:pPr>
        <w:pStyle w:val="NormalWeb"/>
        <w:spacing w:before="0" w:beforeAutospacing="0" w:after="0" w:afterAutospacing="0" w:line="360" w:lineRule="auto"/>
        <w:jc w:val="both"/>
        <w:outlineLvl w:val="0"/>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jig</m:t>
              </m:r>
            </m:sub>
            <m:sup>
              <m:r>
                <w:rPr>
                  <w:rFonts w:ascii="Cambria Math" w:eastAsiaTheme="minorEastAsia" w:hAnsi="Cambria Math"/>
                </w:rPr>
                <m:t>*</m:t>
              </m:r>
            </m:sup>
          </m:sSubSup>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jig</m:t>
                      </m:r>
                    </m:sub>
                    <m:sup>
                      <m:r>
                        <w:rPr>
                          <w:rFonts w:ascii="Cambria Math" w:eastAsiaTheme="minorEastAsia" w:hAnsi="Cambria Math"/>
                        </w:rPr>
                        <m:t>*</m:t>
                      </m:r>
                    </m:sup>
                  </m:sSubSup>
                  <m:r>
                    <w:rPr>
                      <w:rFonts w:ascii="Cambria Math" w:hAnsi="Cambria Math"/>
                    </w:rPr>
                    <m:t>,  &amp;</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jig</m:t>
                      </m:r>
                    </m:sub>
                    <m:sup>
                      <m:r>
                        <w:rPr>
                          <w:rFonts w:ascii="Cambria Math" w:eastAsiaTheme="minorEastAsia" w:hAnsi="Cambria Math"/>
                        </w:rPr>
                        <m:t>*</m:t>
                      </m:r>
                    </m:sup>
                  </m:sSubSup>
                  <m:r>
                    <w:rPr>
                      <w:rFonts w:ascii="Cambria Math" w:hAnsi="Cambria Math"/>
                    </w:rPr>
                    <m:t>&gt;0</m:t>
                  </m:r>
                </m:e>
                <m:e>
                  <m:r>
                    <w:rPr>
                      <w:rFonts w:ascii="Cambria Math" w:hAnsi="Cambria Math"/>
                    </w:rPr>
                    <m:t>0,  &amp;</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jig</m:t>
                      </m:r>
                    </m:sub>
                    <m:sup>
                      <m:r>
                        <w:rPr>
                          <w:rFonts w:ascii="Cambria Math" w:eastAsiaTheme="minorEastAsia" w:hAnsi="Cambria Math"/>
                        </w:rPr>
                        <m:t>*</m:t>
                      </m:r>
                    </m:sup>
                  </m:sSubSup>
                  <m:r>
                    <w:rPr>
                      <w:rFonts w:ascii="Cambria Math" w:hAnsi="Cambria Math"/>
                    </w:rPr>
                    <m:t>≤0</m:t>
                  </m:r>
                </m:e>
              </m:eqArr>
            </m:e>
          </m:d>
          <m:r>
            <w:rPr>
              <w:rFonts w:ascii="Cambria Math" w:eastAsiaTheme="minorEastAsia" w:hAnsi="Cambria Math"/>
            </w:rPr>
            <m:t>.         (16)</m:t>
          </m:r>
        </m:oMath>
      </m:oMathPara>
    </w:p>
    <w:p w14:paraId="4FAE1E39" w14:textId="77777777" w:rsidR="006F12A0" w:rsidRDefault="006F12A0" w:rsidP="006F12A0">
      <w:pPr>
        <w:pStyle w:val="NormalWeb"/>
        <w:spacing w:before="0" w:beforeAutospacing="0" w:after="0" w:afterAutospacing="0" w:line="360" w:lineRule="auto"/>
        <w:jc w:val="both"/>
        <w:outlineLvl w:val="0"/>
        <w:rPr>
          <w:rFonts w:eastAsiaTheme="minorEastAsia"/>
        </w:rPr>
      </w:pPr>
    </w:p>
    <w:p w14:paraId="65CA44A0" w14:textId="77777777" w:rsidR="006F12A0" w:rsidRDefault="006F12A0" w:rsidP="006F12A0">
      <w:pPr>
        <w:pStyle w:val="NormalWeb"/>
        <w:spacing w:before="0" w:beforeAutospacing="0" w:after="0" w:afterAutospacing="0" w:line="360" w:lineRule="auto"/>
        <w:jc w:val="both"/>
        <w:outlineLvl w:val="0"/>
        <w:rPr>
          <w:rFonts w:eastAsiaTheme="minorEastAsia"/>
        </w:rPr>
      </w:pPr>
      <w:r>
        <w:rPr>
          <w:rFonts w:eastAsiaTheme="minorEastAsia"/>
        </w:rPr>
        <w:t xml:space="preserve">Please refer to </w:t>
      </w:r>
      <w:r w:rsidRPr="009752E6">
        <w:rPr>
          <w:rFonts w:eastAsiaTheme="minorEastAsia"/>
          <w:b/>
        </w:rPr>
        <w:t>Supplementary Note</w:t>
      </w:r>
      <w:r>
        <w:rPr>
          <w:rFonts w:eastAsiaTheme="minorEastAsia"/>
          <w:b/>
        </w:rPr>
        <w:t xml:space="preserve"> </w:t>
      </w:r>
      <w:r>
        <w:rPr>
          <w:rFonts w:eastAsiaTheme="minorEastAsia"/>
        </w:rPr>
        <w:t>for a more detailed description of the L/S method and how to handle multiple biological groups.</w:t>
      </w:r>
    </w:p>
    <w:p w14:paraId="1BB798C0" w14:textId="77777777" w:rsidR="006F12A0" w:rsidRDefault="006F12A0" w:rsidP="006F12A0">
      <w:pPr>
        <w:pStyle w:val="NormalWeb"/>
        <w:spacing w:before="0" w:beforeAutospacing="0" w:after="0" w:afterAutospacing="0" w:line="360" w:lineRule="auto"/>
        <w:jc w:val="both"/>
        <w:outlineLvl w:val="0"/>
        <w:rPr>
          <w:rFonts w:eastAsiaTheme="minorEastAsia"/>
        </w:rPr>
      </w:pPr>
    </w:p>
    <w:p w14:paraId="6D6BC36E" w14:textId="77777777" w:rsidR="006F12A0" w:rsidRDefault="006F12A0" w:rsidP="006F12A0">
      <w:pPr>
        <w:pStyle w:val="NormalWeb"/>
        <w:spacing w:before="0" w:beforeAutospacing="0" w:after="0" w:afterAutospacing="0" w:line="360" w:lineRule="auto"/>
        <w:jc w:val="both"/>
        <w:outlineLvl w:val="0"/>
        <w:rPr>
          <w:rFonts w:eastAsiaTheme="minorEastAsia"/>
        </w:rPr>
      </w:pPr>
      <w:r>
        <w:rPr>
          <w:rFonts w:eastAsiaTheme="minorEastAsia"/>
        </w:rPr>
        <w:t xml:space="preserve">Since batch correction transforms a sparse expression matrix into a dense matrix, which uses much more memory, we only calculate batch-adjusted expression levels for genes of interest, such as HVGs. We can rewrite (15) as </w:t>
      </w:r>
    </w:p>
    <w:p w14:paraId="5A355051" w14:textId="77777777" w:rsidR="006F12A0" w:rsidRPr="009752E6" w:rsidRDefault="004F1B9C" w:rsidP="006F12A0">
      <w:pPr>
        <w:pStyle w:val="NormalWeb"/>
        <w:spacing w:before="0" w:beforeAutospacing="0" w:after="0" w:afterAutospacing="0" w:line="360" w:lineRule="auto"/>
        <w:jc w:val="both"/>
        <w:outlineLvl w:val="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jig</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δ</m:t>
                      </m:r>
                    </m:e>
                  </m:acc>
                </m:e>
                <m:sub>
                  <m:r>
                    <w:rPr>
                      <w:rFonts w:ascii="Cambria Math" w:eastAsiaTheme="minorEastAsia" w:hAnsi="Cambria Math"/>
                    </w:rPr>
                    <m:t>jg</m:t>
                  </m:r>
                </m:sub>
              </m:sSub>
            </m:den>
          </m:f>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jig</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jg</m:t>
                      </m:r>
                    </m:sub>
                  </m:sSub>
                </m:num>
                <m:den>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δ</m:t>
                          </m:r>
                        </m:e>
                      </m:acc>
                    </m:e>
                    <m:sub>
                      <m:r>
                        <w:rPr>
                          <w:rFonts w:ascii="Cambria Math" w:eastAsiaTheme="minorEastAsia" w:hAnsi="Cambria Math"/>
                        </w:rPr>
                        <m:t>jg</m:t>
                      </m:r>
                    </m:sub>
                  </m:sSub>
                </m:den>
              </m:f>
            </m:e>
          </m:d>
          <m:r>
            <w:rPr>
              <w:rFonts w:ascii="Cambria Math" w:eastAsiaTheme="minorEastAsia" w:hAnsi="Cambria Math"/>
            </w:rPr>
            <m:t>.        (17)</m:t>
          </m:r>
        </m:oMath>
      </m:oMathPara>
    </w:p>
    <w:p w14:paraId="204D63A4" w14:textId="2FE10945" w:rsidR="000710BF" w:rsidRDefault="00CB7EBD" w:rsidP="006C3221">
      <w:pPr>
        <w:pStyle w:val="NormalWeb"/>
        <w:spacing w:before="0" w:beforeAutospacing="0" w:after="0" w:afterAutospacing="0" w:line="360" w:lineRule="auto"/>
        <w:jc w:val="both"/>
        <w:outlineLvl w:val="0"/>
        <w:rPr>
          <w:rFonts w:eastAsiaTheme="minorEastAsia"/>
        </w:rPr>
      </w:pPr>
      <w:r>
        <w:rPr>
          <w:rFonts w:eastAsiaTheme="minorEastAsia"/>
        </w:rPr>
        <w:t xml:space="preserve">We split batch correction into two steps: First, we calculate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δ</m:t>
                    </m:r>
                  </m:e>
                </m:acc>
              </m:e>
              <m:sub>
                <m:r>
                  <w:rPr>
                    <w:rFonts w:ascii="Cambria Math" w:eastAsiaTheme="minorEastAsia" w:hAnsi="Cambria Math"/>
                  </w:rPr>
                  <m:t>jg</m:t>
                </m:r>
              </m:sub>
            </m:sSub>
          </m:den>
        </m:f>
      </m:oMath>
      <w:r>
        <w:rPr>
          <w:rFonts w:eastAsiaTheme="minorEastAsia"/>
        </w:rPr>
        <w:t xml:space="preserve"> and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jg</m:t>
                </m:r>
              </m:sub>
            </m:sSub>
          </m:num>
          <m:den>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δ</m:t>
                    </m:r>
                  </m:e>
                </m:acc>
              </m:e>
              <m:sub>
                <m:r>
                  <w:rPr>
                    <w:rFonts w:ascii="Cambria Math" w:eastAsiaTheme="minorEastAsia" w:hAnsi="Cambria Math"/>
                  </w:rPr>
                  <m:t>jg</m:t>
                </m:r>
              </m:sub>
            </m:sSub>
          </m:den>
        </m:f>
      </m:oMath>
      <w:r>
        <w:rPr>
          <w:rFonts w:eastAsiaTheme="minorEastAsia"/>
        </w:rPr>
        <w:t xml:space="preserve"> for all genes. Second, we calculate adjusted expressions</w:t>
      </w:r>
      <w:r w:rsidR="00114651">
        <w:rPr>
          <w:rFonts w:eastAsiaTheme="minorEastAsia"/>
        </w:rPr>
        <w:t xml:space="preserve"> only</w:t>
      </w:r>
      <w:r>
        <w:rPr>
          <w:rFonts w:eastAsiaTheme="minorEastAsia"/>
        </w:rPr>
        <w:t xml:space="preserve"> for genes of interest using (17). </w:t>
      </w:r>
    </w:p>
    <w:p w14:paraId="072AD84F" w14:textId="7E80D154" w:rsidR="000F7BB9" w:rsidRDefault="000F7BB9" w:rsidP="00CD52EE">
      <w:pPr>
        <w:pStyle w:val="NormalWeb"/>
        <w:spacing w:before="0" w:beforeAutospacing="0" w:after="0" w:afterAutospacing="0" w:line="360" w:lineRule="auto"/>
        <w:jc w:val="both"/>
        <w:outlineLvl w:val="0"/>
        <w:rPr>
          <w:rFonts w:eastAsiaTheme="minorEastAsia"/>
        </w:rPr>
      </w:pPr>
    </w:p>
    <w:p w14:paraId="2EEB8093" w14:textId="00B8039B" w:rsidR="005B5E5A" w:rsidRPr="009D4625" w:rsidRDefault="005B5E5A" w:rsidP="00CD52EE">
      <w:pPr>
        <w:pStyle w:val="NormalWeb"/>
        <w:spacing w:before="0" w:beforeAutospacing="0" w:after="0" w:afterAutospacing="0" w:line="360" w:lineRule="auto"/>
        <w:jc w:val="both"/>
        <w:outlineLvl w:val="0"/>
        <w:rPr>
          <w:rFonts w:eastAsiaTheme="minorEastAsia"/>
          <w:b/>
        </w:rPr>
      </w:pPr>
      <w:r w:rsidRPr="009D4625">
        <w:rPr>
          <w:rFonts w:eastAsiaTheme="minorEastAsia"/>
          <w:b/>
        </w:rPr>
        <w:t>Benchmarking batch correction methods.</w:t>
      </w:r>
    </w:p>
    <w:p w14:paraId="26BB4B7C" w14:textId="59FCE105" w:rsidR="00E70903" w:rsidRDefault="006706B8" w:rsidP="00CD52EE">
      <w:pPr>
        <w:pStyle w:val="NormalWeb"/>
        <w:spacing w:before="0" w:beforeAutospacing="0" w:after="0" w:afterAutospacing="0" w:line="360" w:lineRule="auto"/>
        <w:jc w:val="both"/>
        <w:outlineLvl w:val="0"/>
        <w:rPr>
          <w:rFonts w:eastAsiaTheme="minorEastAsia"/>
        </w:rPr>
      </w:pPr>
      <w:r>
        <w:rPr>
          <w:rFonts w:eastAsiaTheme="minorEastAsia"/>
        </w:rPr>
        <w:t xml:space="preserve">We </w:t>
      </w:r>
      <w:r w:rsidR="00A30E18">
        <w:rPr>
          <w:rFonts w:eastAsiaTheme="minorEastAsia"/>
        </w:rPr>
        <w:t xml:space="preserve">benchmark </w:t>
      </w:r>
      <w:proofErr w:type="spellStart"/>
      <w:r w:rsidR="00DA6F92">
        <w:rPr>
          <w:rFonts w:eastAsiaTheme="minorEastAsia"/>
        </w:rPr>
        <w:t>scCloud</w:t>
      </w:r>
      <w:proofErr w:type="spellEnd"/>
      <w:r w:rsidR="00DA6F92">
        <w:rPr>
          <w:rFonts w:eastAsiaTheme="minorEastAsia"/>
        </w:rPr>
        <w:t xml:space="preserve">, </w:t>
      </w:r>
      <w:proofErr w:type="spellStart"/>
      <w:r w:rsidR="00E242C2">
        <w:rPr>
          <w:rFonts w:eastAsiaTheme="minorEastAsia"/>
        </w:rPr>
        <w:t>Com</w:t>
      </w:r>
      <w:r w:rsidR="00776862">
        <w:rPr>
          <w:rFonts w:eastAsiaTheme="minorEastAsia"/>
        </w:rPr>
        <w:t>B</w:t>
      </w:r>
      <w:r w:rsidR="00E242C2">
        <w:rPr>
          <w:rFonts w:eastAsiaTheme="minorEastAsia"/>
        </w:rPr>
        <w:t>at</w:t>
      </w:r>
      <w:proofErr w:type="spellEnd"/>
      <w:r w:rsidR="00E242C2">
        <w:rPr>
          <w:rFonts w:eastAsiaTheme="minorEastAsia"/>
        </w:rPr>
        <w:t xml:space="preserve">, MNN, BBKNN and Seurat using a subset of the bone marrow dataset. </w:t>
      </w:r>
      <w:r w:rsidR="00904241">
        <w:rPr>
          <w:rFonts w:eastAsiaTheme="minorEastAsia"/>
        </w:rPr>
        <w:t xml:space="preserve">The subset consists </w:t>
      </w:r>
      <w:r w:rsidR="002743CA">
        <w:rPr>
          <w:rFonts w:eastAsiaTheme="minorEastAsia"/>
        </w:rPr>
        <w:t xml:space="preserve">of </w:t>
      </w:r>
      <w:r w:rsidR="00904241">
        <w:rPr>
          <w:rFonts w:eastAsiaTheme="minorEastAsia"/>
        </w:rPr>
        <w:t xml:space="preserve">the first 10x Genomics channel from each of the 8 donors. </w:t>
      </w:r>
      <w:r w:rsidR="009C0FC1">
        <w:rPr>
          <w:rFonts w:eastAsiaTheme="minorEastAsia"/>
        </w:rPr>
        <w:t xml:space="preserve">We applied the preprocessing steps described previously and obtained 34,654 cells </w:t>
      </w:r>
      <w:r w:rsidR="009272FB">
        <w:rPr>
          <w:rFonts w:eastAsiaTheme="minorEastAsia"/>
        </w:rPr>
        <w:t xml:space="preserve">from this subset. </w:t>
      </w:r>
      <w:r w:rsidR="00BA0710">
        <w:rPr>
          <w:rFonts w:eastAsiaTheme="minorEastAsia"/>
        </w:rPr>
        <w:t>We then applied the new HVG selection procedure</w:t>
      </w:r>
      <w:r w:rsidR="00EA2E27">
        <w:rPr>
          <w:rFonts w:eastAsiaTheme="minorEastAsia"/>
        </w:rPr>
        <w:t xml:space="preserve"> and</w:t>
      </w:r>
      <w:r w:rsidR="00883585">
        <w:rPr>
          <w:rFonts w:eastAsiaTheme="minorEastAsia"/>
        </w:rPr>
        <w:t xml:space="preserve"> downstream analyses described in HVG selection experiments</w:t>
      </w:r>
      <w:r w:rsidR="00665CFA">
        <w:rPr>
          <w:rFonts w:eastAsiaTheme="minorEastAsia"/>
        </w:rPr>
        <w:t xml:space="preserve"> (without batch correction)</w:t>
      </w:r>
      <w:r w:rsidR="00883585">
        <w:rPr>
          <w:rFonts w:eastAsiaTheme="minorEastAsia"/>
        </w:rPr>
        <w:t xml:space="preserve"> to obtain cell-type-annotated clusters</w:t>
      </w:r>
      <w:r w:rsidR="004B039D">
        <w:rPr>
          <w:rFonts w:eastAsiaTheme="minorEastAsia"/>
        </w:rPr>
        <w:t xml:space="preserve"> (</w:t>
      </w:r>
      <w:r w:rsidR="004B039D" w:rsidRPr="009D4625">
        <w:rPr>
          <w:rFonts w:eastAsiaTheme="minorEastAsia"/>
          <w:b/>
        </w:rPr>
        <w:t>Supplementary Fig. 2</w:t>
      </w:r>
      <w:r w:rsidR="00550D4E" w:rsidRPr="009D4625">
        <w:rPr>
          <w:rFonts w:eastAsiaTheme="minorEastAsia"/>
          <w:b/>
        </w:rPr>
        <w:t>b</w:t>
      </w:r>
      <w:r w:rsidR="00550D4E">
        <w:rPr>
          <w:rFonts w:eastAsiaTheme="minorEastAsia"/>
        </w:rPr>
        <w:t>)</w:t>
      </w:r>
      <w:r w:rsidR="00883585">
        <w:rPr>
          <w:rFonts w:eastAsiaTheme="minorEastAsia"/>
        </w:rPr>
        <w:t xml:space="preserve">. </w:t>
      </w:r>
    </w:p>
    <w:p w14:paraId="436EF9BE" w14:textId="77777777" w:rsidR="00E70903" w:rsidRDefault="00E70903" w:rsidP="00CD52EE">
      <w:pPr>
        <w:pStyle w:val="NormalWeb"/>
        <w:spacing w:before="0" w:beforeAutospacing="0" w:after="0" w:afterAutospacing="0" w:line="360" w:lineRule="auto"/>
        <w:jc w:val="both"/>
        <w:outlineLvl w:val="0"/>
        <w:rPr>
          <w:rFonts w:eastAsiaTheme="minorEastAsia"/>
        </w:rPr>
      </w:pPr>
    </w:p>
    <w:p w14:paraId="55840CC3" w14:textId="42C545C6" w:rsidR="00A668C8" w:rsidRDefault="00AC56AA" w:rsidP="00CD52EE">
      <w:pPr>
        <w:pStyle w:val="NormalWeb"/>
        <w:spacing w:before="0" w:beforeAutospacing="0" w:after="0" w:afterAutospacing="0" w:line="360" w:lineRule="auto"/>
        <w:jc w:val="both"/>
        <w:outlineLvl w:val="0"/>
        <w:rPr>
          <w:rFonts w:eastAsiaTheme="minorEastAsia"/>
        </w:rPr>
      </w:pPr>
      <w:r>
        <w:rPr>
          <w:rFonts w:eastAsiaTheme="minorEastAsia"/>
        </w:rPr>
        <w:t xml:space="preserve">The clustering results showed strong </w:t>
      </w:r>
      <w:r w:rsidR="00AA51DE">
        <w:rPr>
          <w:rFonts w:eastAsiaTheme="minorEastAsia"/>
        </w:rPr>
        <w:t>donor-specific</w:t>
      </w:r>
      <w:r w:rsidR="00C54C7C">
        <w:rPr>
          <w:rFonts w:eastAsiaTheme="minorEastAsia"/>
        </w:rPr>
        <w:t xml:space="preserve"> effects (</w:t>
      </w:r>
      <w:r w:rsidR="00C54C7C" w:rsidRPr="002A7D34">
        <w:rPr>
          <w:rFonts w:eastAsiaTheme="minorEastAsia"/>
          <w:b/>
        </w:rPr>
        <w:t>Supplementary Fig. 2b</w:t>
      </w:r>
      <w:r w:rsidR="00C54C7C">
        <w:rPr>
          <w:rFonts w:eastAsiaTheme="minorEastAsia"/>
          <w:b/>
        </w:rPr>
        <w:t>)</w:t>
      </w:r>
      <w:r w:rsidR="009B1228" w:rsidRPr="009D4625">
        <w:rPr>
          <w:rFonts w:eastAsiaTheme="minorEastAsia"/>
        </w:rPr>
        <w:t>.</w:t>
      </w:r>
      <w:r w:rsidR="009B1228">
        <w:rPr>
          <w:rFonts w:eastAsiaTheme="minorEastAsia"/>
        </w:rPr>
        <w:t xml:space="preserve"> In particular, we observed </w:t>
      </w:r>
      <w:r w:rsidR="008C1139">
        <w:rPr>
          <w:rFonts w:eastAsiaTheme="minorEastAsia"/>
        </w:rPr>
        <w:t xml:space="preserve">one donor-3-specific CD14+ monocyte cluster and one donor-3-specific T cell cluster. </w:t>
      </w:r>
      <w:r w:rsidR="008F69BB">
        <w:rPr>
          <w:rFonts w:eastAsiaTheme="minorEastAsia"/>
        </w:rPr>
        <w:t xml:space="preserve">We merged the monocyte cluster </w:t>
      </w:r>
      <w:r w:rsidR="00E9523B">
        <w:rPr>
          <w:rFonts w:eastAsiaTheme="minorEastAsia"/>
        </w:rPr>
        <w:t>into</w:t>
      </w:r>
      <w:r w:rsidR="008F69BB">
        <w:rPr>
          <w:rFonts w:eastAsiaTheme="minorEastAsia"/>
        </w:rPr>
        <w:t xml:space="preserve"> the larger monocyte cluster </w:t>
      </w:r>
      <w:r w:rsidR="00E9523B">
        <w:rPr>
          <w:rFonts w:eastAsiaTheme="minorEastAsia"/>
        </w:rPr>
        <w:t xml:space="preserve">to its right. </w:t>
      </w:r>
      <w:r w:rsidR="00B62A97">
        <w:rPr>
          <w:rFonts w:eastAsiaTheme="minorEastAsia"/>
        </w:rPr>
        <w:t xml:space="preserve">The donor-3-specific T cell cluster </w:t>
      </w:r>
      <w:r w:rsidR="00B60C2E">
        <w:rPr>
          <w:rFonts w:eastAsiaTheme="minorEastAsia"/>
        </w:rPr>
        <w:t xml:space="preserve">is </w:t>
      </w:r>
      <w:r w:rsidR="00B62A97">
        <w:rPr>
          <w:rFonts w:eastAsiaTheme="minorEastAsia"/>
        </w:rPr>
        <w:t xml:space="preserve">adjacent to </w:t>
      </w:r>
      <w:r w:rsidR="00BE7730">
        <w:rPr>
          <w:rFonts w:eastAsiaTheme="minorEastAsia"/>
        </w:rPr>
        <w:t>5</w:t>
      </w:r>
      <w:r w:rsidR="00B62A97">
        <w:rPr>
          <w:rFonts w:eastAsiaTheme="minorEastAsia"/>
        </w:rPr>
        <w:t xml:space="preserve"> </w:t>
      </w:r>
      <w:r w:rsidR="006B5651">
        <w:rPr>
          <w:rFonts w:eastAsiaTheme="minorEastAsia"/>
        </w:rPr>
        <w:t xml:space="preserve">T cell clusters. </w:t>
      </w:r>
      <w:r w:rsidR="00B67668">
        <w:rPr>
          <w:rFonts w:eastAsiaTheme="minorEastAsia"/>
        </w:rPr>
        <w:t>Thus, we trained a LightGBM</w:t>
      </w:r>
      <w:r w:rsidR="000E5F65">
        <w:rPr>
          <w:rFonts w:eastAsiaTheme="minorEastAsia"/>
        </w:rPr>
        <w:fldChar w:fldCharType="begin"/>
      </w:r>
      <w:r w:rsidR="001F2595">
        <w:rPr>
          <w:rFonts w:eastAsiaTheme="minorEastAsia"/>
        </w:rPr>
        <w:instrText xml:space="preserve"> ADDIN ZOTERO_ITEM CSL_CITATION {"citationID":"jfkzUU0u","properties":{"formattedCitation":"\\super 28\\nosupersub{}","plainCitation":"28","noteIndex":0},"citationItems":[{"id":91,"uris":["http://zotero.org/users/5797567/items/4GHM49FQ"],"uri":["http://zotero.org/users/5797567/items/4GHM49FQ"],"itemData":{"id":91,"type":"paper-conference","title":"LightGBM: A Highly Efficient Gradient Boosting Decision Tree","container-title":"Advances in Neural Information Processing Systems 30","page":"3146-3154","source":"papers.nips.cc","event":"Advances in Neural Information Processing Systems","abstract":"Electronic Proceedings of Neural Information Processing Systems","URL":"https://papers.nips.cc/paper/6907-lightgbm-a-highly-efficient-gradient-boosting-decision-tree","title-short":"LightGBM","author":[{"family":"Ke","given":"Guolin"},{"family":"Meng","given":"Qi"},{"family":"Finley","given":"Thomas"},{"family":"Wang","given":"Taifeng"},{"family":"Chen","given":"Wei"},{"family":"Ma","given":"Weidong"},{"family":"Ye","given":"Qiwei"},{"family":"Liu","given":"Tie-Yan"}],"issued":{"date-parts":[["2017"]]},"accessed":{"date-parts":[["2019",6,24]]}}}],"schema":"https://github.com/citation-style-language/schema/raw/master/csl-citation.json"} </w:instrText>
      </w:r>
      <w:r w:rsidR="000E5F65">
        <w:rPr>
          <w:rFonts w:eastAsiaTheme="minorEastAsia"/>
        </w:rPr>
        <w:fldChar w:fldCharType="separate"/>
      </w:r>
      <w:r w:rsidR="001F2595" w:rsidRPr="001F2595">
        <w:rPr>
          <w:vertAlign w:val="superscript"/>
        </w:rPr>
        <w:t>28</w:t>
      </w:r>
      <w:r w:rsidR="000E5F65">
        <w:rPr>
          <w:rFonts w:eastAsiaTheme="minorEastAsia"/>
        </w:rPr>
        <w:fldChar w:fldCharType="end"/>
      </w:r>
      <w:r w:rsidR="00B67668">
        <w:rPr>
          <w:rFonts w:eastAsiaTheme="minorEastAsia"/>
        </w:rPr>
        <w:t xml:space="preserve"> classifier that predicts cluster label using expression levels </w:t>
      </w:r>
      <w:r w:rsidR="00AE1A77">
        <w:rPr>
          <w:rFonts w:eastAsiaTheme="minorEastAsia"/>
        </w:rPr>
        <w:t xml:space="preserve">using cells from the </w:t>
      </w:r>
      <w:r w:rsidR="00BE7730">
        <w:rPr>
          <w:rFonts w:eastAsiaTheme="minorEastAsia"/>
        </w:rPr>
        <w:t>5</w:t>
      </w:r>
      <w:r w:rsidR="00AE1A77">
        <w:rPr>
          <w:rFonts w:eastAsiaTheme="minorEastAsia"/>
        </w:rPr>
        <w:t xml:space="preserve"> clusters</w:t>
      </w:r>
      <w:r w:rsidR="00D0298D">
        <w:rPr>
          <w:rFonts w:eastAsiaTheme="minorEastAsia"/>
        </w:rPr>
        <w:t xml:space="preserve"> (90% training data + 10% validation data)</w:t>
      </w:r>
      <w:r w:rsidR="00AE1A77">
        <w:rPr>
          <w:rFonts w:eastAsiaTheme="minorEastAsia"/>
        </w:rPr>
        <w:t xml:space="preserve">. </w:t>
      </w:r>
      <w:r w:rsidR="0070226D">
        <w:rPr>
          <w:rFonts w:eastAsiaTheme="minorEastAsia"/>
        </w:rPr>
        <w:t xml:space="preserve">The classifier has a validation accuracy of </w:t>
      </w:r>
      <w:r w:rsidR="000D7D30">
        <w:rPr>
          <w:rFonts w:eastAsiaTheme="minorEastAsia"/>
        </w:rPr>
        <w:t>8</w:t>
      </w:r>
      <w:r w:rsidR="004558BA">
        <w:rPr>
          <w:rFonts w:eastAsiaTheme="minorEastAsia"/>
        </w:rPr>
        <w:t>8</w:t>
      </w:r>
      <w:r w:rsidR="000D7D30">
        <w:rPr>
          <w:rFonts w:eastAsiaTheme="minorEastAsia"/>
        </w:rPr>
        <w:t>.</w:t>
      </w:r>
      <w:r w:rsidR="004558BA">
        <w:rPr>
          <w:rFonts w:eastAsiaTheme="minorEastAsia"/>
        </w:rPr>
        <w:t>4</w:t>
      </w:r>
      <w:r w:rsidR="000D7D30">
        <w:rPr>
          <w:rFonts w:eastAsiaTheme="minorEastAsia"/>
        </w:rPr>
        <w:t xml:space="preserve">%. </w:t>
      </w:r>
      <w:r w:rsidR="004A109E">
        <w:rPr>
          <w:rFonts w:eastAsiaTheme="minorEastAsia"/>
        </w:rPr>
        <w:t xml:space="preserve">We then used this classifier to assign each cell in the donor-3-specific T cell cluster into one of the </w:t>
      </w:r>
      <w:r w:rsidR="00832DD6">
        <w:rPr>
          <w:rFonts w:eastAsiaTheme="minorEastAsia"/>
        </w:rPr>
        <w:t>5</w:t>
      </w:r>
      <w:r w:rsidR="004A109E">
        <w:rPr>
          <w:rFonts w:eastAsiaTheme="minorEastAsia"/>
        </w:rPr>
        <w:t xml:space="preserve"> adjacent T cell clusters.</w:t>
      </w:r>
      <w:r w:rsidR="00BE52C6">
        <w:rPr>
          <w:rFonts w:eastAsiaTheme="minorEastAsia"/>
        </w:rPr>
        <w:t xml:space="preserve"> </w:t>
      </w:r>
    </w:p>
    <w:p w14:paraId="11E74466" w14:textId="7037C6B5" w:rsidR="007523EB" w:rsidRDefault="007523EB" w:rsidP="00CD52EE">
      <w:pPr>
        <w:pStyle w:val="NormalWeb"/>
        <w:spacing w:before="0" w:beforeAutospacing="0" w:after="0" w:afterAutospacing="0" w:line="360" w:lineRule="auto"/>
        <w:jc w:val="both"/>
        <w:outlineLvl w:val="0"/>
        <w:rPr>
          <w:rFonts w:eastAsiaTheme="minorEastAsia"/>
        </w:rPr>
      </w:pPr>
    </w:p>
    <w:p w14:paraId="0835C754" w14:textId="503E5B4F" w:rsidR="00904241" w:rsidRDefault="007523EB" w:rsidP="00CD52EE">
      <w:pPr>
        <w:pStyle w:val="NormalWeb"/>
        <w:spacing w:before="0" w:beforeAutospacing="0" w:after="0" w:afterAutospacing="0" w:line="360" w:lineRule="auto"/>
        <w:jc w:val="both"/>
        <w:outlineLvl w:val="0"/>
        <w:rPr>
          <w:rFonts w:eastAsiaTheme="minorEastAsia"/>
        </w:rPr>
      </w:pPr>
      <w:r>
        <w:rPr>
          <w:rFonts w:eastAsiaTheme="minorEastAsia"/>
        </w:rPr>
        <w:t xml:space="preserve">The annotated cell types are used as ground truth to evaluate different </w:t>
      </w:r>
      <w:r w:rsidR="00677B22">
        <w:rPr>
          <w:rFonts w:eastAsiaTheme="minorEastAsia"/>
        </w:rPr>
        <w:t xml:space="preserve">batch correction methods. </w:t>
      </w:r>
      <w:r w:rsidR="00020078">
        <w:rPr>
          <w:rFonts w:eastAsiaTheme="minorEastAsia"/>
        </w:rPr>
        <w:t xml:space="preserve">A good batch correction method should </w:t>
      </w:r>
      <w:r w:rsidR="0066513B">
        <w:rPr>
          <w:rFonts w:eastAsiaTheme="minorEastAsia"/>
        </w:rPr>
        <w:t xml:space="preserve">1) </w:t>
      </w:r>
      <w:r w:rsidR="00020F55">
        <w:rPr>
          <w:rFonts w:eastAsiaTheme="minorEastAsia"/>
        </w:rPr>
        <w:t xml:space="preserve">mix cells from 8 donors well and </w:t>
      </w:r>
      <w:r w:rsidR="0066513B">
        <w:rPr>
          <w:rFonts w:eastAsiaTheme="minorEastAsia"/>
        </w:rPr>
        <w:t xml:space="preserve">2) </w:t>
      </w:r>
      <w:r w:rsidR="00020F55">
        <w:rPr>
          <w:rFonts w:eastAsiaTheme="minorEastAsia"/>
        </w:rPr>
        <w:t>keep cells with same annotated types close to each other.</w:t>
      </w:r>
      <w:r w:rsidR="00EE2E02">
        <w:rPr>
          <w:rFonts w:eastAsiaTheme="minorEastAsia"/>
        </w:rPr>
        <w:t xml:space="preserve"> </w:t>
      </w:r>
      <w:r w:rsidR="006D2652">
        <w:rPr>
          <w:rFonts w:eastAsiaTheme="minorEastAsia"/>
        </w:rPr>
        <w:t xml:space="preserve">We use </w:t>
      </w:r>
      <w:proofErr w:type="spellStart"/>
      <w:r w:rsidR="006D2652">
        <w:rPr>
          <w:rFonts w:eastAsiaTheme="minorEastAsia"/>
        </w:rPr>
        <w:t>kBET</w:t>
      </w:r>
      <w:proofErr w:type="spellEnd"/>
      <w:r w:rsidR="006D2652">
        <w:rPr>
          <w:rFonts w:eastAsiaTheme="minorEastAsia"/>
        </w:rPr>
        <w:t xml:space="preserve"> </w:t>
      </w:r>
      <w:r w:rsidR="0066513B">
        <w:rPr>
          <w:rFonts w:eastAsiaTheme="minorEastAsia"/>
        </w:rPr>
        <w:t xml:space="preserve">and </w:t>
      </w:r>
      <w:proofErr w:type="spellStart"/>
      <w:r w:rsidR="0066513B">
        <w:rPr>
          <w:rFonts w:eastAsiaTheme="minorEastAsia"/>
        </w:rPr>
        <w:t>kSIM</w:t>
      </w:r>
      <w:proofErr w:type="spellEnd"/>
      <w:r w:rsidR="0066513B">
        <w:rPr>
          <w:rFonts w:eastAsiaTheme="minorEastAsia"/>
        </w:rPr>
        <w:t xml:space="preserve"> </w:t>
      </w:r>
      <w:r w:rsidR="006D2652">
        <w:rPr>
          <w:rFonts w:eastAsiaTheme="minorEastAsia"/>
        </w:rPr>
        <w:t>acceptance rate</w:t>
      </w:r>
      <w:r w:rsidR="0066513B">
        <w:rPr>
          <w:rFonts w:eastAsiaTheme="minorEastAsia"/>
        </w:rPr>
        <w:t>s</w:t>
      </w:r>
      <w:r w:rsidR="006D2652">
        <w:rPr>
          <w:rFonts w:eastAsiaTheme="minorEastAsia"/>
        </w:rPr>
        <w:t xml:space="preserve"> </w:t>
      </w:r>
      <w:r w:rsidR="00E04E99">
        <w:rPr>
          <w:rFonts w:eastAsiaTheme="minorEastAsia"/>
        </w:rPr>
        <w:t xml:space="preserve">to </w:t>
      </w:r>
      <w:r w:rsidR="00795984">
        <w:rPr>
          <w:rFonts w:eastAsiaTheme="minorEastAsia"/>
        </w:rPr>
        <w:t>assess</w:t>
      </w:r>
      <w:r w:rsidR="0066513B">
        <w:rPr>
          <w:rFonts w:eastAsiaTheme="minorEastAsia"/>
        </w:rPr>
        <w:t xml:space="preserve"> these two </w:t>
      </w:r>
      <w:r w:rsidR="00B07CC3">
        <w:rPr>
          <w:rFonts w:eastAsiaTheme="minorEastAsia"/>
        </w:rPr>
        <w:t>criteria</w:t>
      </w:r>
      <w:r w:rsidR="0066513B">
        <w:rPr>
          <w:rFonts w:eastAsiaTheme="minorEastAsia"/>
        </w:rPr>
        <w:t>.</w:t>
      </w:r>
    </w:p>
    <w:p w14:paraId="74D601AB" w14:textId="39380CDB" w:rsidR="00795984" w:rsidRDefault="00795984" w:rsidP="00CD52EE">
      <w:pPr>
        <w:pStyle w:val="NormalWeb"/>
        <w:spacing w:before="0" w:beforeAutospacing="0" w:after="0" w:afterAutospacing="0" w:line="360" w:lineRule="auto"/>
        <w:jc w:val="both"/>
        <w:outlineLvl w:val="0"/>
        <w:rPr>
          <w:rFonts w:eastAsiaTheme="minorEastAsia"/>
        </w:rPr>
      </w:pPr>
    </w:p>
    <w:p w14:paraId="36520261" w14:textId="29891629" w:rsidR="00B911C7" w:rsidRDefault="007F4C24" w:rsidP="00CD52EE">
      <w:pPr>
        <w:pStyle w:val="NormalWeb"/>
        <w:spacing w:before="0" w:beforeAutospacing="0" w:after="0" w:afterAutospacing="0" w:line="360" w:lineRule="auto"/>
        <w:jc w:val="both"/>
        <w:outlineLvl w:val="0"/>
        <w:rPr>
          <w:rFonts w:eastAsiaTheme="minorEastAsia"/>
        </w:rPr>
      </w:pPr>
      <w:r>
        <w:rPr>
          <w:rFonts w:eastAsiaTheme="minorEastAsia"/>
        </w:rPr>
        <w:t xml:space="preserve">To generate batch-corrected results for benchmarking, </w:t>
      </w:r>
      <w:r w:rsidR="00E26ADE">
        <w:rPr>
          <w:rFonts w:eastAsiaTheme="minorEastAsia"/>
        </w:rPr>
        <w:t xml:space="preserve">we applied the same preprocessing step </w:t>
      </w:r>
      <w:r w:rsidR="00722744">
        <w:rPr>
          <w:rFonts w:eastAsiaTheme="minorEastAsia"/>
        </w:rPr>
        <w:t xml:space="preserve">to the subset </w:t>
      </w:r>
      <w:r w:rsidR="00F03D41">
        <w:rPr>
          <w:rFonts w:eastAsiaTheme="minorEastAsia"/>
        </w:rPr>
        <w:t xml:space="preserve">and selected top 2000 HVGs using the new HVG selection procedure (with batch effects handled). </w:t>
      </w:r>
      <w:r w:rsidR="008D4B93">
        <w:rPr>
          <w:rFonts w:eastAsiaTheme="minorEastAsia"/>
        </w:rPr>
        <w:t xml:space="preserve">We obtained </w:t>
      </w:r>
      <w:proofErr w:type="spellStart"/>
      <w:r w:rsidR="008D4B93">
        <w:rPr>
          <w:rFonts w:eastAsiaTheme="minorEastAsia"/>
        </w:rPr>
        <w:t>scCloud</w:t>
      </w:r>
      <w:proofErr w:type="spellEnd"/>
      <w:r w:rsidR="008D4B93">
        <w:rPr>
          <w:rFonts w:eastAsiaTheme="minorEastAsia"/>
        </w:rPr>
        <w:t xml:space="preserve">-corrected expression levels using the L/S adjustment method. </w:t>
      </w:r>
      <w:r w:rsidR="00DA61F5">
        <w:rPr>
          <w:rFonts w:eastAsiaTheme="minorEastAsia"/>
        </w:rPr>
        <w:t xml:space="preserve">We then extracted </w:t>
      </w:r>
      <w:r w:rsidR="005F324A">
        <w:rPr>
          <w:rFonts w:eastAsiaTheme="minorEastAsia"/>
        </w:rPr>
        <w:t xml:space="preserve">the HVG-specific </w:t>
      </w:r>
      <w:r w:rsidR="00C8517B">
        <w:rPr>
          <w:rFonts w:eastAsiaTheme="minorEastAsia"/>
        </w:rPr>
        <w:t>gene-count matrix</w:t>
      </w:r>
      <w:r w:rsidR="005F324A">
        <w:rPr>
          <w:rFonts w:eastAsiaTheme="minorEastAsia"/>
        </w:rPr>
        <w:t xml:space="preserve"> </w:t>
      </w:r>
      <w:r w:rsidR="00150202">
        <w:rPr>
          <w:rFonts w:eastAsiaTheme="minorEastAsia"/>
        </w:rPr>
        <w:t xml:space="preserve">and fed it to SCANPY </w:t>
      </w:r>
      <w:r w:rsidR="00C654E3">
        <w:rPr>
          <w:rFonts w:eastAsiaTheme="minorEastAsia"/>
        </w:rPr>
        <w:t xml:space="preserve">to obtain </w:t>
      </w:r>
      <w:proofErr w:type="spellStart"/>
      <w:r w:rsidR="00DE0F72">
        <w:rPr>
          <w:rFonts w:eastAsiaTheme="minorEastAsia"/>
        </w:rPr>
        <w:t>Com</w:t>
      </w:r>
      <w:r w:rsidR="00776862">
        <w:rPr>
          <w:rFonts w:eastAsiaTheme="minorEastAsia"/>
        </w:rPr>
        <w:t>B</w:t>
      </w:r>
      <w:r w:rsidR="00DE0F72">
        <w:rPr>
          <w:rFonts w:eastAsiaTheme="minorEastAsia"/>
        </w:rPr>
        <w:t>at</w:t>
      </w:r>
      <w:proofErr w:type="spellEnd"/>
      <w:r w:rsidR="008F4857">
        <w:rPr>
          <w:rFonts w:eastAsiaTheme="minorEastAsia"/>
        </w:rPr>
        <w:t xml:space="preserve">-corrected and MNN-corrected </w:t>
      </w:r>
      <w:r w:rsidR="00F25F61">
        <w:rPr>
          <w:rFonts w:eastAsiaTheme="minorEastAsia"/>
        </w:rPr>
        <w:t xml:space="preserve">expression levels. We fed the matrix to Seurat V3 to obtain Seurat-corrected expression levels. </w:t>
      </w:r>
      <w:r w:rsidR="007E4B35">
        <w:rPr>
          <w:rFonts w:eastAsiaTheme="minorEastAsia"/>
        </w:rPr>
        <w:t xml:space="preserve">We performed </w:t>
      </w:r>
      <w:r w:rsidR="0064618C">
        <w:rPr>
          <w:rFonts w:eastAsiaTheme="minorEastAsia"/>
        </w:rPr>
        <w:t xml:space="preserve">PCA, </w:t>
      </w:r>
      <w:proofErr w:type="spellStart"/>
      <w:r w:rsidR="0064618C">
        <w:rPr>
          <w:rFonts w:eastAsiaTheme="minorEastAsia"/>
        </w:rPr>
        <w:t>kNN</w:t>
      </w:r>
      <w:proofErr w:type="spellEnd"/>
      <w:r w:rsidR="0064618C">
        <w:rPr>
          <w:rFonts w:eastAsiaTheme="minorEastAsia"/>
        </w:rPr>
        <w:t xml:space="preserve"> graph construction, </w:t>
      </w:r>
      <w:r w:rsidR="0090395A">
        <w:rPr>
          <w:rFonts w:eastAsiaTheme="minorEastAsia"/>
        </w:rPr>
        <w:t xml:space="preserve">and UMAP </w:t>
      </w:r>
      <w:r w:rsidR="00003B21">
        <w:rPr>
          <w:rFonts w:eastAsiaTheme="minorEastAsia"/>
        </w:rPr>
        <w:t xml:space="preserve">on using the corrected expression matrices. </w:t>
      </w:r>
      <w:r w:rsidR="00D61A34">
        <w:rPr>
          <w:rFonts w:eastAsiaTheme="minorEastAsia"/>
        </w:rPr>
        <w:t>For BBKNN</w:t>
      </w:r>
      <w:r w:rsidR="00B911FF">
        <w:rPr>
          <w:rFonts w:eastAsiaTheme="minorEastAsia"/>
        </w:rPr>
        <w:t xml:space="preserve"> correction</w:t>
      </w:r>
      <w:r w:rsidR="00D61A34">
        <w:rPr>
          <w:rFonts w:eastAsiaTheme="minorEastAsia"/>
        </w:rPr>
        <w:t xml:space="preserve">, we used BBKNN to replace </w:t>
      </w:r>
      <w:proofErr w:type="spellStart"/>
      <w:r w:rsidR="00D61A34">
        <w:rPr>
          <w:rFonts w:eastAsiaTheme="minorEastAsia"/>
        </w:rPr>
        <w:t>scCloud’s</w:t>
      </w:r>
      <w:proofErr w:type="spellEnd"/>
      <w:r w:rsidR="00D61A34">
        <w:rPr>
          <w:rFonts w:eastAsiaTheme="minorEastAsia"/>
        </w:rPr>
        <w:t xml:space="preserve"> </w:t>
      </w:r>
      <w:proofErr w:type="spellStart"/>
      <w:r w:rsidR="00B911FF">
        <w:rPr>
          <w:rFonts w:eastAsiaTheme="minorEastAsia"/>
        </w:rPr>
        <w:t>kNN</w:t>
      </w:r>
      <w:proofErr w:type="spellEnd"/>
      <w:r w:rsidR="00B911FF">
        <w:rPr>
          <w:rFonts w:eastAsiaTheme="minorEastAsia"/>
        </w:rPr>
        <w:t xml:space="preserve"> graph construction and kept other analyses the same. </w:t>
      </w:r>
    </w:p>
    <w:p w14:paraId="58BF7296" w14:textId="77777777" w:rsidR="004D0CD2" w:rsidRDefault="004D0CD2" w:rsidP="00CD52EE">
      <w:pPr>
        <w:pStyle w:val="NormalWeb"/>
        <w:spacing w:before="0" w:beforeAutospacing="0" w:after="0" w:afterAutospacing="0" w:line="360" w:lineRule="auto"/>
        <w:jc w:val="both"/>
        <w:outlineLvl w:val="0"/>
        <w:rPr>
          <w:rFonts w:eastAsiaTheme="minorEastAsia"/>
        </w:rPr>
      </w:pPr>
    </w:p>
    <w:p w14:paraId="11391C6E" w14:textId="78BB393B" w:rsidR="002C61CA" w:rsidRDefault="002441B1" w:rsidP="00CD52EE">
      <w:pPr>
        <w:pStyle w:val="NormalWeb"/>
        <w:spacing w:before="0" w:beforeAutospacing="0" w:after="0" w:afterAutospacing="0" w:line="360" w:lineRule="auto"/>
        <w:jc w:val="both"/>
        <w:outlineLvl w:val="0"/>
        <w:rPr>
          <w:rFonts w:eastAsiaTheme="minorEastAsia"/>
          <w:b/>
        </w:rPr>
      </w:pPr>
      <w:proofErr w:type="spellStart"/>
      <w:r w:rsidRPr="009D4625">
        <w:rPr>
          <w:rFonts w:eastAsiaTheme="minorEastAsia"/>
          <w:b/>
        </w:rPr>
        <w:t>kBET</w:t>
      </w:r>
      <w:proofErr w:type="spellEnd"/>
      <w:r w:rsidRPr="009D4625">
        <w:rPr>
          <w:rFonts w:eastAsiaTheme="minorEastAsia"/>
          <w:b/>
        </w:rPr>
        <w:t xml:space="preserve"> acceptance </w:t>
      </w:r>
      <w:r w:rsidR="005063E1" w:rsidRPr="009D4625">
        <w:rPr>
          <w:rFonts w:eastAsiaTheme="minorEastAsia"/>
          <w:b/>
        </w:rPr>
        <w:t>rate.</w:t>
      </w:r>
    </w:p>
    <w:p w14:paraId="418F946E" w14:textId="3A0B8511" w:rsidR="005063E1" w:rsidRDefault="007366A1" w:rsidP="00CD52EE">
      <w:pPr>
        <w:pStyle w:val="NormalWeb"/>
        <w:spacing w:before="0" w:beforeAutospacing="0" w:after="0" w:afterAutospacing="0" w:line="360" w:lineRule="auto"/>
        <w:jc w:val="both"/>
        <w:outlineLvl w:val="0"/>
        <w:rPr>
          <w:rFonts w:eastAsiaTheme="minorEastAsia"/>
        </w:rPr>
      </w:pPr>
      <w:r>
        <w:rPr>
          <w:rFonts w:eastAsiaTheme="minorEastAsia"/>
        </w:rPr>
        <w:t>kBET</w:t>
      </w:r>
      <w:r w:rsidR="00771B77">
        <w:rPr>
          <w:rFonts w:eastAsiaTheme="minorEastAsia"/>
        </w:rPr>
        <w:fldChar w:fldCharType="begin"/>
      </w:r>
      <w:r w:rsidR="001F2595">
        <w:rPr>
          <w:rFonts w:eastAsiaTheme="minorEastAsia"/>
        </w:rPr>
        <w:instrText xml:space="preserve"> ADDIN ZOTERO_ITEM CSL_CITATION {"citationID":"dg518H7O","properties":{"formattedCitation":"\\super 34\\nosupersub{}","plainCitation":"34","noteIndex":0},"citationItems":[{"id":136,"uris":["http://zotero.org/users/5797567/items/9H553YBI"],"uri":["http://zotero.org/users/5797567/items/9H553YBI"],"itemData":{"id":136,"type":"article-journal","title":"A test metric for assessing single-cell RNA-seq batch correction","container-title":"Nature Methods","page":"43","volume":"16","issue":"1","source":"www.nature.com","abstract":"kBET informs attempts at single-cell RNA-seq data integration by quantifying batch effects and determining how well batch regression and normalization approaches remove technical variation while preserving biological variability.","DOI":"10.1038/s41592-018-0254-1","ISSN":"1548-7105","language":"En","author":[{"family":"Büttner","given":"Maren"},{"family":"Miao","given":"Zhichao"},{"family":"Wolf","given":"F. Alexander"},{"family":"Teichmann","given":"Sarah A."},{"family":"Theis","given":"Fabian J."}],"issued":{"date-parts":[["2019",1]]}}}],"schema":"https://github.com/citation-style-language/schema/raw/master/csl-citation.json"} </w:instrText>
      </w:r>
      <w:r w:rsidR="00771B77">
        <w:rPr>
          <w:rFonts w:eastAsiaTheme="minorEastAsia"/>
        </w:rPr>
        <w:fldChar w:fldCharType="separate"/>
      </w:r>
      <w:r w:rsidR="001F2595" w:rsidRPr="001F2595">
        <w:rPr>
          <w:vertAlign w:val="superscript"/>
        </w:rPr>
        <w:t>34</w:t>
      </w:r>
      <w:r w:rsidR="00771B77">
        <w:rPr>
          <w:rFonts w:eastAsiaTheme="minorEastAsia"/>
        </w:rPr>
        <w:fldChar w:fldCharType="end"/>
      </w:r>
      <w:r w:rsidR="00771B77">
        <w:rPr>
          <w:rFonts w:eastAsiaTheme="minorEastAsia"/>
        </w:rPr>
        <w:t xml:space="preserve"> </w:t>
      </w:r>
      <w:r w:rsidR="00FB4A3C">
        <w:rPr>
          <w:rFonts w:eastAsiaTheme="minorEastAsia"/>
        </w:rPr>
        <w:t xml:space="preserve">acceptance rate </w:t>
      </w:r>
      <w:r w:rsidR="00771B77">
        <w:rPr>
          <w:rFonts w:eastAsiaTheme="minorEastAsia"/>
        </w:rPr>
        <w:t xml:space="preserve">measures if cells from different batches mix well in the local neighborhood of each cell. </w:t>
      </w:r>
      <w:proofErr w:type="spellStart"/>
      <w:r w:rsidR="00513534">
        <w:rPr>
          <w:rFonts w:eastAsiaTheme="minorEastAsia"/>
        </w:rPr>
        <w:t>scCloud</w:t>
      </w:r>
      <w:proofErr w:type="spellEnd"/>
      <w:r w:rsidR="00513534">
        <w:rPr>
          <w:rFonts w:eastAsiaTheme="minorEastAsia"/>
        </w:rPr>
        <w:t xml:space="preserve"> implements </w:t>
      </w:r>
      <w:proofErr w:type="spellStart"/>
      <w:r w:rsidR="00967DB7">
        <w:rPr>
          <w:rFonts w:eastAsiaTheme="minorEastAsia"/>
        </w:rPr>
        <w:t>kBET</w:t>
      </w:r>
      <w:proofErr w:type="spellEnd"/>
      <w:r w:rsidR="00967DB7">
        <w:rPr>
          <w:rFonts w:eastAsiaTheme="minorEastAsia"/>
        </w:rPr>
        <w:t xml:space="preserve"> acceptance rate </w:t>
      </w:r>
      <w:r w:rsidR="00513534">
        <w:rPr>
          <w:rFonts w:eastAsiaTheme="minorEastAsia"/>
        </w:rPr>
        <w:t>calculation</w:t>
      </w:r>
      <w:r w:rsidR="00956412">
        <w:rPr>
          <w:rFonts w:eastAsiaTheme="minorEastAsia"/>
        </w:rPr>
        <w:t xml:space="preserve"> in its analysis module</w:t>
      </w:r>
      <w:r w:rsidR="00813ED3">
        <w:rPr>
          <w:rFonts w:eastAsiaTheme="minorEastAsia"/>
        </w:rPr>
        <w:t xml:space="preserve">. </w:t>
      </w:r>
      <w:r w:rsidR="00252E03">
        <w:rPr>
          <w:rFonts w:eastAsiaTheme="minorEastAsia"/>
        </w:rPr>
        <w:t xml:space="preserve">We define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r>
          <w:rPr>
            <w:rFonts w:ascii="Cambria Math" w:eastAsiaTheme="minorEastAsia" w:hAnsi="Cambria Math"/>
          </w:rPr>
          <m:t>)</m:t>
        </m:r>
      </m:oMath>
      <w:r w:rsidR="004218D8">
        <w:rPr>
          <w:rFonts w:eastAsiaTheme="minorEastAsia"/>
        </w:rPr>
        <w:t xml:space="preserve"> as the ideal batch mixing frequency, 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num>
          <m:den>
            <m:r>
              <w:rPr>
                <w:rFonts w:ascii="Cambria Math" w:eastAsiaTheme="minorEastAsia" w:hAnsi="Cambria Math"/>
              </w:rPr>
              <m:t>N</m:t>
            </m:r>
          </m:den>
        </m:f>
      </m:oMath>
      <w:r w:rsidR="006A45FE">
        <w:rPr>
          <w:rFonts w:eastAsiaTheme="minorEastAsia"/>
        </w:rPr>
        <w:t xml:space="preserve">. </w:t>
      </w:r>
      <w:r w:rsidR="002C6479">
        <w:rPr>
          <w:rFonts w:eastAsiaTheme="minorEastAsia"/>
        </w:rPr>
        <w:t xml:space="preserve">For each cell </w:t>
      </w:r>
      <m:oMath>
        <m:r>
          <w:rPr>
            <w:rFonts w:ascii="Cambria Math" w:eastAsiaTheme="minorEastAsia" w:hAnsi="Cambria Math"/>
          </w:rPr>
          <m:t>i</m:t>
        </m:r>
      </m:oMath>
      <w:r w:rsidR="002C6479">
        <w:rPr>
          <w:rFonts w:eastAsiaTheme="minorEastAsia"/>
        </w:rPr>
        <w:t xml:space="preserve">, we find its </w:t>
      </w:r>
      <m:oMath>
        <m:r>
          <w:rPr>
            <w:rFonts w:ascii="Cambria Math" w:eastAsiaTheme="minorEastAsia" w:hAnsi="Cambria Math"/>
          </w:rPr>
          <m:t>k</m:t>
        </m:r>
      </m:oMath>
      <w:r w:rsidR="002C6479">
        <w:rPr>
          <w:rFonts w:eastAsiaTheme="minorEastAsia"/>
        </w:rPr>
        <w:t xml:space="preserve"> nearest neighbors </w:t>
      </w:r>
      <w:r w:rsidR="00FD0025">
        <w:rPr>
          <w:rFonts w:eastAsiaTheme="minorEastAsia"/>
        </w:rPr>
        <w:t xml:space="preserve">(including itself) </w:t>
      </w:r>
      <w:r w:rsidR="002C6479">
        <w:rPr>
          <w:rFonts w:eastAsiaTheme="minorEastAsia"/>
        </w:rPr>
        <w:t>using the HNSW algorithm</w:t>
      </w:r>
      <w:r w:rsidR="00FD0025">
        <w:rPr>
          <w:rFonts w:eastAsiaTheme="minorEastAsia"/>
        </w:rPr>
        <w:fldChar w:fldCharType="begin"/>
      </w:r>
      <w:r w:rsidR="001F2595">
        <w:rPr>
          <w:rFonts w:eastAsiaTheme="minorEastAsia"/>
        </w:rPr>
        <w:instrText xml:space="preserve"> ADDIN ZOTERO_ITEM CSL_CITATION {"citationID":"ccJ7jnHg","properties":{"formattedCitation":"\\super 35\\nosupersub{}","plainCitation":"35","noteIndex":0},"citationItems":[{"id":138,"uris":["http://zotero.org/users/5797567/items/TW5GUPJ3"],"uri":["http://zotero.org/users/5797567/items/TW5GUPJ3"],"itemData":{"id":138,"type":"article-journal","title":"Efficient and robust approximate nearest neighbor search using Hierarchical Navigable Small World graphs","container-title":"IEEE Transactions on Pattern Analysis and Machine Intelligence","page":"1-1","source":"IEEE Xplore","abstract":"We present a new approach for the approximate K-nearest neighbor search based on navigable small world graphs with controllable hierarchy (Hierarchical NSW, HNSW). The proposed solution is fully graph-based, without any need for additional search structures, which are typically used at the coarse search stage of the most proximity graph techniques. Hierarchical NSW incrementally builds a multi-layer structure consisting from hierarchical set of proximity graphs (layers) for nested subsets of the stored elements. The maximum layer in which an element is present is selected randomly with an exponentially decaying probability distribution. This allows producing graphs similar to the previously studied Navigable Small World (NSW) structures while additionally having the links separated by their characteristic distance scales. Starting search from the upper layer together with utilizing the scale separation boosts the performance compared to NSW and allows a logarithmic complexity scaling. Additional employment of a heuristic for selecting proximity graph neighbors significantly increases performance at high recall and in case of highly clustered data. Performance evaluation has demonstrated that the proposed general metric space search index is able to strongly outperform previous opensource state-of-the-art vector-only approaches. Similarity of the algorithm to the skip list structure allows straightforward balanced distributed implementation.","DOI":"10.1109/TPAMI.2018.2889473","ISSN":"0162-8828","author":[{"family":"Malkov","given":"Y. A."},{"family":"Yashunin","given":"D. A."}],"issued":{"date-parts":[["2018"]]}}}],"schema":"https://github.com/citation-style-language/schema/raw/master/csl-citation.json"} </w:instrText>
      </w:r>
      <w:r w:rsidR="00FD0025">
        <w:rPr>
          <w:rFonts w:eastAsiaTheme="minorEastAsia"/>
        </w:rPr>
        <w:fldChar w:fldCharType="separate"/>
      </w:r>
      <w:r w:rsidR="001F2595" w:rsidRPr="001F2595">
        <w:rPr>
          <w:vertAlign w:val="superscript"/>
        </w:rPr>
        <w:t>35</w:t>
      </w:r>
      <w:r w:rsidR="00FD0025">
        <w:rPr>
          <w:rFonts w:eastAsiaTheme="minorEastAsia"/>
        </w:rPr>
        <w:fldChar w:fldCharType="end"/>
      </w:r>
      <w:r w:rsidR="00FD0025">
        <w:rPr>
          <w:rFonts w:eastAsiaTheme="minorEastAsia"/>
        </w:rPr>
        <w:t xml:space="preserve"> and denote the number of neighbors belong to batch </w:t>
      </w:r>
      <m:oMath>
        <m:r>
          <w:rPr>
            <w:rFonts w:ascii="Cambria Math" w:eastAsiaTheme="minorEastAsia" w:hAnsi="Cambria Math"/>
          </w:rPr>
          <m:t>j</m:t>
        </m:r>
      </m:oMath>
      <w:r w:rsidR="00C96C8F">
        <w:rPr>
          <w:rFonts w:eastAsiaTheme="minorEastAsia"/>
        </w:rPr>
        <w:t xml:space="preserve"> as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ji</m:t>
            </m:r>
          </m:sub>
          <m:sup>
            <m:r>
              <w:rPr>
                <w:rFonts w:ascii="Cambria Math" w:eastAsiaTheme="minorEastAsia" w:hAnsi="Cambria Math"/>
              </w:rPr>
              <m:t>k</m:t>
            </m:r>
          </m:sup>
        </m:sSubSup>
      </m:oMath>
      <w:r w:rsidR="00CE60C2">
        <w:rPr>
          <w:rFonts w:eastAsiaTheme="minorEastAsia"/>
        </w:rPr>
        <w:t xml:space="preserve">. Then we calculate </w:t>
      </w:r>
      <w:r w:rsidR="005F2A09">
        <w:rPr>
          <w:rFonts w:eastAsiaTheme="minorEastAsia"/>
        </w:rPr>
        <w:t>its</w:t>
      </w:r>
      <w:r w:rsidR="00CE60C2">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oMath>
      <w:r w:rsidR="00CE60C2">
        <w:rPr>
          <w:rFonts w:eastAsiaTheme="minorEastAsia"/>
        </w:rPr>
        <w:t xml:space="preserve"> </w:t>
      </w:r>
      <w:r w:rsidR="00D46D9F">
        <w:rPr>
          <w:rFonts w:eastAsiaTheme="minorEastAsia"/>
        </w:rPr>
        <w:t>test statistic</w:t>
      </w:r>
      <w:r w:rsidR="005A2D72">
        <w:rPr>
          <w:rFonts w:eastAsiaTheme="minorEastAsia"/>
        </w:rPr>
        <w:t xml:space="preserve"> with </w:t>
      </w:r>
      <m:oMath>
        <m:r>
          <w:rPr>
            <w:rFonts w:ascii="Cambria Math" w:eastAsiaTheme="minorEastAsia" w:hAnsi="Cambria Math"/>
          </w:rPr>
          <m:t>m-1</m:t>
        </m:r>
      </m:oMath>
      <w:r w:rsidR="005A2D72">
        <w:rPr>
          <w:rFonts w:eastAsiaTheme="minorEastAsia"/>
        </w:rPr>
        <w:t xml:space="preserve"> degrees of freedom</w:t>
      </w:r>
      <w:r w:rsidR="00D46D9F">
        <w:rPr>
          <w:rFonts w:eastAsiaTheme="minorEastAsia"/>
        </w:rPr>
        <w:t xml:space="preserve"> </w:t>
      </w:r>
      <w:r w:rsidR="005F2A09">
        <w:rPr>
          <w:rFonts w:eastAsiaTheme="minorEastAsia"/>
        </w:rPr>
        <w:t>as</w:t>
      </w:r>
    </w:p>
    <w:p w14:paraId="60C400AB" w14:textId="3F9FD4C5" w:rsidR="00914A42" w:rsidRPr="00914A42" w:rsidRDefault="004F1B9C" w:rsidP="00CD52EE">
      <w:pPr>
        <w:pStyle w:val="NormalWeb"/>
        <w:spacing w:before="0" w:beforeAutospacing="0" w:after="0" w:afterAutospacing="0" w:line="360" w:lineRule="auto"/>
        <w:jc w:val="both"/>
        <w:outlineLvl w:val="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κ</m:t>
              </m:r>
            </m:e>
            <m:sub>
              <m:r>
                <w:rPr>
                  <w:rFonts w:ascii="Cambria Math" w:eastAsiaTheme="minorEastAsia" w:hAnsi="Cambria Math"/>
                </w:rPr>
                <m:t>i</m:t>
              </m:r>
            </m:sub>
            <m:sup>
              <m:r>
                <w:rPr>
                  <w:rFonts w:ascii="Cambria Math" w:eastAsiaTheme="minorEastAsia" w:hAnsi="Cambria Math"/>
                </w:rPr>
                <m:t>k</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ji</m:t>
                              </m:r>
                            </m:sub>
                            <m:sup>
                              <m:r>
                                <w:rPr>
                                  <w:rFonts w:ascii="Cambria Math" w:eastAsiaTheme="minorEastAsia" w:hAnsi="Cambria Math"/>
                                </w:rPr>
                                <m:t>k</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⋅k</m:t>
                          </m:r>
                        </m:e>
                      </m:d>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⋅k</m:t>
                  </m:r>
                </m:den>
              </m:f>
            </m:e>
          </m:nary>
          <m:r>
            <w:rPr>
              <w:rFonts w:ascii="Cambria Math" w:eastAsiaTheme="minorEastAsia" w:hAnsi="Cambria Math"/>
            </w:rPr>
            <m:t>,       (18)</m:t>
          </m:r>
        </m:oMath>
      </m:oMathPara>
    </w:p>
    <w:p w14:paraId="28402986" w14:textId="73B6FA6A" w:rsidR="00914A42" w:rsidRDefault="002E6948" w:rsidP="00CD52EE">
      <w:pPr>
        <w:pStyle w:val="NormalWeb"/>
        <w:spacing w:before="0" w:beforeAutospacing="0" w:after="0" w:afterAutospacing="0" w:line="360" w:lineRule="auto"/>
        <w:jc w:val="both"/>
        <w:outlineLvl w:val="0"/>
        <w:rPr>
          <w:rFonts w:eastAsiaTheme="minorEastAsia"/>
        </w:rPr>
      </w:pPr>
      <w:r>
        <w:rPr>
          <w:rFonts w:eastAsiaTheme="minorEastAsia"/>
        </w:rPr>
        <w:t xml:space="preserve">and its </w:t>
      </w:r>
      <w:r w:rsidR="00D31E5D">
        <w:rPr>
          <w:rFonts w:eastAsiaTheme="minorEastAsia"/>
        </w:rPr>
        <w:t xml:space="preserve">p value as </w:t>
      </w:r>
    </w:p>
    <w:p w14:paraId="4DB1A919" w14:textId="6C34EEF7" w:rsidR="001F057B" w:rsidRPr="001F057B" w:rsidRDefault="004F1B9C" w:rsidP="00CD52EE">
      <w:pPr>
        <w:pStyle w:val="NormalWeb"/>
        <w:spacing w:before="0" w:beforeAutospacing="0" w:after="0" w:afterAutospacing="0" w:line="360" w:lineRule="auto"/>
        <w:jc w:val="both"/>
        <w:outlineLvl w:val="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k</m:t>
              </m:r>
            </m:sup>
          </m:sSubSup>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m-1</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κ</m:t>
                  </m:r>
                </m:e>
                <m:sub>
                  <m:r>
                    <w:rPr>
                      <w:rFonts w:ascii="Cambria Math" w:eastAsiaTheme="minorEastAsia" w:hAnsi="Cambria Math"/>
                    </w:rPr>
                    <m:t>i</m:t>
                  </m:r>
                </m:sub>
                <m:sup>
                  <m:r>
                    <w:rPr>
                      <w:rFonts w:ascii="Cambria Math" w:eastAsiaTheme="minorEastAsia" w:hAnsi="Cambria Math"/>
                    </w:rPr>
                    <m:t>k</m:t>
                  </m:r>
                </m:sup>
              </m:sSubSup>
            </m:e>
          </m:d>
          <m:r>
            <w:rPr>
              <w:rFonts w:ascii="Cambria Math" w:eastAsiaTheme="minorEastAsia" w:hAnsi="Cambria Math"/>
            </w:rPr>
            <m:t>,              (19)</m:t>
          </m:r>
        </m:oMath>
      </m:oMathPara>
    </w:p>
    <w:p w14:paraId="45C06567" w14:textId="28F9E71F" w:rsidR="001F057B" w:rsidRDefault="009F16C8" w:rsidP="00CD52EE">
      <w:pPr>
        <w:pStyle w:val="NormalWeb"/>
        <w:spacing w:before="0" w:beforeAutospacing="0" w:after="0" w:afterAutospacing="0" w:line="360" w:lineRule="auto"/>
        <w:jc w:val="both"/>
        <w:outlineLvl w:val="0"/>
        <w:rPr>
          <w:rFonts w:eastAsiaTheme="minorEastAsia"/>
        </w:rPr>
      </w:pPr>
      <w:r>
        <w:rPr>
          <w:rFonts w:eastAsiaTheme="minorEastAsia"/>
        </w:rPr>
        <w:t>where</w:t>
      </w:r>
      <w:r w:rsidR="002153C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m-1</m:t>
            </m:r>
          </m:sub>
        </m:sSub>
        <m:r>
          <w:rPr>
            <w:rFonts w:ascii="Cambria Math" w:eastAsiaTheme="minorEastAsia" w:hAnsi="Cambria Math"/>
          </w:rPr>
          <m:t>(x)</m:t>
        </m:r>
      </m:oMath>
      <w:r>
        <w:rPr>
          <w:rFonts w:eastAsiaTheme="minorEastAsia"/>
        </w:rPr>
        <w:t xml:space="preserve"> is the cumulative density </w:t>
      </w:r>
      <w:proofErr w:type="gramStart"/>
      <w:r>
        <w:rPr>
          <w:rFonts w:eastAsiaTheme="minorEastAsia"/>
        </w:rPr>
        <w:t>function</w:t>
      </w:r>
      <w:r w:rsidR="0024080A">
        <w:rPr>
          <w:rFonts w:eastAsiaTheme="minorEastAsia"/>
        </w:rPr>
        <w:t>.</w:t>
      </w:r>
      <w:proofErr w:type="gramEnd"/>
    </w:p>
    <w:p w14:paraId="5AA15335" w14:textId="73064F59" w:rsidR="003244A8" w:rsidRDefault="003244A8" w:rsidP="00CD52EE">
      <w:pPr>
        <w:pStyle w:val="NormalWeb"/>
        <w:spacing w:before="0" w:beforeAutospacing="0" w:after="0" w:afterAutospacing="0" w:line="360" w:lineRule="auto"/>
        <w:jc w:val="both"/>
        <w:outlineLvl w:val="0"/>
        <w:rPr>
          <w:rFonts w:eastAsiaTheme="minorEastAsia"/>
        </w:rPr>
      </w:pPr>
    </w:p>
    <w:p w14:paraId="541F0710" w14:textId="3C69DB33" w:rsidR="00A23DC5" w:rsidRDefault="00A23DC5" w:rsidP="00CD52EE">
      <w:pPr>
        <w:pStyle w:val="NormalWeb"/>
        <w:spacing w:before="0" w:beforeAutospacing="0" w:after="0" w:afterAutospacing="0" w:line="360" w:lineRule="auto"/>
        <w:jc w:val="both"/>
        <w:outlineLvl w:val="0"/>
        <w:rPr>
          <w:rFonts w:eastAsiaTheme="minorEastAsia"/>
        </w:rPr>
      </w:pPr>
      <w:proofErr w:type="spellStart"/>
      <w:r>
        <w:rPr>
          <w:rFonts w:eastAsiaTheme="minorEastAsia"/>
        </w:rPr>
        <w:t>kBET</w:t>
      </w:r>
      <w:proofErr w:type="spellEnd"/>
      <w:r>
        <w:rPr>
          <w:rFonts w:eastAsiaTheme="minorEastAsia"/>
        </w:rPr>
        <w:t xml:space="preserve"> acceptance rate is the percentage of cells that accept the null hypothesis at significant level </w:t>
      </w:r>
      <m:oMath>
        <m:r>
          <w:rPr>
            <w:rFonts w:ascii="Cambria Math" w:eastAsiaTheme="minorEastAsia" w:hAnsi="Cambria Math"/>
          </w:rPr>
          <m:t>α</m:t>
        </m:r>
      </m:oMath>
      <w:r>
        <w:rPr>
          <w:rFonts w:eastAsiaTheme="minorEastAsia"/>
        </w:rPr>
        <w:t>:</w:t>
      </w:r>
    </w:p>
    <w:p w14:paraId="440B06D9" w14:textId="6811136E" w:rsidR="00A23DC5" w:rsidRDefault="00941DA4" w:rsidP="00CD52EE">
      <w:pPr>
        <w:pStyle w:val="NormalWeb"/>
        <w:spacing w:before="0" w:beforeAutospacing="0" w:after="0" w:afterAutospacing="0" w:line="360" w:lineRule="auto"/>
        <w:jc w:val="both"/>
        <w:outlineLvl w:val="0"/>
        <w:rPr>
          <w:rFonts w:eastAsiaTheme="minorEastAsia"/>
        </w:rPr>
      </w:pPr>
      <m:oMathPara>
        <m:oMath>
          <m:r>
            <w:rPr>
              <w:rFonts w:ascii="Cambria Math" w:eastAsiaTheme="minorEastAsia" w:hAnsi="Cambria Math"/>
            </w:rPr>
            <m:t xml:space="preserve">kBET rate=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I(</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k</m:t>
                      </m:r>
                    </m:sup>
                  </m:sSubSup>
                  <m:r>
                    <w:rPr>
                      <w:rFonts w:ascii="Cambria Math" w:eastAsiaTheme="minorEastAsia" w:hAnsi="Cambria Math"/>
                    </w:rPr>
                    <m:t>≥α)</m:t>
                  </m:r>
                </m:e>
              </m:nary>
            </m:num>
            <m:den>
              <m:r>
                <w:rPr>
                  <w:rFonts w:ascii="Cambria Math" w:eastAsiaTheme="minorEastAsia" w:hAnsi="Cambria Math"/>
                </w:rPr>
                <m:t>N</m:t>
              </m:r>
            </m:den>
          </m:f>
          <m:r>
            <w:rPr>
              <w:rFonts w:ascii="Cambria Math" w:eastAsiaTheme="minorEastAsia" w:hAnsi="Cambria Math"/>
            </w:rPr>
            <m:t>×100%,         (20)</m:t>
          </m:r>
        </m:oMath>
      </m:oMathPara>
    </w:p>
    <w:p w14:paraId="01C45DA1" w14:textId="77777777" w:rsidR="005E4F1E" w:rsidRDefault="00D72F18" w:rsidP="00CD52EE">
      <w:pPr>
        <w:pStyle w:val="NormalWeb"/>
        <w:spacing w:before="0" w:beforeAutospacing="0" w:after="0" w:afterAutospacing="0" w:line="360" w:lineRule="auto"/>
        <w:jc w:val="both"/>
        <w:outlineLvl w:val="0"/>
        <w:rPr>
          <w:rFonts w:eastAsiaTheme="minorEastAsia"/>
        </w:rPr>
      </w:pPr>
      <w:r>
        <w:rPr>
          <w:rFonts w:eastAsiaTheme="minorEastAsia"/>
        </w:rPr>
        <w:t xml:space="preserve">where </w:t>
      </w:r>
      <m:oMath>
        <m:r>
          <w:rPr>
            <w:rFonts w:ascii="Cambria Math" w:eastAsiaTheme="minorEastAsia" w:hAnsi="Cambria Math"/>
          </w:rPr>
          <m:t>I(x)</m:t>
        </m:r>
      </m:oMath>
      <w:r w:rsidR="00251102">
        <w:rPr>
          <w:rFonts w:eastAsiaTheme="minorEastAsia"/>
        </w:rPr>
        <w:t xml:space="preserve"> is the indicator </w:t>
      </w:r>
      <w:proofErr w:type="gramStart"/>
      <w:r w:rsidR="00251102">
        <w:rPr>
          <w:rFonts w:eastAsiaTheme="minorEastAsia"/>
        </w:rPr>
        <w:t>function.</w:t>
      </w:r>
      <w:proofErr w:type="gramEnd"/>
    </w:p>
    <w:p w14:paraId="3004E706" w14:textId="77777777" w:rsidR="005E4F1E" w:rsidRDefault="005E4F1E" w:rsidP="00CD52EE">
      <w:pPr>
        <w:pStyle w:val="NormalWeb"/>
        <w:spacing w:before="0" w:beforeAutospacing="0" w:after="0" w:afterAutospacing="0" w:line="360" w:lineRule="auto"/>
        <w:jc w:val="both"/>
        <w:outlineLvl w:val="0"/>
        <w:rPr>
          <w:rFonts w:eastAsiaTheme="minorEastAsia"/>
        </w:rPr>
      </w:pPr>
    </w:p>
    <w:p w14:paraId="2E091219" w14:textId="4B82B26E" w:rsidR="007A5B08" w:rsidRPr="009D4625" w:rsidRDefault="00BE7730" w:rsidP="00CD52EE">
      <w:pPr>
        <w:pStyle w:val="NormalWeb"/>
        <w:spacing w:before="0" w:beforeAutospacing="0" w:after="0" w:afterAutospacing="0" w:line="360" w:lineRule="auto"/>
        <w:jc w:val="both"/>
        <w:outlineLvl w:val="0"/>
        <w:rPr>
          <w:rFonts w:eastAsiaTheme="minorEastAsia"/>
        </w:rPr>
      </w:pPr>
      <w:r>
        <w:rPr>
          <w:rFonts w:eastAsiaTheme="minorEastAsia"/>
        </w:rPr>
        <w:t xml:space="preserve">To benchmark different batch correction methods, we calculate </w:t>
      </w:r>
      <w:proofErr w:type="spellStart"/>
      <w:r>
        <w:rPr>
          <w:rFonts w:eastAsiaTheme="minorEastAsia"/>
        </w:rPr>
        <w:t>kBET</w:t>
      </w:r>
      <w:proofErr w:type="spellEnd"/>
      <w:r>
        <w:rPr>
          <w:rFonts w:eastAsiaTheme="minorEastAsia"/>
        </w:rPr>
        <w:t xml:space="preserve"> acceptance rates </w:t>
      </w:r>
      <w:r w:rsidR="00CD38E4">
        <w:rPr>
          <w:rFonts w:eastAsiaTheme="minorEastAsia"/>
        </w:rPr>
        <w:t>based on UMAP 2D coordinates</w:t>
      </w:r>
      <w:r w:rsidR="006C4B14">
        <w:rPr>
          <w:rFonts w:eastAsiaTheme="minorEastAsia"/>
        </w:rPr>
        <w:t xml:space="preserve"> and set </w:t>
      </w:r>
      <m:oMath>
        <m:r>
          <w:rPr>
            <w:rFonts w:ascii="Cambria Math" w:eastAsiaTheme="minorEastAsia" w:hAnsi="Cambria Math"/>
          </w:rPr>
          <m:t>k=25, α=0.05</m:t>
        </m:r>
      </m:oMath>
      <w:r w:rsidR="00A75348">
        <w:rPr>
          <w:rFonts w:eastAsiaTheme="minorEastAsia"/>
        </w:rPr>
        <w:t>.</w:t>
      </w:r>
    </w:p>
    <w:p w14:paraId="3399345B" w14:textId="56ED8D28" w:rsidR="005063E1" w:rsidRDefault="005063E1" w:rsidP="00CD52EE">
      <w:pPr>
        <w:pStyle w:val="NormalWeb"/>
        <w:spacing w:before="0" w:beforeAutospacing="0" w:after="0" w:afterAutospacing="0" w:line="360" w:lineRule="auto"/>
        <w:jc w:val="both"/>
        <w:outlineLvl w:val="0"/>
        <w:rPr>
          <w:rFonts w:eastAsiaTheme="minorEastAsia"/>
          <w:b/>
        </w:rPr>
      </w:pPr>
    </w:p>
    <w:p w14:paraId="724D0AEC" w14:textId="73EC0F59" w:rsidR="00384ECD" w:rsidRDefault="00384ECD" w:rsidP="00CD52EE">
      <w:pPr>
        <w:pStyle w:val="NormalWeb"/>
        <w:spacing w:before="0" w:beforeAutospacing="0" w:after="0" w:afterAutospacing="0" w:line="360" w:lineRule="auto"/>
        <w:jc w:val="both"/>
        <w:outlineLvl w:val="0"/>
        <w:rPr>
          <w:rFonts w:eastAsiaTheme="minorEastAsia"/>
          <w:b/>
        </w:rPr>
      </w:pPr>
      <w:proofErr w:type="spellStart"/>
      <w:r>
        <w:rPr>
          <w:rFonts w:eastAsiaTheme="minorEastAsia"/>
          <w:b/>
        </w:rPr>
        <w:t>kSIM</w:t>
      </w:r>
      <w:proofErr w:type="spellEnd"/>
      <w:r>
        <w:rPr>
          <w:rFonts w:eastAsiaTheme="minorEastAsia"/>
          <w:b/>
        </w:rPr>
        <w:t xml:space="preserve"> acceptance rate.</w:t>
      </w:r>
    </w:p>
    <w:p w14:paraId="4E96170D" w14:textId="44FCD227" w:rsidR="0061734E" w:rsidRDefault="002E00E4" w:rsidP="00CD52EE">
      <w:pPr>
        <w:pStyle w:val="NormalWeb"/>
        <w:spacing w:before="0" w:beforeAutospacing="0" w:after="0" w:afterAutospacing="0" w:line="360" w:lineRule="auto"/>
        <w:jc w:val="both"/>
        <w:outlineLvl w:val="0"/>
        <w:rPr>
          <w:rFonts w:eastAsiaTheme="minorEastAsia"/>
        </w:rPr>
      </w:pPr>
      <w:proofErr w:type="spellStart"/>
      <w:r>
        <w:rPr>
          <w:rFonts w:eastAsiaTheme="minorEastAsia"/>
        </w:rPr>
        <w:t>kSIM</w:t>
      </w:r>
      <w:proofErr w:type="spellEnd"/>
      <w:r>
        <w:rPr>
          <w:rFonts w:eastAsiaTheme="minorEastAsia"/>
        </w:rPr>
        <w:t xml:space="preserve"> acceptance rate is inspired by </w:t>
      </w:r>
      <w:proofErr w:type="spellStart"/>
      <w:r>
        <w:rPr>
          <w:rFonts w:eastAsiaTheme="minorEastAsia"/>
        </w:rPr>
        <w:t>kBET</w:t>
      </w:r>
      <w:proofErr w:type="spellEnd"/>
      <w:r w:rsidR="00B978D3">
        <w:rPr>
          <w:rFonts w:eastAsiaTheme="minorEastAsia"/>
        </w:rPr>
        <w:t>.</w:t>
      </w:r>
      <w:r w:rsidR="00960C89">
        <w:rPr>
          <w:rFonts w:eastAsiaTheme="minorEastAsia"/>
        </w:rPr>
        <w:t xml:space="preserve"> </w:t>
      </w:r>
      <w:r w:rsidR="00EF4916">
        <w:rPr>
          <w:rFonts w:eastAsiaTheme="minorEastAsia"/>
        </w:rPr>
        <w:t xml:space="preserve">It requires ground truth cell type information and measures if the neighbors of a cell have the same cell type as this cell. </w:t>
      </w:r>
      <w:r w:rsidR="00572EDE">
        <w:rPr>
          <w:rFonts w:eastAsiaTheme="minorEastAsia"/>
        </w:rPr>
        <w:t xml:space="preserve">If a method over-corrects the batch effects, it will have a low </w:t>
      </w:r>
      <w:proofErr w:type="spellStart"/>
      <w:r w:rsidR="00572EDE">
        <w:rPr>
          <w:rFonts w:eastAsiaTheme="minorEastAsia"/>
        </w:rPr>
        <w:t>kSIM</w:t>
      </w:r>
      <w:proofErr w:type="spellEnd"/>
      <w:r w:rsidR="00572EDE">
        <w:rPr>
          <w:rFonts w:eastAsiaTheme="minorEastAsia"/>
        </w:rPr>
        <w:t xml:space="preserve"> acceptance rate.</w:t>
      </w:r>
      <w:r w:rsidR="00865F15">
        <w:rPr>
          <w:rFonts w:eastAsiaTheme="minorEastAsia"/>
        </w:rPr>
        <w:t xml:space="preserve"> We use the HNSW algorithm to find </w:t>
      </w:r>
      <m:oMath>
        <m:r>
          <w:rPr>
            <w:rFonts w:ascii="Cambria Math" w:eastAsiaTheme="minorEastAsia" w:hAnsi="Cambria Math"/>
          </w:rPr>
          <m:t>k</m:t>
        </m:r>
      </m:oMath>
      <w:r w:rsidR="000B3481">
        <w:rPr>
          <w:rFonts w:eastAsiaTheme="minorEastAsia"/>
        </w:rPr>
        <w:t xml:space="preserve"> nearest neighbors</w:t>
      </w:r>
      <w:r w:rsidR="00CF7F7F">
        <w:rPr>
          <w:rFonts w:eastAsiaTheme="minorEastAsia"/>
        </w:rPr>
        <w:t xml:space="preserve"> (including the cell itself) for each cell</w:t>
      </w:r>
      <w:r w:rsidR="008D591D">
        <w:rPr>
          <w:rFonts w:eastAsiaTheme="minorEastAsia"/>
        </w:rPr>
        <w:t xml:space="preserve"> </w:t>
      </w:r>
      <m:oMath>
        <m:r>
          <w:rPr>
            <w:rFonts w:ascii="Cambria Math" w:eastAsiaTheme="minorEastAsia" w:hAnsi="Cambria Math"/>
          </w:rPr>
          <m:t>i</m:t>
        </m:r>
      </m:oMath>
      <w:r w:rsidR="008D591D">
        <w:rPr>
          <w:rFonts w:eastAsiaTheme="minorEastAsia"/>
        </w:rPr>
        <w:t xml:space="preserve"> and denote the number of neighbors that have the same cell type as </w:t>
      </w:r>
      <m:oMath>
        <m:r>
          <w:rPr>
            <w:rFonts w:ascii="Cambria Math" w:eastAsiaTheme="minorEastAsia" w:hAnsi="Cambria Math"/>
          </w:rPr>
          <m:t>i</m:t>
        </m:r>
      </m:oMath>
      <w:r w:rsidR="008D591D">
        <w:rPr>
          <w:rFonts w:eastAsiaTheme="minorEastAsia"/>
        </w:rPr>
        <w:t xml:space="preserve"> as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i</m:t>
            </m:r>
          </m:sub>
          <m:sup>
            <m:r>
              <w:rPr>
                <w:rFonts w:ascii="Cambria Math" w:eastAsiaTheme="minorEastAsia" w:hAnsi="Cambria Math"/>
              </w:rPr>
              <m:t>k</m:t>
            </m:r>
          </m:sup>
        </m:sSubSup>
      </m:oMath>
      <w:r w:rsidR="00941DA4">
        <w:rPr>
          <w:rFonts w:eastAsiaTheme="minorEastAsia"/>
        </w:rPr>
        <w:t xml:space="preserve">. </w:t>
      </w:r>
      <w:r w:rsidR="003921FB">
        <w:rPr>
          <w:rFonts w:eastAsiaTheme="minorEastAsia"/>
        </w:rPr>
        <w:t xml:space="preserve">In addition, we require at least </w:t>
      </w:r>
      <m:oMath>
        <m:r>
          <w:rPr>
            <w:rFonts w:ascii="Cambria Math" w:eastAsiaTheme="minorEastAsia" w:hAnsi="Cambria Math"/>
          </w:rPr>
          <m:t>β</m:t>
        </m:r>
      </m:oMath>
      <w:r w:rsidR="003921FB">
        <w:rPr>
          <w:rFonts w:eastAsiaTheme="minorEastAsia"/>
        </w:rPr>
        <w:t xml:space="preserve"> fraction of neighbors of cell </w:t>
      </w:r>
      <m:oMath>
        <m:r>
          <w:rPr>
            <w:rFonts w:ascii="Cambria Math" w:eastAsiaTheme="minorEastAsia" w:hAnsi="Cambria Math"/>
          </w:rPr>
          <m:t>i</m:t>
        </m:r>
      </m:oMath>
      <w:r w:rsidR="0067751F">
        <w:rPr>
          <w:rFonts w:eastAsiaTheme="minorEastAsia"/>
        </w:rPr>
        <w:t xml:space="preserve"> </w:t>
      </w:r>
      <w:r w:rsidR="00461996">
        <w:rPr>
          <w:rFonts w:eastAsiaTheme="minorEastAsia"/>
        </w:rPr>
        <w:t xml:space="preserve">to have the same cell type as </w:t>
      </w:r>
      <m:oMath>
        <m:r>
          <w:rPr>
            <w:rFonts w:ascii="Cambria Math" w:eastAsiaTheme="minorEastAsia" w:hAnsi="Cambria Math"/>
          </w:rPr>
          <m:t>i</m:t>
        </m:r>
      </m:oMath>
      <w:r w:rsidR="00461996">
        <w:rPr>
          <w:rFonts w:eastAsiaTheme="minorEastAsia"/>
        </w:rPr>
        <w:t xml:space="preserve"> in order to say </w:t>
      </w:r>
      <w:r w:rsidR="003906C1">
        <w:rPr>
          <w:rFonts w:eastAsiaTheme="minorEastAsia"/>
        </w:rPr>
        <w:t xml:space="preserve">cell </w:t>
      </w:r>
      <m:oMath>
        <m:r>
          <w:rPr>
            <w:rFonts w:ascii="Cambria Math" w:eastAsiaTheme="minorEastAsia" w:hAnsi="Cambria Math"/>
          </w:rPr>
          <m:t>i</m:t>
        </m:r>
      </m:oMath>
      <w:r w:rsidR="003906C1">
        <w:rPr>
          <w:rFonts w:eastAsiaTheme="minorEastAsia"/>
        </w:rPr>
        <w:t xml:space="preserve"> has a consistent neighborhood. </w:t>
      </w:r>
      <w:r w:rsidR="00171245">
        <w:rPr>
          <w:rFonts w:eastAsiaTheme="minorEastAsia"/>
        </w:rPr>
        <w:t xml:space="preserve">The </w:t>
      </w:r>
      <w:proofErr w:type="spellStart"/>
      <w:r w:rsidR="00171245">
        <w:rPr>
          <w:rFonts w:eastAsiaTheme="minorEastAsia"/>
        </w:rPr>
        <w:t>kSIM</w:t>
      </w:r>
      <w:proofErr w:type="spellEnd"/>
      <w:r w:rsidR="00171245">
        <w:rPr>
          <w:rFonts w:eastAsiaTheme="minorEastAsia"/>
        </w:rPr>
        <w:t xml:space="preserve"> acceptance rate is calculated as follows:</w:t>
      </w:r>
    </w:p>
    <w:p w14:paraId="11A33DF3" w14:textId="4641E1AA" w:rsidR="00865F15" w:rsidRPr="0061734E" w:rsidRDefault="0061734E" w:rsidP="0061734E">
      <w:pPr>
        <w:pStyle w:val="NormalWeb"/>
        <w:spacing w:before="0" w:beforeAutospacing="0" w:after="0" w:afterAutospacing="0" w:line="360" w:lineRule="auto"/>
        <w:jc w:val="center"/>
        <w:outlineLvl w:val="0"/>
        <w:rPr>
          <w:rFonts w:eastAsiaTheme="minorEastAsia"/>
        </w:rPr>
      </w:pPr>
      <m:oMathPara>
        <m:oMath>
          <m:r>
            <w:rPr>
              <w:rFonts w:ascii="Cambria Math" w:eastAsiaTheme="minorEastAsia" w:hAnsi="Cambria Math"/>
            </w:rPr>
            <m:t xml:space="preserve">kSIM rate=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I(</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i</m:t>
                          </m:r>
                        </m:sub>
                        <m:sup>
                          <m:r>
                            <w:rPr>
                              <w:rFonts w:ascii="Cambria Math" w:eastAsiaTheme="minorEastAsia" w:hAnsi="Cambria Math"/>
                            </w:rPr>
                            <m:t>k</m:t>
                          </m:r>
                        </m:sup>
                      </m:sSubSup>
                    </m:num>
                    <m:den>
                      <m:r>
                        <w:rPr>
                          <w:rFonts w:ascii="Cambria Math" w:eastAsiaTheme="minorEastAsia" w:hAnsi="Cambria Math"/>
                        </w:rPr>
                        <m:t>k</m:t>
                      </m:r>
                    </m:den>
                  </m:f>
                  <m:r>
                    <w:rPr>
                      <w:rFonts w:ascii="Cambria Math" w:eastAsiaTheme="minorEastAsia" w:hAnsi="Cambria Math"/>
                    </w:rPr>
                    <m:t>≥β)</m:t>
                  </m:r>
                </m:e>
              </m:nary>
            </m:num>
            <m:den>
              <m:r>
                <w:rPr>
                  <w:rFonts w:ascii="Cambria Math" w:eastAsiaTheme="minorEastAsia" w:hAnsi="Cambria Math"/>
                </w:rPr>
                <m:t>N</m:t>
              </m:r>
            </m:den>
          </m:f>
          <m:r>
            <w:rPr>
              <w:rFonts w:ascii="Cambria Math" w:eastAsiaTheme="minorEastAsia" w:hAnsi="Cambria Math"/>
            </w:rPr>
            <m:t>×100%.        (21)</m:t>
          </m:r>
        </m:oMath>
      </m:oMathPara>
    </w:p>
    <w:p w14:paraId="0DC21803" w14:textId="77777777" w:rsidR="0061734E" w:rsidRDefault="0061734E" w:rsidP="009D4625">
      <w:pPr>
        <w:pStyle w:val="NormalWeb"/>
        <w:spacing w:before="0" w:beforeAutospacing="0" w:after="0" w:afterAutospacing="0" w:line="360" w:lineRule="auto"/>
        <w:outlineLvl w:val="0"/>
        <w:rPr>
          <w:rFonts w:eastAsiaTheme="minorEastAsia"/>
        </w:rPr>
      </w:pPr>
    </w:p>
    <w:p w14:paraId="4215CA49" w14:textId="6F6360A8" w:rsidR="00384ECD" w:rsidRPr="009D4625" w:rsidRDefault="00572EDE" w:rsidP="00CD52EE">
      <w:pPr>
        <w:pStyle w:val="NormalWeb"/>
        <w:spacing w:before="0" w:beforeAutospacing="0" w:after="0" w:afterAutospacing="0" w:line="360" w:lineRule="auto"/>
        <w:jc w:val="both"/>
        <w:outlineLvl w:val="0"/>
        <w:rPr>
          <w:rFonts w:eastAsiaTheme="minorEastAsia"/>
        </w:rPr>
      </w:pPr>
      <w:r>
        <w:rPr>
          <w:rFonts w:eastAsiaTheme="minorEastAsia"/>
        </w:rPr>
        <w:t xml:space="preserve"> </w:t>
      </w:r>
      <w:r w:rsidR="00C72C90">
        <w:rPr>
          <w:rFonts w:eastAsiaTheme="minorEastAsia"/>
        </w:rPr>
        <w:t xml:space="preserve">We calculate </w:t>
      </w:r>
      <w:proofErr w:type="spellStart"/>
      <w:r w:rsidR="00C72C90">
        <w:rPr>
          <w:rFonts w:eastAsiaTheme="minorEastAsia"/>
        </w:rPr>
        <w:t>kSIM</w:t>
      </w:r>
      <w:proofErr w:type="spellEnd"/>
      <w:r w:rsidR="00C72C90">
        <w:rPr>
          <w:rFonts w:eastAsiaTheme="minorEastAsia"/>
        </w:rPr>
        <w:t xml:space="preserve"> acceptance rate </w:t>
      </w:r>
      <w:r w:rsidR="006C04C1">
        <w:rPr>
          <w:rFonts w:eastAsiaTheme="minorEastAsia"/>
        </w:rPr>
        <w:t>based on UMAP 2D coordinates as well and set</w:t>
      </w:r>
      <w:r w:rsidR="009379C0">
        <w:rPr>
          <w:rFonts w:eastAsiaTheme="minorEastAsia"/>
        </w:rPr>
        <w:t xml:space="preserve"> </w:t>
      </w:r>
      <m:oMath>
        <m:r>
          <w:rPr>
            <w:rFonts w:ascii="Cambria Math" w:eastAsiaTheme="minorEastAsia" w:hAnsi="Cambria Math"/>
          </w:rPr>
          <m:t>k=25, β=0.9</m:t>
        </m:r>
      </m:oMath>
      <w:r w:rsidR="009379C0">
        <w:rPr>
          <w:rFonts w:eastAsiaTheme="minorEastAsia"/>
        </w:rPr>
        <w:t>.</w:t>
      </w:r>
    </w:p>
    <w:p w14:paraId="1E1F5DE7" w14:textId="77777777" w:rsidR="00672A45" w:rsidRPr="005063E1" w:rsidRDefault="00672A45" w:rsidP="00CD52EE">
      <w:pPr>
        <w:pStyle w:val="NormalWeb"/>
        <w:spacing w:before="0" w:beforeAutospacing="0" w:after="0" w:afterAutospacing="0" w:line="360" w:lineRule="auto"/>
        <w:jc w:val="both"/>
        <w:outlineLvl w:val="0"/>
        <w:rPr>
          <w:rFonts w:eastAsiaTheme="minorEastAsia"/>
          <w:b/>
        </w:rPr>
      </w:pPr>
    </w:p>
    <w:p w14:paraId="43D40001" w14:textId="6B14B4FB" w:rsidR="00502547" w:rsidRDefault="00502547" w:rsidP="00502547">
      <w:pPr>
        <w:pStyle w:val="NormalWeb"/>
        <w:spacing w:before="0" w:beforeAutospacing="0" w:after="0" w:afterAutospacing="0" w:line="360" w:lineRule="auto"/>
        <w:jc w:val="both"/>
        <w:outlineLvl w:val="0"/>
        <w:rPr>
          <w:rFonts w:eastAsiaTheme="minorEastAsia"/>
          <w:b/>
        </w:rPr>
      </w:pPr>
      <w:r>
        <w:rPr>
          <w:rFonts w:eastAsiaTheme="minorEastAsia"/>
          <w:b/>
        </w:rPr>
        <w:t xml:space="preserve">Analysis module: </w:t>
      </w:r>
      <w:r w:rsidR="00955747">
        <w:rPr>
          <w:rFonts w:eastAsiaTheme="minorEastAsia"/>
          <w:b/>
        </w:rPr>
        <w:t>dimension reduction (Principal Component Analysis)</w:t>
      </w:r>
      <w:r>
        <w:rPr>
          <w:rFonts w:eastAsiaTheme="minorEastAsia"/>
          <w:b/>
        </w:rPr>
        <w:t>.</w:t>
      </w:r>
    </w:p>
    <w:p w14:paraId="146FFA5D" w14:textId="65004405" w:rsidR="00955747" w:rsidRDefault="00DA366E" w:rsidP="00502547">
      <w:pPr>
        <w:pStyle w:val="NormalWeb"/>
        <w:spacing w:before="0" w:beforeAutospacing="0" w:after="0" w:afterAutospacing="0" w:line="360" w:lineRule="auto"/>
        <w:jc w:val="both"/>
        <w:outlineLvl w:val="0"/>
        <w:rPr>
          <w:rFonts w:eastAsiaTheme="minorEastAsia"/>
        </w:rPr>
      </w:pPr>
      <w:proofErr w:type="spellStart"/>
      <w:r>
        <w:rPr>
          <w:rFonts w:eastAsiaTheme="minorEastAsia"/>
        </w:rPr>
        <w:lastRenderedPageBreak/>
        <w:t>scCloud</w:t>
      </w:r>
      <w:proofErr w:type="spellEnd"/>
      <w:r>
        <w:rPr>
          <w:rFonts w:eastAsiaTheme="minorEastAsia"/>
        </w:rPr>
        <w:t xml:space="preserve"> calculates the top </w:t>
      </w:r>
      <m:oMath>
        <m:r>
          <w:rPr>
            <w:rFonts w:ascii="Cambria Math" w:eastAsiaTheme="minorEastAsia" w:hAnsi="Cambria Math"/>
          </w:rPr>
          <m:t>n</m:t>
        </m:r>
      </m:oMath>
      <w:r>
        <w:rPr>
          <w:rFonts w:eastAsiaTheme="minorEastAsia"/>
        </w:rPr>
        <w:t xml:space="preserve"> principal components based on highly variable genes. </w:t>
      </w:r>
      <w:r w:rsidR="00ED5111">
        <w:rPr>
          <w:rFonts w:eastAsiaTheme="minorEastAsia"/>
        </w:rPr>
        <w:t>It</w:t>
      </w:r>
      <w:r w:rsidR="00CD10DE">
        <w:rPr>
          <w:rFonts w:eastAsiaTheme="minorEastAsia"/>
        </w:rPr>
        <w:t xml:space="preserve"> utilizes the randomized PCA algorithm</w:t>
      </w:r>
      <w:r w:rsidR="00163CFA">
        <w:rPr>
          <w:rFonts w:eastAsiaTheme="minorEastAsia"/>
        </w:rPr>
        <w:fldChar w:fldCharType="begin"/>
      </w:r>
      <w:r w:rsidR="00F32665">
        <w:rPr>
          <w:rFonts w:eastAsiaTheme="minorEastAsia"/>
        </w:rPr>
        <w:instrText xml:space="preserve"> ADDIN ZOTERO_ITEM CSL_CITATION {"citationID":"9QnNnwTW","properties":{"formattedCitation":"\\super 48\\nosupersub{}","plainCitation":"48","noteIndex":0},"citationItems":[{"id":126,"uris":["http://zotero.org/users/5797567/items/LTCNDVTG"],"uri":["http://zotero.org/users/5797567/items/LTCNDVTG"],"itemData":{"id":126,"type":"article-journal","title":"Finding Structure with Randomness: Probabilistic Algorithms for Constructing Approximate Matrix Decompositions","container-title":"SIAM Review","source":"epubs.siam.org","archive_location":"world","abstract":"Low-rank matrix approximations, such as the truncated singular value decomposition and the rank-revealing QR decomposition, play a central role in data analysis and scientific computing. This work ...","URL":"https://epubs.siam.org/doi/abs/10.1137/090771806","DOI":"10.1137/090771806","title-short":"Finding Structure with Randomness","language":"en","author":[{"family":"Halko","given":"N."},{"family":"Martinsson","given":"P. G."},{"family":"Tropp","given":"J. A."}],"issued":{"date-parts":[["2011",5,5]]},"accessed":{"date-parts":[["2019",6,29]]}}}],"schema":"https://github.com/citation-style-language/schema/raw/master/csl-citation.json"} </w:instrText>
      </w:r>
      <w:r w:rsidR="00163CFA">
        <w:rPr>
          <w:rFonts w:eastAsiaTheme="minorEastAsia"/>
        </w:rPr>
        <w:fldChar w:fldCharType="separate"/>
      </w:r>
      <w:r w:rsidR="00F32665" w:rsidRPr="00F32665">
        <w:rPr>
          <w:vertAlign w:val="superscript"/>
        </w:rPr>
        <w:t>48</w:t>
      </w:r>
      <w:r w:rsidR="00163CFA">
        <w:rPr>
          <w:rFonts w:eastAsiaTheme="minorEastAsia"/>
        </w:rPr>
        <w:fldChar w:fldCharType="end"/>
      </w:r>
      <w:r w:rsidR="00CD10DE">
        <w:rPr>
          <w:rFonts w:eastAsiaTheme="minorEastAsia"/>
        </w:rPr>
        <w:t xml:space="preserve"> implemented in </w:t>
      </w:r>
      <w:proofErr w:type="spellStart"/>
      <w:r w:rsidR="00163CFA" w:rsidRPr="009D4625">
        <w:rPr>
          <w:rFonts w:eastAsiaTheme="minorEastAsia"/>
          <w:i/>
        </w:rPr>
        <w:t>S</w:t>
      </w:r>
      <w:r w:rsidR="00CD10DE" w:rsidRPr="009D4625">
        <w:rPr>
          <w:rFonts w:eastAsiaTheme="minorEastAsia"/>
          <w:i/>
        </w:rPr>
        <w:t>cikit</w:t>
      </w:r>
      <w:proofErr w:type="spellEnd"/>
      <w:r w:rsidR="00CD10DE" w:rsidRPr="009D4625">
        <w:rPr>
          <w:rFonts w:eastAsiaTheme="minorEastAsia"/>
          <w:i/>
        </w:rPr>
        <w:t>-learn</w:t>
      </w:r>
      <w:r w:rsidR="00CD10DE">
        <w:rPr>
          <w:rFonts w:eastAsiaTheme="minorEastAsia"/>
        </w:rPr>
        <w:t xml:space="preserve"> package</w:t>
      </w:r>
      <w:r w:rsidR="00163CFA">
        <w:rPr>
          <w:rFonts w:eastAsiaTheme="minorEastAsia"/>
        </w:rPr>
        <w:fldChar w:fldCharType="begin"/>
      </w:r>
      <w:r w:rsidR="00F32665">
        <w:rPr>
          <w:rFonts w:eastAsiaTheme="minorEastAsia"/>
        </w:rPr>
        <w:instrText xml:space="preserve"> ADDIN ZOTERO_ITEM CSL_CITATION {"citationID":"yBq1QFQL","properties":{"formattedCitation":"\\super 49\\nosupersub{}","plainCitation":"49","noteIndex":0},"citationItems":[{"id":129,"uris":["http://zotero.org/users/5797567/items/NSWNGVXD"],"uri":["http://zotero.org/users/5797567/items/NSWNGVXD"],"itemData":{"id":129,"type":"article-journal","title":"Scikit-learn: Machine Learning in Python","container-title":"Journal of Machine Learning Research","page":"2825-2830","volume":"12","issue":"Oct","source":"www.jmlr.org","ISSN":"ISSN 1533-7928","title-short":"Scikit-learn","author":[{"family":"Pedregosa","given":"Fabian"},{"family":"Varoquaux","given":"Gaël"},{"family":"Gramfort","given":"Alexandre"},{"family":"Michel","given":"Vincent"},{"family":"Thirion","given":"Bertrand"},{"family":"Grisel","given":"Olivier"},{"family":"Blondel","given":"Mathieu"},{"family":"Prettenhofer","given":"Peter"},{"family":"Weiss","given":"Ron"},{"family":"Dubourg","given":"Vincent"},{"family":"Vanderplas","given":"Jake"},{"family":"Passos","given":"Alexandre"},{"family":"Cournapeau","given":"David"},{"family":"Brucher","given":"Matthieu"},{"family":"Perrot","given":"Matthieu"},{"family":"Duchesnay","given":"Édouard"}],"issued":{"date-parts":[["2011"]]}}}],"schema":"https://github.com/citation-style-language/schema/raw/master/csl-citation.json"} </w:instrText>
      </w:r>
      <w:r w:rsidR="00163CFA">
        <w:rPr>
          <w:rFonts w:eastAsiaTheme="minorEastAsia"/>
        </w:rPr>
        <w:fldChar w:fldCharType="separate"/>
      </w:r>
      <w:r w:rsidR="00F32665" w:rsidRPr="00F32665">
        <w:rPr>
          <w:vertAlign w:val="superscript"/>
        </w:rPr>
        <w:t>49</w:t>
      </w:r>
      <w:r w:rsidR="00163CFA">
        <w:rPr>
          <w:rFonts w:eastAsiaTheme="minorEastAsia"/>
        </w:rPr>
        <w:fldChar w:fldCharType="end"/>
      </w:r>
      <w:r w:rsidR="00CD10DE">
        <w:rPr>
          <w:rFonts w:eastAsiaTheme="minorEastAsia"/>
        </w:rPr>
        <w:t xml:space="preserve"> to speed up the computation.</w:t>
      </w:r>
      <w:r w:rsidR="00C06C2D">
        <w:rPr>
          <w:rFonts w:eastAsiaTheme="minorEastAsia"/>
        </w:rPr>
        <w:t xml:space="preserve"> By default, </w:t>
      </w:r>
      <w:proofErr w:type="spellStart"/>
      <w:r w:rsidR="00C06C2D">
        <w:rPr>
          <w:rFonts w:eastAsiaTheme="minorEastAsia"/>
        </w:rPr>
        <w:t>scCloud</w:t>
      </w:r>
      <w:proofErr w:type="spellEnd"/>
      <w:r w:rsidR="00C06C2D">
        <w:rPr>
          <w:rFonts w:eastAsiaTheme="minorEastAsia"/>
        </w:rPr>
        <w:t xml:space="preserve"> </w:t>
      </w:r>
      <w:r w:rsidR="006F2CF8">
        <w:rPr>
          <w:rFonts w:eastAsiaTheme="minorEastAsia"/>
        </w:rPr>
        <w:t xml:space="preserve">sets </w:t>
      </w:r>
      <m:oMath>
        <m:r>
          <w:rPr>
            <w:rFonts w:ascii="Cambria Math" w:eastAsiaTheme="minorEastAsia" w:hAnsi="Cambria Math"/>
          </w:rPr>
          <m:t>n=50</m:t>
        </m:r>
      </m:oMath>
      <w:r w:rsidR="00350133">
        <w:rPr>
          <w:rFonts w:eastAsiaTheme="minorEastAsia"/>
        </w:rPr>
        <w:t>.</w:t>
      </w:r>
    </w:p>
    <w:p w14:paraId="0F2313EE" w14:textId="4FC04610" w:rsidR="00CF7F0A" w:rsidRDefault="00CF7F0A" w:rsidP="00502547">
      <w:pPr>
        <w:pStyle w:val="NormalWeb"/>
        <w:spacing w:before="0" w:beforeAutospacing="0" w:after="0" w:afterAutospacing="0" w:line="360" w:lineRule="auto"/>
        <w:jc w:val="both"/>
        <w:outlineLvl w:val="0"/>
        <w:rPr>
          <w:rFonts w:eastAsiaTheme="minorEastAsia"/>
        </w:rPr>
      </w:pPr>
    </w:p>
    <w:p w14:paraId="1E4CA66C" w14:textId="69876A66" w:rsidR="00CF7F0A" w:rsidRPr="0093687D" w:rsidRDefault="00DB2933" w:rsidP="00502547">
      <w:pPr>
        <w:pStyle w:val="NormalWeb"/>
        <w:spacing w:before="0" w:beforeAutospacing="0" w:after="0" w:afterAutospacing="0" w:line="360" w:lineRule="auto"/>
        <w:jc w:val="both"/>
        <w:outlineLvl w:val="0"/>
        <w:rPr>
          <w:rFonts w:eastAsiaTheme="minorEastAsia"/>
          <w:b/>
        </w:rPr>
      </w:pPr>
      <w:r w:rsidRPr="009D4625">
        <w:rPr>
          <w:rFonts w:eastAsiaTheme="minorEastAsia"/>
          <w:b/>
        </w:rPr>
        <w:t xml:space="preserve">Analysis module: </w:t>
      </w:r>
      <w:r w:rsidR="00B20748">
        <w:rPr>
          <w:rFonts w:eastAsiaTheme="minorEastAsia"/>
          <w:b/>
        </w:rPr>
        <w:t>K</w:t>
      </w:r>
      <w:r w:rsidRPr="009D4625">
        <w:rPr>
          <w:rFonts w:eastAsiaTheme="minorEastAsia"/>
          <w:b/>
        </w:rPr>
        <w:t xml:space="preserve"> nearest neighbor graph construction.</w:t>
      </w:r>
    </w:p>
    <w:p w14:paraId="6EF10C8C" w14:textId="4A50C385" w:rsidR="003204E8" w:rsidRDefault="00353C47">
      <w:pPr>
        <w:pStyle w:val="NormalWeb"/>
        <w:spacing w:before="0" w:beforeAutospacing="0" w:after="0" w:afterAutospacing="0" w:line="360" w:lineRule="auto"/>
        <w:jc w:val="both"/>
        <w:outlineLvl w:val="0"/>
        <w:rPr>
          <w:rFonts w:eastAsiaTheme="minorEastAsia"/>
          <w:lang w:eastAsia="zh-CN"/>
        </w:rPr>
      </w:pPr>
      <w:proofErr w:type="spellStart"/>
      <w:r>
        <w:rPr>
          <w:rFonts w:eastAsiaTheme="minorEastAsia"/>
          <w:lang w:eastAsia="zh-CN"/>
        </w:rPr>
        <w:t>scCloud</w:t>
      </w:r>
      <w:proofErr w:type="spellEnd"/>
      <w:r>
        <w:rPr>
          <w:rFonts w:eastAsiaTheme="minorEastAsia"/>
          <w:lang w:eastAsia="zh-CN"/>
        </w:rPr>
        <w:t xml:space="preserve"> uses the HNSW</w:t>
      </w:r>
      <w:r w:rsidR="009B79F4">
        <w:rPr>
          <w:rFonts w:eastAsiaTheme="minorEastAsia"/>
        </w:rPr>
        <w:fldChar w:fldCharType="begin"/>
      </w:r>
      <w:r w:rsidR="001F2595">
        <w:rPr>
          <w:rFonts w:eastAsiaTheme="minorEastAsia"/>
          <w:lang w:eastAsia="zh-CN"/>
        </w:rPr>
        <w:instrText xml:space="preserve"> ADDIN ZOTERO_ITEM CSL_CITATION {"citationID":"zfgcw1gS","properties":{"formattedCitation":"\\super 35\\nosupersub{}","plainCitation":"35","noteIndex":0},"citationItems":[{"id":138,"uris":["http://zotero.org/users/5797567/items/TW5GUPJ3"],"uri":["http://zotero.org/users/5797567/items/TW5GUPJ3"],"itemData":{"id":138,"type":"article-journal","title":"Efficient and robust approximate nearest neighbor search using Hierarchical Navigable Small World graphs","container-title":"IEEE Transactions on Pattern Analysis and Machine Intelligence","page":"1-1","source":"IEEE Xplore","abstract":"We present a new approach for the approximate K-nearest neighbor search based on navigable small world graphs with controllable hierarchy (Hierarchical NSW, HNSW). The proposed solution is fully graph-based, without any need for additional search structures, which are typically used at the coarse search stage of the most proximity graph techniques. Hierarchical NSW incrementally builds a multi-layer structure consisting from hierarchical set of proximity graphs (layers) for nested subsets of the stored elements. The maximum layer in which an element is present is selected randomly with an exponentially decaying probability distribution. This allows producing graphs similar to the previously studied Navigable Small World (NSW) structures while additionally having the links separated by their characteristic distance scales. Starting search from the upper layer together with utilizing the scale separation boosts the performance compared to NSW and allows a logarithmic complexity scaling. Additional employment of a heuristic for selecting proximity graph neighbors significantly increases performance at high recall and in case of highly clustered data. Performance evaluation has demonstrated that the proposed general metric space search index is able to strongly outperform previous opensource state-of-the-art vector-only approaches. Similarity of the algorithm to the skip list structure allows straightforward balanced distributed implementation.","DOI":"10.1109/TPAMI.2018.2889473","ISSN":"0162-8828","author":[{"family":"Malkov","given":"Y. A."},{"family":"Yashunin","given":"D. A."}],"issued":{"date-parts":[["2018"]]}}}],"schema":"https://github.com/citation-style-language/schema/raw/master/csl-citation.json"} </w:instrText>
      </w:r>
      <w:r w:rsidR="009B79F4">
        <w:rPr>
          <w:rFonts w:eastAsiaTheme="minorEastAsia"/>
        </w:rPr>
        <w:fldChar w:fldCharType="separate"/>
      </w:r>
      <w:r w:rsidR="001F2595" w:rsidRPr="001F2595">
        <w:rPr>
          <w:vertAlign w:val="superscript"/>
        </w:rPr>
        <w:t>35</w:t>
      </w:r>
      <w:r w:rsidR="009B79F4">
        <w:rPr>
          <w:rFonts w:eastAsiaTheme="minorEastAsia"/>
        </w:rPr>
        <w:fldChar w:fldCharType="end"/>
      </w:r>
      <w:r>
        <w:rPr>
          <w:rFonts w:eastAsiaTheme="minorEastAsia"/>
          <w:lang w:eastAsia="zh-CN"/>
        </w:rPr>
        <w:t xml:space="preserve"> algorithm </w:t>
      </w:r>
      <w:r w:rsidR="000D6375">
        <w:rPr>
          <w:rFonts w:eastAsiaTheme="minorEastAsia"/>
          <w:lang w:eastAsia="zh-CN"/>
        </w:rPr>
        <w:t xml:space="preserve">with parameters </w:t>
      </w:r>
      <m:oMath>
        <m:r>
          <w:rPr>
            <w:rFonts w:ascii="Cambria Math" w:eastAsiaTheme="minorEastAsia" w:hAnsi="Cambria Math"/>
            <w:lang w:eastAsia="zh-CN"/>
          </w:rPr>
          <m:t>M=20</m:t>
        </m:r>
      </m:oMath>
      <w:r w:rsidR="00185B02">
        <w:rPr>
          <w:rFonts w:eastAsiaTheme="minorEastAsia"/>
          <w:lang w:eastAsia="zh-CN"/>
        </w:rPr>
        <w:t xml:space="preserve">, </w:t>
      </w:r>
      <m:oMath>
        <m:r>
          <w:rPr>
            <w:rFonts w:ascii="Cambria Math" w:eastAsiaTheme="minorEastAsia" w:hAnsi="Cambria Math"/>
            <w:lang w:eastAsia="zh-CN"/>
          </w:rPr>
          <m:t>efC=200</m:t>
        </m:r>
      </m:oMath>
      <w:r w:rsidR="00185B02">
        <w:rPr>
          <w:rFonts w:eastAsiaTheme="minorEastAsia"/>
          <w:lang w:eastAsia="zh-CN"/>
        </w:rPr>
        <w:t xml:space="preserve">, </w:t>
      </w:r>
      <m:oMath>
        <m:r>
          <w:rPr>
            <w:rFonts w:ascii="Cambria Math" w:eastAsiaTheme="minorEastAsia" w:hAnsi="Cambria Math"/>
            <w:lang w:eastAsia="zh-CN"/>
          </w:rPr>
          <m:t>efS=200</m:t>
        </m:r>
      </m:oMath>
      <w:r w:rsidR="00185B02">
        <w:rPr>
          <w:rFonts w:eastAsiaTheme="minorEastAsia"/>
          <w:lang w:eastAsia="zh-CN"/>
        </w:rPr>
        <w:t xml:space="preserve">, </w:t>
      </w:r>
      <w:r>
        <w:rPr>
          <w:rFonts w:eastAsiaTheme="minorEastAsia"/>
          <w:lang w:eastAsia="zh-CN"/>
        </w:rPr>
        <w:t xml:space="preserve">to construct </w:t>
      </w:r>
      <w:proofErr w:type="spellStart"/>
      <w:r>
        <w:rPr>
          <w:rFonts w:eastAsiaTheme="minorEastAsia"/>
          <w:lang w:eastAsia="zh-CN"/>
        </w:rPr>
        <w:t>kNN</w:t>
      </w:r>
      <w:proofErr w:type="spellEnd"/>
      <w:r>
        <w:rPr>
          <w:rFonts w:eastAsiaTheme="minorEastAsia"/>
          <w:lang w:eastAsia="zh-CN"/>
        </w:rPr>
        <w:t xml:space="preserve"> graphs. </w:t>
      </w:r>
      <w:r w:rsidR="00244E38">
        <w:rPr>
          <w:rFonts w:eastAsiaTheme="minorEastAsia"/>
          <w:lang w:eastAsia="zh-CN"/>
        </w:rPr>
        <w:t xml:space="preserve">By default, </w:t>
      </w:r>
      <w:proofErr w:type="spellStart"/>
      <w:r w:rsidR="00244E38">
        <w:rPr>
          <w:rFonts w:eastAsiaTheme="minorEastAsia"/>
          <w:lang w:eastAsia="zh-CN"/>
        </w:rPr>
        <w:t>scCloud</w:t>
      </w:r>
      <w:proofErr w:type="spellEnd"/>
      <w:r w:rsidR="00244E38">
        <w:rPr>
          <w:rFonts w:eastAsiaTheme="minorEastAsia"/>
          <w:lang w:eastAsia="zh-CN"/>
        </w:rPr>
        <w:t xml:space="preserve"> searches the top </w:t>
      </w:r>
      <m:oMath>
        <m:r>
          <w:rPr>
            <w:rFonts w:ascii="Cambria Math" w:eastAsiaTheme="minorEastAsia" w:hAnsi="Cambria Math"/>
            <w:lang w:eastAsia="zh-CN"/>
          </w:rPr>
          <m:t>100</m:t>
        </m:r>
      </m:oMath>
      <w:r w:rsidR="00244E38">
        <w:rPr>
          <w:rFonts w:eastAsiaTheme="minorEastAsia"/>
          <w:lang w:eastAsia="zh-CN"/>
        </w:rPr>
        <w:t xml:space="preserve"> nearest neighbors </w:t>
      </w:r>
      <w:r w:rsidR="00BB52C4">
        <w:rPr>
          <w:rFonts w:eastAsiaTheme="minorEastAsia"/>
          <w:lang w:eastAsia="zh-CN"/>
        </w:rPr>
        <w:t xml:space="preserve">(including the cell itself) </w:t>
      </w:r>
      <w:r w:rsidR="00244E38">
        <w:rPr>
          <w:rFonts w:eastAsiaTheme="minorEastAsia"/>
          <w:lang w:eastAsia="zh-CN"/>
        </w:rPr>
        <w:t>for each cell (</w:t>
      </w:r>
      <m:oMath>
        <m:r>
          <w:rPr>
            <w:rFonts w:ascii="Cambria Math" w:eastAsiaTheme="minorEastAsia" w:hAnsi="Cambria Math"/>
            <w:lang w:eastAsia="zh-CN"/>
          </w:rPr>
          <m:t>K=100</m:t>
        </m:r>
      </m:oMath>
      <w:r w:rsidR="00244E38">
        <w:rPr>
          <w:rFonts w:eastAsiaTheme="minorEastAsia"/>
          <w:lang w:eastAsia="zh-CN"/>
        </w:rPr>
        <w:t xml:space="preserve">). </w:t>
      </w:r>
      <w:r w:rsidR="0081702B">
        <w:rPr>
          <w:rFonts w:eastAsiaTheme="minorEastAsia"/>
          <w:lang w:eastAsia="zh-CN"/>
        </w:rPr>
        <w:t xml:space="preserve">Because HNSW is an approximate algorithm, it </w:t>
      </w:r>
      <w:r w:rsidR="00F61A9A">
        <w:rPr>
          <w:rFonts w:eastAsiaTheme="minorEastAsia"/>
          <w:lang w:eastAsia="zh-CN"/>
        </w:rPr>
        <w:t xml:space="preserve">cannot always return the </w:t>
      </w:r>
      <w:r w:rsidR="00B84BBF">
        <w:rPr>
          <w:rFonts w:eastAsiaTheme="minorEastAsia"/>
          <w:lang w:eastAsia="zh-CN"/>
        </w:rPr>
        <w:t xml:space="preserve">cell itself </w:t>
      </w:r>
      <w:r w:rsidR="00676BBB">
        <w:rPr>
          <w:rFonts w:eastAsiaTheme="minorEastAsia"/>
          <w:lang w:eastAsia="zh-CN"/>
        </w:rPr>
        <w:t>as the 1</w:t>
      </w:r>
      <w:r w:rsidR="00676BBB" w:rsidRPr="007A032D">
        <w:rPr>
          <w:rFonts w:eastAsiaTheme="minorEastAsia"/>
          <w:vertAlign w:val="superscript"/>
        </w:rPr>
        <w:t>st</w:t>
      </w:r>
      <w:r w:rsidR="00676BBB">
        <w:rPr>
          <w:rFonts w:eastAsiaTheme="minorEastAsia"/>
          <w:lang w:eastAsia="zh-CN"/>
        </w:rPr>
        <w:t xml:space="preserve"> nearest neighbor. </w:t>
      </w:r>
      <w:r w:rsidR="00E445F2">
        <w:rPr>
          <w:rFonts w:eastAsiaTheme="minorEastAsia"/>
          <w:lang w:eastAsia="zh-CN"/>
        </w:rPr>
        <w:t xml:space="preserve">For </w:t>
      </w:r>
      <w:r w:rsidR="00D97313">
        <w:rPr>
          <w:rFonts w:eastAsiaTheme="minorEastAsia"/>
          <w:lang w:eastAsia="zh-CN"/>
        </w:rPr>
        <w:t xml:space="preserve">any </w:t>
      </w:r>
      <w:r w:rsidR="00E445F2">
        <w:rPr>
          <w:rFonts w:eastAsiaTheme="minorEastAsia"/>
          <w:lang w:eastAsia="zh-CN"/>
        </w:rPr>
        <w:t xml:space="preserve">cell missing </w:t>
      </w:r>
      <w:r w:rsidR="00D97313">
        <w:rPr>
          <w:rFonts w:eastAsiaTheme="minorEastAsia"/>
          <w:lang w:eastAsia="zh-CN"/>
        </w:rPr>
        <w:t>itself</w:t>
      </w:r>
      <w:r w:rsidR="00E445F2">
        <w:rPr>
          <w:rFonts w:eastAsiaTheme="minorEastAsia"/>
          <w:lang w:eastAsia="zh-CN"/>
        </w:rPr>
        <w:t xml:space="preserve"> as the 1</w:t>
      </w:r>
      <w:r w:rsidR="00E445F2" w:rsidRPr="007A032D">
        <w:rPr>
          <w:rFonts w:eastAsiaTheme="minorEastAsia"/>
          <w:vertAlign w:val="superscript"/>
        </w:rPr>
        <w:t>st</w:t>
      </w:r>
      <w:r w:rsidR="00E445F2">
        <w:rPr>
          <w:rFonts w:eastAsiaTheme="minorEastAsia"/>
          <w:lang w:eastAsia="zh-CN"/>
        </w:rPr>
        <w:t xml:space="preserve"> nearest neighbor, </w:t>
      </w:r>
      <w:proofErr w:type="spellStart"/>
      <w:r w:rsidR="001D6FC4">
        <w:rPr>
          <w:rFonts w:eastAsiaTheme="minorEastAsia"/>
          <w:lang w:eastAsia="zh-CN"/>
        </w:rPr>
        <w:t>scCloud</w:t>
      </w:r>
      <w:proofErr w:type="spellEnd"/>
      <w:r w:rsidR="001D6FC4">
        <w:rPr>
          <w:rFonts w:eastAsiaTheme="minorEastAsia"/>
          <w:lang w:eastAsia="zh-CN"/>
        </w:rPr>
        <w:t xml:space="preserve"> </w:t>
      </w:r>
      <w:r w:rsidR="00760FEF">
        <w:rPr>
          <w:rFonts w:eastAsiaTheme="minorEastAsia"/>
          <w:lang w:eastAsia="zh-CN"/>
        </w:rPr>
        <w:t>sets itself as the 1</w:t>
      </w:r>
      <w:r w:rsidR="00760FEF" w:rsidRPr="007A032D">
        <w:rPr>
          <w:rFonts w:eastAsiaTheme="minorEastAsia"/>
          <w:vertAlign w:val="superscript"/>
        </w:rPr>
        <w:t>st</w:t>
      </w:r>
      <w:r w:rsidR="00760FEF">
        <w:rPr>
          <w:rFonts w:eastAsiaTheme="minorEastAsia"/>
          <w:lang w:eastAsia="zh-CN"/>
        </w:rPr>
        <w:t xml:space="preserve"> nearest neighbor and picks the top 99 nearest neighbors returned by HNSW as the 2</w:t>
      </w:r>
      <w:r w:rsidR="00760FEF" w:rsidRPr="007A032D">
        <w:rPr>
          <w:rFonts w:eastAsiaTheme="minorEastAsia"/>
          <w:vertAlign w:val="superscript"/>
        </w:rPr>
        <w:t>nd</w:t>
      </w:r>
      <w:r w:rsidR="00760FEF">
        <w:rPr>
          <w:rFonts w:eastAsiaTheme="minorEastAsia"/>
          <w:lang w:eastAsia="zh-CN"/>
        </w:rPr>
        <w:t xml:space="preserve"> to 100</w:t>
      </w:r>
      <w:r w:rsidR="00760FEF" w:rsidRPr="007A032D">
        <w:rPr>
          <w:rFonts w:eastAsiaTheme="minorEastAsia"/>
          <w:vertAlign w:val="superscript"/>
        </w:rPr>
        <w:t>th</w:t>
      </w:r>
      <w:r w:rsidR="00760FEF">
        <w:rPr>
          <w:rFonts w:eastAsiaTheme="minorEastAsia"/>
          <w:lang w:eastAsia="zh-CN"/>
        </w:rPr>
        <w:t xml:space="preserve"> nearest neighbors</w:t>
      </w:r>
      <w:r w:rsidR="005A6AC7">
        <w:rPr>
          <w:rFonts w:eastAsiaTheme="minorEastAsia"/>
          <w:lang w:eastAsia="zh-CN"/>
        </w:rPr>
        <w:t>.</w:t>
      </w:r>
      <w:r w:rsidR="003017C8">
        <w:rPr>
          <w:rFonts w:eastAsiaTheme="minorEastAsia"/>
          <w:lang w:eastAsia="zh-CN"/>
        </w:rPr>
        <w:t xml:space="preserve"> </w:t>
      </w:r>
      <w:r w:rsidR="004127E8">
        <w:rPr>
          <w:rFonts w:eastAsiaTheme="minorEastAsia"/>
          <w:lang w:eastAsia="zh-CN"/>
        </w:rPr>
        <w:t>HNSW has a random index building process, which</w:t>
      </w:r>
      <w:r w:rsidR="0097113B">
        <w:rPr>
          <w:rFonts w:eastAsiaTheme="minorEastAsia"/>
          <w:lang w:eastAsia="zh-CN"/>
        </w:rPr>
        <w:t xml:space="preserve"> </w:t>
      </w:r>
      <w:r w:rsidR="006E41B4">
        <w:rPr>
          <w:rFonts w:eastAsiaTheme="minorEastAsia"/>
          <w:lang w:eastAsia="zh-CN"/>
        </w:rPr>
        <w:t xml:space="preserve">produces different indices </w:t>
      </w:r>
      <w:r w:rsidR="00AC4E55">
        <w:rPr>
          <w:rFonts w:eastAsiaTheme="minorEastAsia"/>
          <w:lang w:eastAsia="zh-CN"/>
        </w:rPr>
        <w:t>in</w:t>
      </w:r>
      <w:r w:rsidR="0097113B">
        <w:rPr>
          <w:rFonts w:eastAsiaTheme="minorEastAsia"/>
          <w:lang w:eastAsia="zh-CN"/>
        </w:rPr>
        <w:t xml:space="preserve"> different runs </w:t>
      </w:r>
      <w:r w:rsidR="004E7C7E">
        <w:rPr>
          <w:rFonts w:eastAsiaTheme="minorEastAsia"/>
          <w:lang w:eastAsia="zh-CN"/>
        </w:rPr>
        <w:t xml:space="preserve">if multiple threads are used. </w:t>
      </w:r>
      <w:r w:rsidR="00A422AD">
        <w:rPr>
          <w:rFonts w:eastAsiaTheme="minorEastAsia"/>
          <w:lang w:eastAsia="zh-CN"/>
        </w:rPr>
        <w:t xml:space="preserve">For reproducibility purpose, </w:t>
      </w:r>
      <w:proofErr w:type="spellStart"/>
      <w:r w:rsidR="00A77BEF">
        <w:rPr>
          <w:rFonts w:eastAsiaTheme="minorEastAsia"/>
          <w:lang w:eastAsia="zh-CN"/>
        </w:rPr>
        <w:t>scCloud</w:t>
      </w:r>
      <w:proofErr w:type="spellEnd"/>
      <w:r w:rsidR="00A77BEF">
        <w:rPr>
          <w:rFonts w:eastAsiaTheme="minorEastAsia"/>
          <w:lang w:eastAsia="zh-CN"/>
        </w:rPr>
        <w:t xml:space="preserve"> </w:t>
      </w:r>
      <w:r w:rsidR="007C47DF">
        <w:rPr>
          <w:rFonts w:eastAsiaTheme="minorEastAsia"/>
          <w:lang w:eastAsia="zh-CN"/>
        </w:rPr>
        <w:t>provides two modes of running HNSW</w:t>
      </w:r>
      <w:r w:rsidR="007428E4">
        <w:rPr>
          <w:rFonts w:eastAsiaTheme="minorEastAsia"/>
          <w:lang w:eastAsia="zh-CN"/>
        </w:rPr>
        <w:t xml:space="preserve">: robust mode and full speed mode. </w:t>
      </w:r>
      <w:r w:rsidR="007D1642">
        <w:rPr>
          <w:rFonts w:eastAsiaTheme="minorEastAsia"/>
          <w:lang w:eastAsia="zh-CN"/>
        </w:rPr>
        <w:t xml:space="preserve">In robust mode, </w:t>
      </w:r>
      <w:proofErr w:type="spellStart"/>
      <w:r w:rsidR="007461C6">
        <w:rPr>
          <w:rFonts w:eastAsiaTheme="minorEastAsia"/>
          <w:lang w:eastAsia="zh-CN"/>
        </w:rPr>
        <w:t>scCloud</w:t>
      </w:r>
      <w:proofErr w:type="spellEnd"/>
      <w:r w:rsidR="007461C6">
        <w:rPr>
          <w:rFonts w:eastAsiaTheme="minorEastAsia"/>
          <w:lang w:eastAsia="zh-CN"/>
        </w:rPr>
        <w:t xml:space="preserve"> runs the index building process with only 1 thread and runs the neighbor searching process with multiple threads. In full speed mode, </w:t>
      </w:r>
      <w:proofErr w:type="spellStart"/>
      <w:r w:rsidR="007461C6">
        <w:rPr>
          <w:rFonts w:eastAsiaTheme="minorEastAsia"/>
          <w:lang w:eastAsia="zh-CN"/>
        </w:rPr>
        <w:t>scCloud</w:t>
      </w:r>
      <w:proofErr w:type="spellEnd"/>
      <w:r w:rsidR="007461C6">
        <w:rPr>
          <w:rFonts w:eastAsiaTheme="minorEastAsia"/>
          <w:lang w:eastAsia="zh-CN"/>
        </w:rPr>
        <w:t xml:space="preserve"> </w:t>
      </w:r>
      <w:r w:rsidR="00EB588D">
        <w:rPr>
          <w:rFonts w:eastAsiaTheme="minorEastAsia"/>
          <w:lang w:eastAsia="zh-CN"/>
        </w:rPr>
        <w:t xml:space="preserve">also runs the index building process with multiple threads. </w:t>
      </w:r>
      <w:r w:rsidR="004B6858">
        <w:rPr>
          <w:rFonts w:eastAsiaTheme="minorEastAsia"/>
          <w:lang w:eastAsia="zh-CN"/>
        </w:rPr>
        <w:t xml:space="preserve">In either mode, </w:t>
      </w:r>
      <w:proofErr w:type="spellStart"/>
      <w:r w:rsidR="004B6858">
        <w:rPr>
          <w:rFonts w:eastAsiaTheme="minorEastAsia"/>
          <w:lang w:eastAsia="zh-CN"/>
        </w:rPr>
        <w:t>scCloud</w:t>
      </w:r>
      <w:proofErr w:type="spellEnd"/>
      <w:r w:rsidR="004B6858">
        <w:rPr>
          <w:rFonts w:eastAsiaTheme="minorEastAsia"/>
          <w:lang w:eastAsia="zh-CN"/>
        </w:rPr>
        <w:t xml:space="preserve"> stores the neighbor searching results in the </w:t>
      </w:r>
      <w:proofErr w:type="spellStart"/>
      <w:r w:rsidR="004B6858">
        <w:rPr>
          <w:rFonts w:eastAsiaTheme="minorEastAsia"/>
          <w:lang w:eastAsia="zh-CN"/>
        </w:rPr>
        <w:t>AnnData</w:t>
      </w:r>
      <w:proofErr w:type="spellEnd"/>
      <w:r w:rsidR="004B6858">
        <w:rPr>
          <w:rFonts w:eastAsiaTheme="minorEastAsia"/>
          <w:lang w:eastAsia="zh-CN"/>
        </w:rPr>
        <w:t xml:space="preserve"> object. </w:t>
      </w:r>
      <w:r w:rsidR="00B9190D">
        <w:rPr>
          <w:rFonts w:eastAsiaTheme="minorEastAsia"/>
          <w:lang w:eastAsia="zh-CN"/>
        </w:rPr>
        <w:t xml:space="preserve">Without </w:t>
      </w:r>
      <w:r w:rsidR="00E92BB3">
        <w:rPr>
          <w:rFonts w:eastAsiaTheme="minorEastAsia"/>
          <w:lang w:eastAsia="zh-CN"/>
        </w:rPr>
        <w:t xml:space="preserve">explicit notification, </w:t>
      </w:r>
      <w:proofErr w:type="spellStart"/>
      <w:r w:rsidR="00E92BB3">
        <w:rPr>
          <w:rFonts w:eastAsiaTheme="minorEastAsia"/>
          <w:lang w:eastAsia="zh-CN"/>
        </w:rPr>
        <w:t>scCloud</w:t>
      </w:r>
      <w:proofErr w:type="spellEnd"/>
      <w:r w:rsidR="00E92BB3">
        <w:rPr>
          <w:rFonts w:eastAsiaTheme="minorEastAsia"/>
          <w:lang w:eastAsia="zh-CN"/>
        </w:rPr>
        <w:t xml:space="preserve"> runs HNSW in the robust mode.</w:t>
      </w:r>
    </w:p>
    <w:p w14:paraId="05AE1F3D" w14:textId="03F10F07" w:rsidR="003204E8" w:rsidRDefault="003204E8" w:rsidP="00922682">
      <w:pPr>
        <w:pStyle w:val="NormalWeb"/>
        <w:spacing w:before="0" w:beforeAutospacing="0" w:after="0" w:afterAutospacing="0" w:line="360" w:lineRule="auto"/>
        <w:jc w:val="both"/>
        <w:outlineLvl w:val="0"/>
        <w:rPr>
          <w:rFonts w:eastAsiaTheme="minorEastAsia"/>
          <w:lang w:eastAsia="zh-CN"/>
        </w:rPr>
      </w:pPr>
    </w:p>
    <w:p w14:paraId="51DA24EE" w14:textId="41B1067A" w:rsidR="003204E8" w:rsidRDefault="00F11691" w:rsidP="00922682">
      <w:pPr>
        <w:pStyle w:val="NormalWeb"/>
        <w:spacing w:before="0" w:beforeAutospacing="0" w:after="0" w:afterAutospacing="0" w:line="360" w:lineRule="auto"/>
        <w:jc w:val="both"/>
        <w:outlineLvl w:val="0"/>
        <w:rPr>
          <w:rFonts w:eastAsiaTheme="minorEastAsia"/>
          <w:b/>
          <w:lang w:eastAsia="zh-CN"/>
        </w:rPr>
      </w:pPr>
      <w:r w:rsidRPr="007A032D">
        <w:rPr>
          <w:rFonts w:eastAsiaTheme="minorEastAsia"/>
          <w:b/>
          <w:lang w:eastAsia="zh-CN"/>
        </w:rPr>
        <w:t xml:space="preserve">Benchmarking approximate nearest neighbor finding </w:t>
      </w:r>
      <w:r w:rsidR="00AA1515">
        <w:rPr>
          <w:rFonts w:eastAsiaTheme="minorEastAsia"/>
          <w:b/>
          <w:lang w:eastAsia="zh-CN"/>
        </w:rPr>
        <w:t>methods</w:t>
      </w:r>
      <w:r w:rsidRPr="007A032D">
        <w:rPr>
          <w:rFonts w:eastAsiaTheme="minorEastAsia"/>
          <w:b/>
          <w:lang w:eastAsia="zh-CN"/>
        </w:rPr>
        <w:t>.</w:t>
      </w:r>
    </w:p>
    <w:p w14:paraId="32E0CBA8" w14:textId="4631190D" w:rsidR="00F11691" w:rsidRDefault="00FD535C" w:rsidP="00922682">
      <w:pPr>
        <w:pStyle w:val="NormalWeb"/>
        <w:spacing w:before="0" w:beforeAutospacing="0" w:after="0" w:afterAutospacing="0" w:line="360" w:lineRule="auto"/>
        <w:jc w:val="both"/>
        <w:outlineLvl w:val="0"/>
        <w:rPr>
          <w:rFonts w:eastAsiaTheme="minorEastAsia"/>
          <w:lang w:eastAsia="zh-CN"/>
        </w:rPr>
      </w:pPr>
      <w:r>
        <w:rPr>
          <w:rFonts w:eastAsiaTheme="minorEastAsia"/>
          <w:lang w:eastAsia="zh-CN"/>
        </w:rPr>
        <w:t xml:space="preserve">We benchmarked the approximate nearest neighbor finding algorithms used by </w:t>
      </w:r>
      <w:proofErr w:type="spellStart"/>
      <w:r>
        <w:rPr>
          <w:rFonts w:eastAsiaTheme="minorEastAsia"/>
          <w:lang w:eastAsia="zh-CN"/>
        </w:rPr>
        <w:t>scCloud</w:t>
      </w:r>
      <w:proofErr w:type="spellEnd"/>
      <w:r>
        <w:rPr>
          <w:rFonts w:eastAsiaTheme="minorEastAsia"/>
          <w:lang w:eastAsia="zh-CN"/>
        </w:rPr>
        <w:t>, SCANPY and Seurat on the bone marrow dataset with default parameters</w:t>
      </w:r>
      <w:r w:rsidR="001F5ACB">
        <w:rPr>
          <w:rFonts w:eastAsiaTheme="minorEastAsia"/>
          <w:lang w:eastAsia="zh-CN"/>
        </w:rPr>
        <w:t xml:space="preserve">. </w:t>
      </w:r>
      <w:proofErr w:type="spellStart"/>
      <w:r w:rsidR="00941772">
        <w:rPr>
          <w:rFonts w:eastAsiaTheme="minorEastAsia"/>
          <w:lang w:eastAsia="zh-CN"/>
        </w:rPr>
        <w:t>scCloud</w:t>
      </w:r>
      <w:proofErr w:type="spellEnd"/>
      <w:r w:rsidR="00941772">
        <w:rPr>
          <w:rFonts w:eastAsiaTheme="minorEastAsia"/>
          <w:lang w:eastAsia="zh-CN"/>
        </w:rPr>
        <w:t xml:space="preserve"> </w:t>
      </w:r>
      <w:r w:rsidR="00043345">
        <w:rPr>
          <w:rFonts w:eastAsiaTheme="minorEastAsia"/>
          <w:lang w:eastAsia="zh-CN"/>
        </w:rPr>
        <w:t>runs</w:t>
      </w:r>
      <w:r w:rsidR="00941772">
        <w:rPr>
          <w:rFonts w:eastAsiaTheme="minorEastAsia"/>
          <w:lang w:eastAsia="zh-CN"/>
        </w:rPr>
        <w:t xml:space="preserve"> the HNSW algorithm</w:t>
      </w:r>
      <w:r w:rsidR="00043345">
        <w:rPr>
          <w:rFonts w:eastAsiaTheme="minorEastAsia"/>
          <w:lang w:eastAsia="zh-CN"/>
        </w:rPr>
        <w:t xml:space="preserve"> in full speed mode</w:t>
      </w:r>
      <w:r w:rsidR="008F2B9E">
        <w:rPr>
          <w:rFonts w:eastAsiaTheme="minorEastAsia"/>
          <w:lang w:eastAsia="zh-CN"/>
        </w:rPr>
        <w:t xml:space="preserve">, </w:t>
      </w:r>
      <w:r w:rsidR="000F3F43">
        <w:rPr>
          <w:rFonts w:eastAsiaTheme="minorEastAsia"/>
          <w:lang w:eastAsia="zh-CN"/>
        </w:rPr>
        <w:t>SCANPY uses the</w:t>
      </w:r>
      <w:r w:rsidR="00C43897">
        <w:rPr>
          <w:rFonts w:eastAsiaTheme="minorEastAsia"/>
          <w:lang w:eastAsia="zh-CN"/>
        </w:rPr>
        <w:t xml:space="preserve"> </w:t>
      </w:r>
      <w:r w:rsidR="006B7B14">
        <w:rPr>
          <w:rFonts w:eastAsiaTheme="minorEastAsia"/>
          <w:lang w:eastAsia="zh-CN"/>
        </w:rPr>
        <w:t>algorithm</w:t>
      </w:r>
      <w:r w:rsidR="008F2B9E">
        <w:rPr>
          <w:rFonts w:eastAsiaTheme="minorEastAsia"/>
          <w:lang w:eastAsia="zh-CN"/>
        </w:rPr>
        <w:t xml:space="preserve"> implemented in UMAP, and Seurat uses </w:t>
      </w:r>
      <w:r w:rsidR="00D64DA1">
        <w:rPr>
          <w:rFonts w:eastAsiaTheme="minorEastAsia"/>
          <w:lang w:eastAsia="zh-CN"/>
        </w:rPr>
        <w:t xml:space="preserve">the </w:t>
      </w:r>
      <w:r w:rsidR="00D255D1">
        <w:rPr>
          <w:rFonts w:eastAsiaTheme="minorEastAsia"/>
          <w:lang w:eastAsia="zh-CN"/>
        </w:rPr>
        <w:t>RANN package</w:t>
      </w:r>
      <w:r w:rsidR="00D255D1">
        <w:rPr>
          <w:rFonts w:eastAsiaTheme="minorEastAsia"/>
          <w:lang w:eastAsia="zh-CN"/>
        </w:rPr>
        <w:fldChar w:fldCharType="begin"/>
      </w:r>
      <w:r w:rsidR="00F32665">
        <w:rPr>
          <w:rFonts w:eastAsiaTheme="minorEastAsia"/>
          <w:lang w:eastAsia="zh-CN"/>
        </w:rPr>
        <w:instrText xml:space="preserve"> ADDIN ZOTERO_ITEM CSL_CITATION {"citationID":"x0ToTH8r","properties":{"formattedCitation":"\\super 50\\nosupersub{}","plainCitation":"50","noteIndex":0},"citationItems":[{"id":150,"uris":["http://zotero.org/users/5797567/items/UIWVPK8N"],"uri":["http://zotero.org/users/5797567/items/UIWVPK8N"],"itemData":{"id":150,"type":"book","title":"RANN: Fast Nearest Neighbour Search (Wraps ANN Library) Using L2 Metric","version":"2.6.1","source":"R-Packages","URL":"https://CRAN.R-project.org/package=RANN","title-short":"RANN","author":[{"family":"Arya","given":"Sunil"},{"family":"Kemp","given":"Samuel E."},{"family":"Jefferis","given":"Gregory"},{"family":"Mount","given":"David"}],"issued":{"date-parts":[["2019",1,8]]},"accessed":{"date-parts":[["2019",7,4]]}}}],"schema":"https://github.com/citation-style-language/schema/raw/master/csl-citation.json"} </w:instrText>
      </w:r>
      <w:r w:rsidR="00D255D1">
        <w:rPr>
          <w:rFonts w:eastAsiaTheme="minorEastAsia"/>
          <w:lang w:eastAsia="zh-CN"/>
        </w:rPr>
        <w:fldChar w:fldCharType="separate"/>
      </w:r>
      <w:r w:rsidR="00F32665" w:rsidRPr="00F32665">
        <w:rPr>
          <w:vertAlign w:val="superscript"/>
        </w:rPr>
        <w:t>50</w:t>
      </w:r>
      <w:r w:rsidR="00D255D1">
        <w:rPr>
          <w:rFonts w:eastAsiaTheme="minorEastAsia"/>
          <w:lang w:eastAsia="zh-CN"/>
        </w:rPr>
        <w:fldChar w:fldCharType="end"/>
      </w:r>
      <w:r w:rsidR="00B14C13">
        <w:rPr>
          <w:rFonts w:eastAsiaTheme="minorEastAsia"/>
          <w:lang w:eastAsia="zh-CN"/>
        </w:rPr>
        <w:t xml:space="preserve">. </w:t>
      </w:r>
      <w:r w:rsidR="00DC4658">
        <w:rPr>
          <w:rFonts w:eastAsiaTheme="minorEastAsia"/>
          <w:lang w:eastAsia="zh-CN"/>
        </w:rPr>
        <w:t xml:space="preserve">We ran the three methods on coordinates from top 50 PCs produced by </w:t>
      </w:r>
      <w:proofErr w:type="spellStart"/>
      <w:r w:rsidR="00DC4658">
        <w:rPr>
          <w:rFonts w:eastAsiaTheme="minorEastAsia"/>
          <w:lang w:eastAsia="zh-CN"/>
        </w:rPr>
        <w:t>scCloud</w:t>
      </w:r>
      <w:proofErr w:type="spellEnd"/>
      <w:r w:rsidR="00DC4658">
        <w:rPr>
          <w:rFonts w:eastAsiaTheme="minorEastAsia"/>
          <w:lang w:eastAsia="zh-CN"/>
        </w:rPr>
        <w:t xml:space="preserve"> </w:t>
      </w:r>
      <w:r w:rsidR="00251D4E">
        <w:rPr>
          <w:rFonts w:eastAsiaTheme="minorEastAsia"/>
          <w:lang w:eastAsia="zh-CN"/>
        </w:rPr>
        <w:t xml:space="preserve">and sought for top 100 nearest neighbors (including the cell itself). </w:t>
      </w:r>
      <w:r w:rsidR="00775F4D">
        <w:rPr>
          <w:rFonts w:eastAsiaTheme="minorEastAsia"/>
          <w:lang w:eastAsia="zh-CN"/>
        </w:rPr>
        <w:t xml:space="preserve">We </w:t>
      </w:r>
      <w:r w:rsidR="009D4625">
        <w:rPr>
          <w:rFonts w:eastAsiaTheme="minorEastAsia"/>
          <w:lang w:eastAsia="zh-CN"/>
        </w:rPr>
        <w:t xml:space="preserve">also </w:t>
      </w:r>
      <w:r w:rsidR="00775F4D">
        <w:rPr>
          <w:rFonts w:eastAsiaTheme="minorEastAsia"/>
          <w:lang w:eastAsia="zh-CN"/>
        </w:rPr>
        <w:t xml:space="preserve">ran </w:t>
      </w:r>
      <w:r w:rsidR="002E47DE">
        <w:rPr>
          <w:rFonts w:eastAsiaTheme="minorEastAsia"/>
          <w:lang w:eastAsia="zh-CN"/>
        </w:rPr>
        <w:t xml:space="preserve">the brute force </w:t>
      </w:r>
      <w:proofErr w:type="spellStart"/>
      <w:r w:rsidR="002E47DE">
        <w:rPr>
          <w:rFonts w:eastAsiaTheme="minorEastAsia"/>
          <w:lang w:eastAsia="zh-CN"/>
        </w:rPr>
        <w:t>kNN</w:t>
      </w:r>
      <w:proofErr w:type="spellEnd"/>
      <w:r w:rsidR="002E47DE">
        <w:rPr>
          <w:rFonts w:eastAsiaTheme="minorEastAsia"/>
          <w:lang w:eastAsia="zh-CN"/>
        </w:rPr>
        <w:t xml:space="preserve"> searching algorithm using scikit-learn</w:t>
      </w:r>
      <w:r w:rsidR="004F6244">
        <w:rPr>
          <w:rFonts w:eastAsiaTheme="minorEastAsia"/>
          <w:lang w:eastAsia="zh-CN"/>
        </w:rPr>
        <w:fldChar w:fldCharType="begin"/>
      </w:r>
      <w:r w:rsidR="00F32665">
        <w:rPr>
          <w:rFonts w:eastAsiaTheme="minorEastAsia"/>
          <w:lang w:eastAsia="zh-CN"/>
        </w:rPr>
        <w:instrText xml:space="preserve"> ADDIN ZOTERO_ITEM CSL_CITATION {"citationID":"p5JPnTwk","properties":{"formattedCitation":"\\super 49\\nosupersub{}","plainCitation":"49","noteIndex":0},"citationItems":[{"id":129,"uris":["http://zotero.org/users/5797567/items/NSWNGVXD"],"uri":["http://zotero.org/users/5797567/items/NSWNGVXD"],"itemData":{"id":129,"type":"article-journal","title":"Scikit-learn: Machine Learning in Python","container-title":"Journal of Machine Learning Research","page":"2825-2830","volume":"12","issue":"Oct","source":"www.jmlr.org","ISSN":"ISSN 1533-7928","title-short":"Scikit-learn","author":[{"family":"Pedregosa","given":"Fabian"},{"family":"Varoquaux","given":"Gaël"},{"family":"Gramfort","given":"Alexandre"},{"family":"Michel","given":"Vincent"},{"family":"Thirion","given":"Bertrand"},{"family":"Grisel","given":"Olivier"},{"family":"Blondel","given":"Mathieu"},{"family":"Prettenhofer","given":"Peter"},{"family":"Weiss","given":"Ron"},{"family":"Dubourg","given":"Vincent"},{"family":"Vanderplas","given":"Jake"},{"family":"Passos","given":"Alexandre"},{"family":"Cournapeau","given":"David"},{"family":"Brucher","given":"Matthieu"},{"family":"Perrot","given":"Matthieu"},{"family":"Duchesnay","given":"Édouard"}],"issued":{"date-parts":[["2011"]]}}}],"schema":"https://github.com/citation-style-language/schema/raw/master/csl-citation.json"} </w:instrText>
      </w:r>
      <w:r w:rsidR="004F6244">
        <w:rPr>
          <w:rFonts w:eastAsiaTheme="minorEastAsia"/>
          <w:lang w:eastAsia="zh-CN"/>
        </w:rPr>
        <w:fldChar w:fldCharType="separate"/>
      </w:r>
      <w:r w:rsidR="00F32665" w:rsidRPr="00F32665">
        <w:rPr>
          <w:vertAlign w:val="superscript"/>
        </w:rPr>
        <w:t>49</w:t>
      </w:r>
      <w:r w:rsidR="004F6244">
        <w:rPr>
          <w:rFonts w:eastAsiaTheme="minorEastAsia"/>
          <w:lang w:eastAsia="zh-CN"/>
        </w:rPr>
        <w:fldChar w:fldCharType="end"/>
      </w:r>
      <w:r w:rsidR="004F6244">
        <w:rPr>
          <w:rFonts w:eastAsiaTheme="minorEastAsia"/>
          <w:lang w:eastAsia="zh-CN"/>
        </w:rPr>
        <w:t xml:space="preserve"> to compute the ground truth. </w:t>
      </w:r>
      <w:r w:rsidR="00AA02C1">
        <w:rPr>
          <w:rFonts w:eastAsiaTheme="minorEastAsia"/>
          <w:lang w:eastAsia="zh-CN"/>
        </w:rPr>
        <w:t xml:space="preserve">We ran all methods on a computer server with </w:t>
      </w:r>
      <w:r w:rsidR="00C2702E">
        <w:rPr>
          <w:rFonts w:eastAsiaTheme="minorEastAsia"/>
          <w:lang w:eastAsia="zh-CN"/>
        </w:rPr>
        <w:t xml:space="preserve">28 threads and 256G memory. </w:t>
      </w:r>
      <w:r w:rsidR="000A1060">
        <w:rPr>
          <w:rFonts w:eastAsiaTheme="minorEastAsia"/>
          <w:lang w:eastAsia="zh-CN"/>
        </w:rPr>
        <w:t>We evaluate each</w:t>
      </w:r>
      <w:r w:rsidR="00DA7A2B">
        <w:rPr>
          <w:rFonts w:eastAsiaTheme="minorEastAsia"/>
          <w:lang w:eastAsia="zh-CN"/>
        </w:rPr>
        <w:t xml:space="preserve"> method</w:t>
      </w:r>
      <w:r w:rsidR="00ED19DE">
        <w:rPr>
          <w:rFonts w:eastAsiaTheme="minorEastAsia"/>
          <w:lang w:eastAsia="zh-CN"/>
        </w:rPr>
        <w:t>’s performance using recall,</w:t>
      </w:r>
      <w:r w:rsidR="00BE4CCF">
        <w:rPr>
          <w:rFonts w:eastAsiaTheme="minorEastAsia"/>
          <w:lang w:eastAsia="zh-CN"/>
        </w:rPr>
        <w:t xml:space="preserve"> defined as</w:t>
      </w:r>
      <w:r w:rsidR="00ED19DE">
        <w:rPr>
          <w:rFonts w:eastAsiaTheme="minorEastAsia"/>
          <w:lang w:eastAsia="zh-CN"/>
        </w:rPr>
        <w:t xml:space="preserve"> </w:t>
      </w:r>
      <w:r w:rsidR="00BE4CCF">
        <w:rPr>
          <w:rFonts w:eastAsiaTheme="minorEastAsia"/>
          <w:lang w:eastAsia="zh-CN"/>
        </w:rPr>
        <w:t xml:space="preserve">the percentage of K nearest neighbors that are also in the ground truth, and </w:t>
      </w:r>
      <w:r w:rsidR="00D16E34">
        <w:rPr>
          <w:rFonts w:eastAsiaTheme="minorEastAsia"/>
          <w:lang w:eastAsia="zh-CN"/>
        </w:rPr>
        <w:t>speed.</w:t>
      </w:r>
    </w:p>
    <w:p w14:paraId="381DF59D" w14:textId="706466D1" w:rsidR="00353D63" w:rsidRDefault="00353D63" w:rsidP="00922682">
      <w:pPr>
        <w:pStyle w:val="NormalWeb"/>
        <w:spacing w:before="0" w:beforeAutospacing="0" w:after="0" w:afterAutospacing="0" w:line="360" w:lineRule="auto"/>
        <w:jc w:val="both"/>
        <w:outlineLvl w:val="0"/>
        <w:rPr>
          <w:rFonts w:eastAsiaTheme="minorEastAsia"/>
          <w:lang w:eastAsia="zh-CN"/>
        </w:rPr>
      </w:pPr>
    </w:p>
    <w:p w14:paraId="56C95783" w14:textId="7EFD5BFF" w:rsidR="00353D63" w:rsidRDefault="00353D63" w:rsidP="00922682">
      <w:pPr>
        <w:pStyle w:val="NormalWeb"/>
        <w:spacing w:before="0" w:beforeAutospacing="0" w:after="0" w:afterAutospacing="0" w:line="360" w:lineRule="auto"/>
        <w:jc w:val="both"/>
        <w:outlineLvl w:val="0"/>
        <w:rPr>
          <w:rFonts w:eastAsiaTheme="minorEastAsia"/>
          <w:b/>
          <w:lang w:eastAsia="zh-CN"/>
        </w:rPr>
      </w:pPr>
      <w:r w:rsidRPr="007A032D">
        <w:rPr>
          <w:rFonts w:eastAsiaTheme="minorEastAsia"/>
          <w:b/>
          <w:lang w:eastAsia="zh-CN"/>
        </w:rPr>
        <w:t xml:space="preserve">Analysis module: diffusion map and diffusion </w:t>
      </w:r>
      <w:proofErr w:type="spellStart"/>
      <w:r w:rsidRPr="007A032D">
        <w:rPr>
          <w:rFonts w:eastAsiaTheme="minorEastAsia"/>
          <w:b/>
          <w:lang w:eastAsia="zh-CN"/>
        </w:rPr>
        <w:t>pseudotime</w:t>
      </w:r>
      <w:proofErr w:type="spellEnd"/>
    </w:p>
    <w:p w14:paraId="24D99361" w14:textId="72FF06F7" w:rsidR="009959A2" w:rsidRDefault="008705AB" w:rsidP="00922682">
      <w:pPr>
        <w:pStyle w:val="NormalWeb"/>
        <w:spacing w:before="0" w:beforeAutospacing="0" w:after="0" w:afterAutospacing="0" w:line="360" w:lineRule="auto"/>
        <w:jc w:val="both"/>
        <w:outlineLvl w:val="0"/>
        <w:rPr>
          <w:rFonts w:eastAsiaTheme="minorEastAsia"/>
          <w:lang w:eastAsia="zh-CN"/>
        </w:rPr>
      </w:pPr>
      <w:proofErr w:type="spellStart"/>
      <w:r>
        <w:rPr>
          <w:rFonts w:eastAsiaTheme="minorEastAsia"/>
          <w:lang w:eastAsia="zh-CN"/>
        </w:rPr>
        <w:lastRenderedPageBreak/>
        <w:t>scCloud</w:t>
      </w:r>
      <w:proofErr w:type="spellEnd"/>
      <w:r>
        <w:rPr>
          <w:rFonts w:eastAsiaTheme="minorEastAsia"/>
          <w:lang w:eastAsia="zh-CN"/>
        </w:rPr>
        <w:t xml:space="preserve"> improves upon the DPT</w:t>
      </w:r>
      <w:r w:rsidR="000F47C0">
        <w:rPr>
          <w:rFonts w:eastAsiaTheme="minorEastAsia"/>
          <w:lang w:eastAsia="zh-CN"/>
        </w:rPr>
        <w:fldChar w:fldCharType="begin"/>
      </w:r>
      <w:r w:rsidR="001F2595">
        <w:rPr>
          <w:rFonts w:eastAsiaTheme="minorEastAsia"/>
          <w:lang w:eastAsia="zh-CN"/>
        </w:rPr>
        <w:instrText xml:space="preserve"> ADDIN ZOTERO_ITEM CSL_CITATION {"citationID":"h7Zaszko","properties":{"formattedCitation":"\\super 37\\nosupersub{}","plainCitation":"37","noteIndex":0},"citationItems":[{"id":151,"uris":["http://zotero.org/users/5797567/items/2VEBKQJK"],"uri":["http://zotero.org/users/5797567/items/2VEBKQJK"],"itemData":{"id":151,"type":"article-journal","title":"Diffusion pseudotime robustly reconstructs lineage branching","container-title":"Nature Methods","page":"845","volume":"13","issue":"10","source":"www.nature.com","abstract":"Diffusion pseudotime (DPT) enables robust and scalable inference of cellular trajectories, branching events, metastable states and underlying gene dynamics from snapshot single-cell gene expression data.","DOI":"10.1038/nmeth.3971","ISSN":"1548-7105","language":"En","author":[{"family":"Haghverdi","given":"Laleh"},{"family":"Büttner","given":"Maren"},{"family":"Wolf","given":"F. Alexander"},{"family":"Buettner","given":"Florian"},{"family":"Theis","given":"Fabian J."}],"issued":{"date-parts":[["2016",10]]}}}],"schema":"https://github.com/citation-style-language/schema/raw/master/csl-citation.json"} </w:instrText>
      </w:r>
      <w:r w:rsidR="000F47C0">
        <w:rPr>
          <w:rFonts w:eastAsiaTheme="minorEastAsia"/>
          <w:lang w:eastAsia="zh-CN"/>
        </w:rPr>
        <w:fldChar w:fldCharType="separate"/>
      </w:r>
      <w:r w:rsidR="001F2595" w:rsidRPr="001F2595">
        <w:rPr>
          <w:vertAlign w:val="superscript"/>
        </w:rPr>
        <w:t>37</w:t>
      </w:r>
      <w:r w:rsidR="000F47C0">
        <w:rPr>
          <w:rFonts w:eastAsiaTheme="minorEastAsia"/>
          <w:lang w:eastAsia="zh-CN"/>
        </w:rPr>
        <w:fldChar w:fldCharType="end"/>
      </w:r>
      <w:r>
        <w:rPr>
          <w:rFonts w:eastAsiaTheme="minorEastAsia"/>
          <w:lang w:eastAsia="zh-CN"/>
        </w:rPr>
        <w:t xml:space="preserve"> approach to calculate diffusion map and diffusion </w:t>
      </w:r>
      <w:proofErr w:type="spellStart"/>
      <w:r>
        <w:rPr>
          <w:rFonts w:eastAsiaTheme="minorEastAsia"/>
          <w:lang w:eastAsia="zh-CN"/>
        </w:rPr>
        <w:t>pseudotime</w:t>
      </w:r>
      <w:proofErr w:type="spellEnd"/>
      <w:r>
        <w:rPr>
          <w:rFonts w:eastAsiaTheme="minorEastAsia"/>
          <w:lang w:eastAsia="zh-CN"/>
        </w:rPr>
        <w:t>.</w:t>
      </w:r>
      <w:r w:rsidR="00352D7B">
        <w:rPr>
          <w:rFonts w:eastAsiaTheme="minorEastAsia"/>
          <w:lang w:eastAsia="zh-CN"/>
        </w:rPr>
        <w:t xml:space="preserve"> We only provide a high</w:t>
      </w:r>
      <w:r w:rsidR="00AF563E">
        <w:rPr>
          <w:rFonts w:eastAsiaTheme="minorEastAsia"/>
          <w:lang w:eastAsia="zh-CN"/>
        </w:rPr>
        <w:t>-</w:t>
      </w:r>
      <w:r w:rsidR="00352D7B">
        <w:rPr>
          <w:rFonts w:eastAsiaTheme="minorEastAsia"/>
          <w:lang w:eastAsia="zh-CN"/>
        </w:rPr>
        <w:t xml:space="preserve">level summarization of our methods here and please refer to </w:t>
      </w:r>
      <w:r w:rsidR="00352D7B" w:rsidRPr="007A032D">
        <w:rPr>
          <w:rFonts w:eastAsiaTheme="minorEastAsia"/>
          <w:b/>
          <w:lang w:eastAsia="zh-CN"/>
        </w:rPr>
        <w:t>Supplementary Note</w:t>
      </w:r>
      <w:r w:rsidR="00352D7B">
        <w:rPr>
          <w:rFonts w:eastAsiaTheme="minorEastAsia"/>
          <w:lang w:eastAsia="zh-CN"/>
        </w:rPr>
        <w:t xml:space="preserve"> for detailed mathematical derivations.</w:t>
      </w:r>
    </w:p>
    <w:p w14:paraId="42A03788" w14:textId="177F4263" w:rsidR="00F44DEC" w:rsidRDefault="00F44DEC" w:rsidP="00922682">
      <w:pPr>
        <w:pStyle w:val="NormalWeb"/>
        <w:spacing w:before="0" w:beforeAutospacing="0" w:after="0" w:afterAutospacing="0" w:line="360" w:lineRule="auto"/>
        <w:jc w:val="both"/>
        <w:outlineLvl w:val="0"/>
        <w:rPr>
          <w:rFonts w:eastAsiaTheme="minorEastAsia"/>
          <w:lang w:eastAsia="zh-CN"/>
        </w:rPr>
      </w:pPr>
    </w:p>
    <w:p w14:paraId="08228B9D" w14:textId="24182AAE" w:rsidR="00F44DEC" w:rsidRDefault="0096346B" w:rsidP="00922682">
      <w:pPr>
        <w:pStyle w:val="NormalWeb"/>
        <w:spacing w:before="0" w:beforeAutospacing="0" w:after="0" w:afterAutospacing="0" w:line="360" w:lineRule="auto"/>
        <w:jc w:val="both"/>
        <w:outlineLvl w:val="0"/>
        <w:rPr>
          <w:rFonts w:eastAsiaTheme="minorEastAsia"/>
          <w:lang w:eastAsia="zh-CN"/>
        </w:rPr>
      </w:pPr>
      <w:proofErr w:type="spellStart"/>
      <w:r>
        <w:rPr>
          <w:rFonts w:eastAsiaTheme="minorEastAsia"/>
          <w:lang w:eastAsia="zh-CN"/>
        </w:rPr>
        <w:t>scCloud</w:t>
      </w:r>
      <w:proofErr w:type="spellEnd"/>
      <w:r>
        <w:rPr>
          <w:rFonts w:eastAsiaTheme="minorEastAsia"/>
          <w:lang w:eastAsia="zh-CN"/>
        </w:rPr>
        <w:t xml:space="preserve"> first construct</w:t>
      </w:r>
      <w:r w:rsidR="001C4C8E">
        <w:rPr>
          <w:rFonts w:eastAsiaTheme="minorEastAsia"/>
          <w:lang w:eastAsia="zh-CN"/>
        </w:rPr>
        <w:t>s</w:t>
      </w:r>
      <w:r>
        <w:rPr>
          <w:rFonts w:eastAsiaTheme="minorEastAsia"/>
          <w:lang w:eastAsia="zh-CN"/>
        </w:rPr>
        <w:t xml:space="preserve"> </w:t>
      </w:r>
      <w:r w:rsidR="00D35FF3">
        <w:rPr>
          <w:rFonts w:eastAsiaTheme="minorEastAsia"/>
          <w:lang w:eastAsia="zh-CN"/>
        </w:rPr>
        <w:t xml:space="preserve">an affinity matrix </w:t>
      </w:r>
      <m:oMath>
        <m:sSub>
          <m:sSubPr>
            <m:ctrlPr>
              <w:rPr>
                <w:rFonts w:ascii="Cambria Math" w:eastAsiaTheme="minorEastAsia" w:hAnsi="Cambria Math"/>
                <w:b/>
                <w:lang w:eastAsia="zh-CN"/>
              </w:rPr>
            </m:ctrlPr>
          </m:sSubPr>
          <m:e>
            <m:r>
              <m:rPr>
                <m:sty m:val="b"/>
              </m:rPr>
              <w:rPr>
                <w:rFonts w:ascii="Cambria Math" w:eastAsiaTheme="minorEastAsia" w:hAnsi="Cambria Math"/>
                <w:lang w:eastAsia="zh-CN"/>
              </w:rPr>
              <m:t>W</m:t>
            </m:r>
          </m:e>
          <m:sub>
            <m:r>
              <w:rPr>
                <w:rFonts w:ascii="Cambria Math" w:eastAsiaTheme="minorEastAsia" w:hAnsi="Cambria Math"/>
                <w:lang w:eastAsia="zh-CN"/>
              </w:rPr>
              <m:t>N×N</m:t>
            </m:r>
          </m:sub>
        </m:sSub>
      </m:oMath>
      <w:r w:rsidR="002D0307">
        <w:rPr>
          <w:rFonts w:eastAsiaTheme="minorEastAsia"/>
          <w:lang w:eastAsia="zh-CN"/>
        </w:rPr>
        <w:t xml:space="preserve"> based on top </w:t>
      </w:r>
      <m:oMath>
        <m:r>
          <w:rPr>
            <w:rFonts w:ascii="Cambria Math" w:eastAsiaTheme="minorEastAsia" w:hAnsi="Cambria Math"/>
            <w:lang w:eastAsia="zh-CN"/>
          </w:rPr>
          <m:t>n</m:t>
        </m:r>
      </m:oMath>
      <w:r w:rsidR="002D0307">
        <w:rPr>
          <w:rFonts w:eastAsiaTheme="minorEastAsia"/>
          <w:lang w:eastAsia="zh-CN"/>
        </w:rPr>
        <w:t xml:space="preserve"> principal components.</w:t>
      </w:r>
      <w:r w:rsidR="00A85746">
        <w:rPr>
          <w:rFonts w:eastAsiaTheme="minorEastAsia"/>
          <w:lang w:eastAsia="zh-CN"/>
        </w:rPr>
        <w:t xml:space="preserve"> </w:t>
      </w:r>
      <w:r w:rsidR="00143B84">
        <w:rPr>
          <w:rFonts w:eastAsiaTheme="minorEastAsia"/>
          <w:lang w:eastAsia="zh-CN"/>
        </w:rPr>
        <w:t xml:space="preserve">This affinity matrix is also used </w:t>
      </w:r>
      <w:r w:rsidR="007750A6">
        <w:rPr>
          <w:rFonts w:eastAsiaTheme="minorEastAsia"/>
          <w:lang w:eastAsia="zh-CN"/>
        </w:rPr>
        <w:t>in</w:t>
      </w:r>
      <w:r w:rsidR="00143B84">
        <w:rPr>
          <w:rFonts w:eastAsiaTheme="minorEastAsia"/>
          <w:lang w:eastAsia="zh-CN"/>
        </w:rPr>
        <w:t xml:space="preserve"> </w:t>
      </w:r>
      <w:r w:rsidR="002C35A3">
        <w:rPr>
          <w:rFonts w:eastAsiaTheme="minorEastAsia"/>
          <w:lang w:eastAsia="zh-CN"/>
        </w:rPr>
        <w:t xml:space="preserve">community-detection-based clustering algorithms. </w:t>
      </w:r>
      <w:r w:rsidR="00BB6AB5">
        <w:rPr>
          <w:rFonts w:eastAsiaTheme="minorEastAsia"/>
          <w:lang w:eastAsia="zh-CN"/>
        </w:rPr>
        <w:t xml:space="preserve">To construct </w:t>
      </w:r>
      <m:oMath>
        <m:r>
          <m:rPr>
            <m:sty m:val="b"/>
          </m:rPr>
          <w:rPr>
            <w:rFonts w:ascii="Cambria Math" w:eastAsiaTheme="minorEastAsia" w:hAnsi="Cambria Math"/>
            <w:lang w:eastAsia="zh-CN"/>
          </w:rPr>
          <m:t>W</m:t>
        </m:r>
      </m:oMath>
      <w:r w:rsidR="005D3F60">
        <w:rPr>
          <w:rFonts w:eastAsiaTheme="minorEastAsia"/>
          <w:lang w:eastAsia="zh-CN"/>
        </w:rPr>
        <w:t xml:space="preserve">, we need to find top </w:t>
      </w:r>
      <m:oMath>
        <m:r>
          <w:rPr>
            <w:rFonts w:ascii="Cambria Math" w:eastAsiaTheme="minorEastAsia" w:hAnsi="Cambria Math"/>
            <w:lang w:eastAsia="zh-CN"/>
          </w:rPr>
          <m:t>K</m:t>
        </m:r>
      </m:oMath>
      <w:r w:rsidR="002626FF">
        <w:rPr>
          <w:rFonts w:eastAsiaTheme="minorEastAsia"/>
          <w:lang w:eastAsia="zh-CN"/>
        </w:rPr>
        <w:t xml:space="preserve"> nearest neighbors for each cell. </w:t>
      </w:r>
      <w:r w:rsidR="003D4EAE">
        <w:rPr>
          <w:rFonts w:eastAsiaTheme="minorEastAsia"/>
          <w:lang w:eastAsia="zh-CN"/>
        </w:rPr>
        <w:t xml:space="preserve">Our </w:t>
      </w:r>
      <w:r w:rsidR="00036C53">
        <w:rPr>
          <w:rFonts w:eastAsiaTheme="minorEastAsia"/>
          <w:lang w:eastAsia="zh-CN"/>
        </w:rPr>
        <w:t>first</w:t>
      </w:r>
      <w:r w:rsidR="003D4EAE">
        <w:rPr>
          <w:rFonts w:eastAsiaTheme="minorEastAsia"/>
          <w:lang w:eastAsia="zh-CN"/>
        </w:rPr>
        <w:t xml:space="preserve"> improvement </w:t>
      </w:r>
      <w:r w:rsidR="0053006A">
        <w:rPr>
          <w:rFonts w:eastAsiaTheme="minorEastAsia"/>
          <w:lang w:eastAsia="zh-CN"/>
        </w:rPr>
        <w:t>over DPT</w:t>
      </w:r>
      <w:r w:rsidR="00B827D2">
        <w:rPr>
          <w:rFonts w:eastAsiaTheme="minorEastAsia"/>
          <w:lang w:eastAsia="zh-CN"/>
        </w:rPr>
        <w:t xml:space="preserve"> is </w:t>
      </w:r>
      <w:r w:rsidR="00576902">
        <w:rPr>
          <w:rFonts w:eastAsiaTheme="minorEastAsia"/>
          <w:lang w:eastAsia="zh-CN"/>
        </w:rPr>
        <w:t>the use of</w:t>
      </w:r>
      <w:r w:rsidR="009A61C6">
        <w:rPr>
          <w:rFonts w:eastAsiaTheme="minorEastAsia"/>
          <w:lang w:eastAsia="zh-CN"/>
        </w:rPr>
        <w:t xml:space="preserve"> the</w:t>
      </w:r>
      <w:r w:rsidR="00576902">
        <w:rPr>
          <w:rFonts w:eastAsiaTheme="minorEastAsia"/>
          <w:lang w:eastAsia="zh-CN"/>
        </w:rPr>
        <w:t xml:space="preserve"> </w:t>
      </w:r>
      <w:r w:rsidR="0021709D">
        <w:rPr>
          <w:rFonts w:eastAsiaTheme="minorEastAsia"/>
          <w:lang w:eastAsia="zh-CN"/>
        </w:rPr>
        <w:t xml:space="preserve">HNSW algorithm to find top nearest neighbors. </w:t>
      </w:r>
      <w:r w:rsidR="00055A94">
        <w:rPr>
          <w:rFonts w:eastAsiaTheme="minorEastAsia"/>
          <w:lang w:eastAsia="zh-CN"/>
        </w:rPr>
        <w:t xml:space="preserve">With the nearest neighbors, we can define the following locally-scaled Gaussian kernel between any two cells </w:t>
      </w:r>
      <m:oMath>
        <m:r>
          <m:rPr>
            <m:sty m:val="b"/>
          </m:rPr>
          <w:rPr>
            <w:rFonts w:ascii="Cambria Math" w:eastAsiaTheme="minorEastAsia" w:hAnsi="Cambria Math"/>
            <w:lang w:eastAsia="zh-CN"/>
          </w:rPr>
          <m:t>x</m:t>
        </m:r>
      </m:oMath>
      <w:r w:rsidR="002D0307">
        <w:rPr>
          <w:rFonts w:eastAsiaTheme="minorEastAsia"/>
          <w:lang w:eastAsia="zh-CN"/>
        </w:rPr>
        <w:t xml:space="preserve"> </w:t>
      </w:r>
      <w:r w:rsidR="00285FF0">
        <w:rPr>
          <w:rFonts w:eastAsiaTheme="minorEastAsia"/>
          <w:lang w:eastAsia="zh-CN"/>
        </w:rPr>
        <w:t xml:space="preserve">and </w:t>
      </w:r>
      <m:oMath>
        <m:r>
          <m:rPr>
            <m:sty m:val="b"/>
          </m:rPr>
          <w:rPr>
            <w:rFonts w:ascii="Cambria Math" w:eastAsiaTheme="minorEastAsia" w:hAnsi="Cambria Math"/>
            <w:lang w:eastAsia="zh-CN"/>
          </w:rPr>
          <m:t>y</m:t>
        </m:r>
      </m:oMath>
      <w:r w:rsidR="00D2757A">
        <w:rPr>
          <w:rFonts w:eastAsiaTheme="minorEastAsia"/>
          <w:lang w:eastAsia="zh-CN"/>
        </w:rPr>
        <w:t xml:space="preserve"> : </w:t>
      </w:r>
    </w:p>
    <w:p w14:paraId="474EDC5A" w14:textId="3E674319" w:rsidR="00D2757A" w:rsidRDefault="005C3058" w:rsidP="00922682">
      <w:pPr>
        <w:pStyle w:val="NormalWeb"/>
        <w:spacing w:before="0" w:beforeAutospacing="0" w:after="0" w:afterAutospacing="0" w:line="360" w:lineRule="auto"/>
        <w:jc w:val="both"/>
        <w:outlineLvl w:val="0"/>
        <w:rPr>
          <w:rFonts w:eastAsiaTheme="minorEastAsia"/>
          <w:lang w:eastAsia="zh-CN"/>
        </w:rPr>
      </w:pPr>
      <m:oMathPara>
        <m:oMath>
          <m:r>
            <w:rPr>
              <w:rFonts w:ascii="Cambria Math" w:eastAsiaTheme="minorEastAsia" w:hAnsi="Cambria Math"/>
              <w:lang w:eastAsia="zh-CN"/>
            </w:rPr>
            <m:t>K</m:t>
          </m:r>
          <m:d>
            <m:dPr>
              <m:ctrlPr>
                <w:rPr>
                  <w:rFonts w:ascii="Cambria Math" w:eastAsiaTheme="minorEastAsia" w:hAnsi="Cambria Math"/>
                  <w:i/>
                  <w:lang w:eastAsia="zh-CN"/>
                </w:rPr>
              </m:ctrlPr>
            </m:dPr>
            <m:e>
              <m:r>
                <m:rPr>
                  <m:sty m:val="b"/>
                </m:rPr>
                <w:rPr>
                  <w:rFonts w:ascii="Cambria Math" w:eastAsiaTheme="minorEastAsia" w:hAnsi="Cambria Math"/>
                  <w:lang w:eastAsia="zh-CN"/>
                </w:rPr>
                <m:t>x</m:t>
              </m:r>
              <m:r>
                <w:rPr>
                  <w:rFonts w:ascii="Cambria Math" w:eastAsiaTheme="minorEastAsia" w:hAnsi="Cambria Math"/>
                  <w:lang w:eastAsia="zh-CN"/>
                </w:rPr>
                <m:t>,</m:t>
              </m:r>
              <m:r>
                <m:rPr>
                  <m:sty m:val="b"/>
                </m:rPr>
                <w:rPr>
                  <w:rFonts w:ascii="Cambria Math" w:eastAsiaTheme="minorEastAsia" w:hAnsi="Cambria Math"/>
                  <w:lang w:eastAsia="zh-CN"/>
                </w:rPr>
                <m:t>y</m:t>
              </m:r>
            </m:e>
          </m:d>
          <m:r>
            <w:rPr>
              <w:rFonts w:ascii="Cambria Math" w:eastAsiaTheme="minorEastAsia" w:hAnsi="Cambria Math"/>
              <w:lang w:eastAsia="zh-CN"/>
            </w:rPr>
            <m:t>=</m:t>
          </m:r>
          <m:sSup>
            <m:sSupPr>
              <m:ctrlPr>
                <w:rPr>
                  <w:rFonts w:ascii="Cambria Math" w:eastAsiaTheme="minorEastAsia" w:hAnsi="Cambria Math"/>
                  <w:i/>
                  <w:lang w:eastAsia="zh-CN"/>
                </w:rPr>
              </m:ctrlPr>
            </m:sSupPr>
            <m:e>
              <m:d>
                <m:dPr>
                  <m:ctrlPr>
                    <w:rPr>
                      <w:rFonts w:ascii="Cambria Math" w:eastAsiaTheme="minorEastAsia" w:hAnsi="Cambria Math"/>
                      <w:i/>
                      <w:lang w:eastAsia="zh-CN"/>
                    </w:rPr>
                  </m:ctrlPr>
                </m:dPr>
                <m:e>
                  <m:f>
                    <m:fPr>
                      <m:ctrlPr>
                        <w:rPr>
                          <w:rFonts w:ascii="Cambria Math" w:eastAsiaTheme="minorEastAsia" w:hAnsi="Cambria Math"/>
                          <w:i/>
                          <w:lang w:eastAsia="zh-CN"/>
                        </w:rPr>
                      </m:ctrlPr>
                    </m:fPr>
                    <m:num>
                      <m:r>
                        <w:rPr>
                          <w:rFonts w:ascii="Cambria Math" w:eastAsiaTheme="minorEastAsia" w:hAnsi="Cambria Math"/>
                          <w:lang w:eastAsia="zh-CN"/>
                        </w:rPr>
                        <m:t>2</m:t>
                      </m:r>
                      <m:sSub>
                        <m:sSubPr>
                          <m:ctrlPr>
                            <w:rPr>
                              <w:rFonts w:ascii="Cambria Math" w:eastAsiaTheme="minorEastAsia" w:hAnsi="Cambria Math"/>
                              <w:i/>
                              <w:lang w:eastAsia="zh-CN"/>
                            </w:rPr>
                          </m:ctrlPr>
                        </m:sSubPr>
                        <m:e>
                          <m:r>
                            <w:rPr>
                              <w:rFonts w:ascii="Cambria Math" w:eastAsiaTheme="minorEastAsia" w:hAnsi="Cambria Math"/>
                              <w:lang w:eastAsia="zh-CN"/>
                            </w:rPr>
                            <m:t>σ</m:t>
                          </m:r>
                        </m:e>
                        <m:sub>
                          <m:r>
                            <m:rPr>
                              <m:sty m:val="b"/>
                            </m:rPr>
                            <w:rPr>
                              <w:rFonts w:ascii="Cambria Math" w:eastAsiaTheme="minorEastAsia" w:hAnsi="Cambria Math"/>
                              <w:lang w:eastAsia="zh-CN"/>
                            </w:rPr>
                            <m:t>x</m:t>
                          </m:r>
                        </m:sub>
                      </m:sSub>
                      <m:sSub>
                        <m:sSubPr>
                          <m:ctrlPr>
                            <w:rPr>
                              <w:rFonts w:ascii="Cambria Math" w:eastAsiaTheme="minorEastAsia" w:hAnsi="Cambria Math"/>
                              <w:i/>
                              <w:lang w:eastAsia="zh-CN"/>
                            </w:rPr>
                          </m:ctrlPr>
                        </m:sSubPr>
                        <m:e>
                          <m:r>
                            <w:rPr>
                              <w:rFonts w:ascii="Cambria Math" w:eastAsiaTheme="minorEastAsia" w:hAnsi="Cambria Math"/>
                              <w:lang w:eastAsia="zh-CN"/>
                            </w:rPr>
                            <m:t>σ</m:t>
                          </m:r>
                        </m:e>
                        <m:sub>
                          <m:r>
                            <m:rPr>
                              <m:sty m:val="b"/>
                            </m:rPr>
                            <w:rPr>
                              <w:rFonts w:ascii="Cambria Math" w:eastAsiaTheme="minorEastAsia" w:hAnsi="Cambria Math"/>
                              <w:lang w:eastAsia="zh-CN"/>
                            </w:rPr>
                            <m:t>y</m:t>
                          </m:r>
                        </m:sub>
                      </m:sSub>
                    </m:num>
                    <m:den>
                      <m:sSubSup>
                        <m:sSubSupPr>
                          <m:ctrlPr>
                            <w:rPr>
                              <w:rFonts w:ascii="Cambria Math" w:eastAsiaTheme="minorEastAsia" w:hAnsi="Cambria Math"/>
                              <w:i/>
                              <w:lang w:eastAsia="zh-CN"/>
                            </w:rPr>
                          </m:ctrlPr>
                        </m:sSubSupPr>
                        <m:e>
                          <m:r>
                            <w:rPr>
                              <w:rFonts w:ascii="Cambria Math" w:eastAsiaTheme="minorEastAsia" w:hAnsi="Cambria Math"/>
                              <w:lang w:eastAsia="zh-CN"/>
                            </w:rPr>
                            <m:t>σ</m:t>
                          </m:r>
                        </m:e>
                        <m:sub>
                          <m:r>
                            <m:rPr>
                              <m:sty m:val="b"/>
                            </m:rPr>
                            <w:rPr>
                              <w:rFonts w:ascii="Cambria Math" w:eastAsiaTheme="minorEastAsia" w:hAnsi="Cambria Math"/>
                              <w:lang w:eastAsia="zh-CN"/>
                            </w:rPr>
                            <m:t>x</m:t>
                          </m:r>
                        </m:sub>
                        <m:sup>
                          <m:r>
                            <w:rPr>
                              <w:rFonts w:ascii="Cambria Math" w:eastAsiaTheme="minorEastAsia" w:hAnsi="Cambria Math"/>
                              <w:lang w:eastAsia="zh-CN"/>
                            </w:rPr>
                            <m:t>2</m:t>
                          </m:r>
                        </m:sup>
                      </m:sSubSup>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σ</m:t>
                          </m:r>
                        </m:e>
                        <m:sub>
                          <m:r>
                            <m:rPr>
                              <m:sty m:val="b"/>
                            </m:rPr>
                            <w:rPr>
                              <w:rFonts w:ascii="Cambria Math" w:eastAsiaTheme="minorEastAsia" w:hAnsi="Cambria Math"/>
                              <w:lang w:eastAsia="zh-CN"/>
                            </w:rPr>
                            <m:t>y</m:t>
                          </m:r>
                        </m:sub>
                        <m:sup>
                          <m:r>
                            <w:rPr>
                              <w:rFonts w:ascii="Cambria Math" w:eastAsiaTheme="minorEastAsia" w:hAnsi="Cambria Math"/>
                              <w:lang w:eastAsia="zh-CN"/>
                            </w:rPr>
                            <m:t>2</m:t>
                          </m:r>
                        </m:sup>
                      </m:sSubSup>
                    </m:den>
                  </m:f>
                </m:e>
              </m:d>
            </m:e>
            <m:sup>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2</m:t>
                  </m:r>
                </m:den>
              </m:f>
            </m:sup>
          </m:sSup>
          <m:func>
            <m:funcPr>
              <m:ctrlPr>
                <w:rPr>
                  <w:rFonts w:ascii="Cambria Math" w:eastAsiaTheme="minorEastAsia" w:hAnsi="Cambria Math"/>
                  <w:i/>
                  <w:lang w:eastAsia="zh-CN"/>
                </w:rPr>
              </m:ctrlPr>
            </m:funcPr>
            <m:fName>
              <m:r>
                <m:rPr>
                  <m:sty m:val="p"/>
                </m:rPr>
                <w:rPr>
                  <w:rFonts w:ascii="Cambria Math" w:eastAsiaTheme="minorEastAsia" w:hAnsi="Cambria Math"/>
                  <w:lang w:eastAsia="zh-CN"/>
                </w:rPr>
                <m:t>exp</m:t>
              </m:r>
            </m:fName>
            <m:e>
              <m:d>
                <m:dPr>
                  <m:ctrlPr>
                    <w:rPr>
                      <w:rFonts w:ascii="Cambria Math" w:eastAsiaTheme="minorEastAsia" w:hAnsi="Cambria Math"/>
                      <w:i/>
                      <w:lang w:eastAsia="zh-CN"/>
                    </w:rPr>
                  </m:ctrlPr>
                </m:dPr>
                <m:e>
                  <m:r>
                    <w:rPr>
                      <w:rFonts w:ascii="Cambria Math" w:eastAsiaTheme="minorEastAsia" w:hAnsi="Cambria Math"/>
                      <w:lang w:eastAsia="zh-CN"/>
                    </w:rPr>
                    <m:t>-</m:t>
                  </m:r>
                  <m:f>
                    <m:fPr>
                      <m:ctrlPr>
                        <w:rPr>
                          <w:rFonts w:ascii="Cambria Math" w:eastAsiaTheme="minorEastAsia" w:hAnsi="Cambria Math"/>
                          <w:i/>
                          <w:lang w:eastAsia="zh-CN"/>
                        </w:rPr>
                      </m:ctrlPr>
                    </m:fPr>
                    <m:num>
                      <m:sSup>
                        <m:sSupPr>
                          <m:ctrlPr>
                            <w:rPr>
                              <w:rFonts w:ascii="Cambria Math" w:eastAsiaTheme="minorEastAsia" w:hAnsi="Cambria Math"/>
                              <w:i/>
                              <w:lang w:eastAsia="zh-CN"/>
                            </w:rPr>
                          </m:ctrlPr>
                        </m:sSupPr>
                        <m:e>
                          <m:d>
                            <m:dPr>
                              <m:begChr m:val="‖"/>
                              <m:endChr m:val="‖"/>
                              <m:ctrlPr>
                                <w:rPr>
                                  <w:rFonts w:ascii="Cambria Math" w:eastAsiaTheme="minorEastAsia" w:hAnsi="Cambria Math"/>
                                  <w:i/>
                                  <w:lang w:eastAsia="zh-CN"/>
                                </w:rPr>
                              </m:ctrlPr>
                            </m:dPr>
                            <m:e>
                              <m:r>
                                <m:rPr>
                                  <m:sty m:val="b"/>
                                </m:rPr>
                                <w:rPr>
                                  <w:rFonts w:ascii="Cambria Math" w:eastAsiaTheme="minorEastAsia" w:hAnsi="Cambria Math"/>
                                  <w:lang w:eastAsia="zh-CN"/>
                                </w:rPr>
                                <m:t>x</m:t>
                              </m:r>
                              <m:r>
                                <w:rPr>
                                  <w:rFonts w:ascii="Cambria Math" w:eastAsiaTheme="minorEastAsia" w:hAnsi="Cambria Math"/>
                                  <w:lang w:eastAsia="zh-CN"/>
                                </w:rPr>
                                <m:t>-</m:t>
                              </m:r>
                              <m:r>
                                <m:rPr>
                                  <m:sty m:val="b"/>
                                </m:rPr>
                                <w:rPr>
                                  <w:rFonts w:ascii="Cambria Math" w:eastAsiaTheme="minorEastAsia" w:hAnsi="Cambria Math"/>
                                  <w:lang w:eastAsia="zh-CN"/>
                                </w:rPr>
                                <m:t>y</m:t>
                              </m:r>
                            </m:e>
                          </m:d>
                        </m:e>
                        <m:sup>
                          <m:r>
                            <w:rPr>
                              <w:rFonts w:ascii="Cambria Math" w:eastAsiaTheme="minorEastAsia" w:hAnsi="Cambria Math"/>
                              <w:lang w:eastAsia="zh-CN"/>
                            </w:rPr>
                            <m:t>2</m:t>
                          </m:r>
                        </m:sup>
                      </m:sSup>
                    </m:num>
                    <m:den>
                      <m:sSubSup>
                        <m:sSubSupPr>
                          <m:ctrlPr>
                            <w:rPr>
                              <w:rFonts w:ascii="Cambria Math" w:eastAsiaTheme="minorEastAsia" w:hAnsi="Cambria Math"/>
                              <w:i/>
                              <w:lang w:eastAsia="zh-CN"/>
                            </w:rPr>
                          </m:ctrlPr>
                        </m:sSubSupPr>
                        <m:e>
                          <m:r>
                            <w:rPr>
                              <w:rFonts w:ascii="Cambria Math" w:eastAsiaTheme="minorEastAsia" w:hAnsi="Cambria Math"/>
                              <w:lang w:eastAsia="zh-CN"/>
                            </w:rPr>
                            <m:t>σ</m:t>
                          </m:r>
                        </m:e>
                        <m:sub>
                          <m:r>
                            <m:rPr>
                              <m:sty m:val="b"/>
                            </m:rPr>
                            <w:rPr>
                              <w:rFonts w:ascii="Cambria Math" w:eastAsiaTheme="minorEastAsia" w:hAnsi="Cambria Math"/>
                              <w:lang w:eastAsia="zh-CN"/>
                            </w:rPr>
                            <m:t>x</m:t>
                          </m:r>
                        </m:sub>
                        <m:sup>
                          <m:r>
                            <w:rPr>
                              <w:rFonts w:ascii="Cambria Math" w:eastAsiaTheme="minorEastAsia" w:hAnsi="Cambria Math"/>
                              <w:lang w:eastAsia="zh-CN"/>
                            </w:rPr>
                            <m:t>2</m:t>
                          </m:r>
                        </m:sup>
                      </m:sSubSup>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σ</m:t>
                          </m:r>
                        </m:e>
                        <m:sub>
                          <m:r>
                            <m:rPr>
                              <m:sty m:val="b"/>
                            </m:rPr>
                            <w:rPr>
                              <w:rFonts w:ascii="Cambria Math" w:eastAsiaTheme="minorEastAsia" w:hAnsi="Cambria Math"/>
                              <w:lang w:eastAsia="zh-CN"/>
                            </w:rPr>
                            <m:t>y</m:t>
                          </m:r>
                        </m:sub>
                        <m:sup>
                          <m:r>
                            <w:rPr>
                              <w:rFonts w:ascii="Cambria Math" w:eastAsiaTheme="minorEastAsia" w:hAnsi="Cambria Math"/>
                              <w:lang w:eastAsia="zh-CN"/>
                            </w:rPr>
                            <m:t>2</m:t>
                          </m:r>
                        </m:sup>
                      </m:sSubSup>
                    </m:den>
                  </m:f>
                </m:e>
              </m:d>
            </m:e>
          </m:func>
          <m:r>
            <w:rPr>
              <w:rFonts w:ascii="Cambria Math" w:eastAsiaTheme="minorEastAsia" w:hAnsi="Cambria Math"/>
              <w:lang w:eastAsia="zh-CN"/>
            </w:rPr>
            <m:t>.     (22)</m:t>
          </m:r>
        </m:oMath>
      </m:oMathPara>
    </w:p>
    <w:p w14:paraId="18A0D5D6" w14:textId="48D32264" w:rsidR="00C1675F" w:rsidRDefault="00E51E02" w:rsidP="00922682">
      <w:pPr>
        <w:pStyle w:val="NormalWeb"/>
        <w:spacing w:before="0" w:beforeAutospacing="0" w:after="0" w:afterAutospacing="0" w:line="360" w:lineRule="auto"/>
        <w:jc w:val="both"/>
        <w:outlineLvl w:val="0"/>
        <w:rPr>
          <w:rFonts w:eastAsiaTheme="minorEastAsia"/>
          <w:lang w:eastAsia="zh-CN"/>
        </w:rPr>
      </w:pPr>
      <w:r>
        <w:rPr>
          <w:rFonts w:eastAsiaTheme="minorEastAsia"/>
          <w:lang w:eastAsia="zh-CN"/>
        </w:rPr>
        <w:t xml:space="preserve">In </w:t>
      </w:r>
      <w:r w:rsidR="00FD6EDD">
        <w:rPr>
          <w:rFonts w:eastAsiaTheme="minorEastAsia"/>
          <w:lang w:eastAsia="zh-CN"/>
        </w:rPr>
        <w:t xml:space="preserve">the </w:t>
      </w:r>
      <w:r>
        <w:rPr>
          <w:rFonts w:eastAsiaTheme="minorEastAsia"/>
          <w:lang w:eastAsia="zh-CN"/>
        </w:rPr>
        <w:t xml:space="preserve">above equation, </w:t>
      </w:r>
      <m:oMath>
        <m:r>
          <m:rPr>
            <m:sty m:val="b"/>
          </m:rPr>
          <w:rPr>
            <w:rFonts w:ascii="Cambria Math" w:eastAsiaTheme="minorEastAsia" w:hAnsi="Cambria Math"/>
            <w:lang w:eastAsia="zh-CN"/>
          </w:rPr>
          <m:t>x</m:t>
        </m:r>
      </m:oMath>
      <w:r w:rsidR="005069D9" w:rsidRPr="007A032D">
        <w:rPr>
          <w:rFonts w:eastAsiaTheme="minorEastAsia"/>
          <w:lang w:eastAsia="zh-CN"/>
        </w:rPr>
        <w:t xml:space="preserve"> </w:t>
      </w:r>
      <w:r w:rsidR="005069D9">
        <w:rPr>
          <w:rFonts w:eastAsiaTheme="minorEastAsia"/>
          <w:lang w:eastAsia="zh-CN"/>
        </w:rPr>
        <w:t xml:space="preserve">is the vector containing the top </w:t>
      </w:r>
      <m:oMath>
        <m:r>
          <w:rPr>
            <w:rFonts w:ascii="Cambria Math" w:eastAsiaTheme="minorEastAsia" w:hAnsi="Cambria Math"/>
            <w:lang w:eastAsia="zh-CN"/>
          </w:rPr>
          <m:t>n</m:t>
        </m:r>
      </m:oMath>
      <w:r w:rsidR="005069D9">
        <w:rPr>
          <w:rFonts w:eastAsiaTheme="minorEastAsia"/>
          <w:lang w:eastAsia="zh-CN"/>
        </w:rPr>
        <w:t xml:space="preserve"> PC coordinates for the cell</w:t>
      </w:r>
      <w:r w:rsidR="00013F44">
        <w:rPr>
          <w:rFonts w:eastAsiaTheme="minorEastAsia"/>
          <w:lang w:eastAsia="zh-CN"/>
        </w:rPr>
        <w:t xml:space="preserve"> and </w:t>
      </w:r>
      <m:oMath>
        <m:sSub>
          <m:sSubPr>
            <m:ctrlPr>
              <w:rPr>
                <w:rFonts w:ascii="Cambria Math" w:eastAsiaTheme="minorEastAsia" w:hAnsi="Cambria Math"/>
                <w:i/>
                <w:lang w:eastAsia="zh-CN"/>
              </w:rPr>
            </m:ctrlPr>
          </m:sSubPr>
          <m:e>
            <m:r>
              <w:rPr>
                <w:rFonts w:ascii="Cambria Math" w:eastAsiaTheme="minorEastAsia" w:hAnsi="Cambria Math"/>
                <w:lang w:eastAsia="zh-CN"/>
              </w:rPr>
              <m:t>σ</m:t>
            </m:r>
          </m:e>
          <m:sub>
            <m:r>
              <m:rPr>
                <m:sty m:val="b"/>
              </m:rPr>
              <w:rPr>
                <w:rFonts w:ascii="Cambria Math" w:eastAsiaTheme="minorEastAsia" w:hAnsi="Cambria Math"/>
                <w:lang w:eastAsia="zh-CN"/>
              </w:rPr>
              <m:t>x</m:t>
            </m:r>
          </m:sub>
        </m:sSub>
      </m:oMath>
      <w:r w:rsidR="00C203AF">
        <w:rPr>
          <w:rFonts w:eastAsiaTheme="minorEastAsia"/>
          <w:lang w:eastAsia="zh-CN"/>
        </w:rPr>
        <w:t xml:space="preserve"> is its local kernel width</w:t>
      </w:r>
      <w:r w:rsidR="002E74ED">
        <w:rPr>
          <w:rFonts w:eastAsiaTheme="minorEastAsia"/>
          <w:lang w:eastAsia="zh-CN"/>
        </w:rPr>
        <w:t xml:space="preserve"> </w:t>
      </w:r>
      <w:r w:rsidR="006E553D">
        <w:rPr>
          <w:rFonts w:eastAsiaTheme="minorEastAsia"/>
          <w:lang w:eastAsia="zh-CN"/>
        </w:rPr>
        <w:t>defined as</w:t>
      </w:r>
      <w:r w:rsidR="00791916">
        <w:rPr>
          <w:rFonts w:eastAsiaTheme="minorEastAsia"/>
          <w:lang w:eastAsia="zh-CN"/>
        </w:rPr>
        <w:t xml:space="preserve"> </w:t>
      </w:r>
      <m:oMath>
        <m:sSub>
          <m:sSubPr>
            <m:ctrlPr>
              <w:rPr>
                <w:rFonts w:ascii="Cambria Math" w:eastAsiaTheme="minorEastAsia" w:hAnsi="Cambria Math"/>
                <w:i/>
                <w:lang w:eastAsia="zh-CN"/>
              </w:rPr>
            </m:ctrlPr>
          </m:sSubPr>
          <m:e>
            <m:r>
              <w:rPr>
                <w:rFonts w:ascii="Cambria Math" w:eastAsiaTheme="minorEastAsia" w:hAnsi="Cambria Math"/>
                <w:lang w:eastAsia="zh-CN"/>
              </w:rPr>
              <m:t>σ</m:t>
            </m:r>
          </m:e>
          <m:sub>
            <m:r>
              <m:rPr>
                <m:sty m:val="b"/>
              </m:rPr>
              <w:rPr>
                <w:rFonts w:ascii="Cambria Math" w:eastAsiaTheme="minorEastAsia" w:hAnsi="Cambria Math"/>
                <w:lang w:eastAsia="zh-CN"/>
              </w:rPr>
              <m:t>x</m:t>
            </m:r>
          </m:sub>
        </m:sSub>
        <m:r>
          <w:rPr>
            <w:rFonts w:ascii="Cambria Math" w:eastAsiaTheme="minorEastAsia" w:hAnsi="Cambria Math"/>
            <w:lang w:eastAsia="zh-CN"/>
          </w:rPr>
          <m:t>=</m:t>
        </m:r>
        <m:r>
          <m:rPr>
            <m:sty m:val="p"/>
          </m:rPr>
          <w:rPr>
            <w:rFonts w:ascii="Cambria Math" w:eastAsiaTheme="minorEastAsia" w:hAnsi="Cambria Math"/>
            <w:lang w:eastAsia="zh-CN"/>
          </w:rPr>
          <m:t>median</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d</m:t>
                </m:r>
              </m:e>
              <m:sub>
                <m:r>
                  <w:rPr>
                    <w:rFonts w:ascii="Cambria Math" w:eastAsiaTheme="minorEastAsia" w:hAnsi="Cambria Math"/>
                    <w:lang w:eastAsia="zh-CN"/>
                  </w:rPr>
                  <m:t>i</m:t>
                </m:r>
              </m:sub>
            </m:sSub>
          </m:e>
          <m:e>
            <m:r>
              <w:rPr>
                <w:rFonts w:ascii="Cambria Math" w:eastAsiaTheme="minorEastAsia" w:hAnsi="Cambria Math"/>
                <w:lang w:eastAsia="zh-CN"/>
              </w:rPr>
              <m:t>i=2,…,K</m:t>
            </m:r>
          </m:e>
        </m:d>
      </m:oMath>
      <w:r w:rsidR="00642384">
        <w:rPr>
          <w:rFonts w:eastAsiaTheme="minorEastAsia"/>
          <w:lang w:eastAsia="zh-CN"/>
        </w:rPr>
        <w:t xml:space="preserve">, where </w:t>
      </w:r>
      <m:oMath>
        <m:sSub>
          <m:sSubPr>
            <m:ctrlPr>
              <w:rPr>
                <w:rFonts w:ascii="Cambria Math" w:eastAsiaTheme="minorEastAsia" w:hAnsi="Cambria Math"/>
                <w:i/>
                <w:lang w:eastAsia="zh-CN"/>
              </w:rPr>
            </m:ctrlPr>
          </m:sSubPr>
          <m:e>
            <m:r>
              <w:rPr>
                <w:rFonts w:ascii="Cambria Math" w:eastAsiaTheme="minorEastAsia" w:hAnsi="Cambria Math"/>
                <w:lang w:eastAsia="zh-CN"/>
              </w:rPr>
              <m:t>d</m:t>
            </m:r>
          </m:e>
          <m:sub>
            <m:r>
              <w:rPr>
                <w:rFonts w:ascii="Cambria Math" w:eastAsiaTheme="minorEastAsia" w:hAnsi="Cambria Math"/>
                <w:lang w:eastAsia="zh-CN"/>
              </w:rPr>
              <m:t>i</m:t>
            </m:r>
          </m:sub>
        </m:sSub>
      </m:oMath>
      <w:r w:rsidR="00642384">
        <w:rPr>
          <w:rFonts w:eastAsiaTheme="minorEastAsia"/>
          <w:lang w:eastAsia="zh-CN"/>
        </w:rPr>
        <w:t xml:space="preserve"> is the </w:t>
      </w:r>
      <w:r w:rsidR="005974F1">
        <w:rPr>
          <w:rFonts w:eastAsiaTheme="minorEastAsia"/>
          <w:lang w:eastAsia="zh-CN"/>
        </w:rPr>
        <w:t xml:space="preserve">distance between this cell and its </w:t>
      </w:r>
      <m:oMath>
        <m:r>
          <w:rPr>
            <w:rFonts w:ascii="Cambria Math" w:eastAsiaTheme="minorEastAsia" w:hAnsi="Cambria Math"/>
            <w:lang w:eastAsia="zh-CN"/>
          </w:rPr>
          <m:t>i</m:t>
        </m:r>
      </m:oMath>
      <w:r w:rsidR="005974F1" w:rsidRPr="007A032D">
        <w:rPr>
          <w:rFonts w:eastAsiaTheme="minorEastAsia"/>
          <w:vertAlign w:val="superscript"/>
          <w:lang w:eastAsia="zh-CN"/>
        </w:rPr>
        <w:t>th</w:t>
      </w:r>
      <w:r w:rsidR="005974F1">
        <w:rPr>
          <w:rFonts w:eastAsiaTheme="minorEastAsia"/>
          <w:lang w:eastAsia="zh-CN"/>
        </w:rPr>
        <w:t xml:space="preserve"> neighbor.</w:t>
      </w:r>
      <w:r w:rsidR="00015C6E">
        <w:rPr>
          <w:rFonts w:eastAsiaTheme="minorEastAsia"/>
          <w:lang w:eastAsia="zh-CN"/>
        </w:rPr>
        <w:t xml:space="preserve"> </w:t>
      </w:r>
      <w:r w:rsidR="00B91D53">
        <w:rPr>
          <w:rFonts w:eastAsiaTheme="minorEastAsia"/>
          <w:lang w:eastAsia="zh-CN"/>
        </w:rPr>
        <w:t xml:space="preserve"> To eliminate the effects of sampling density, </w:t>
      </w:r>
      <w:r w:rsidR="00FD66AB">
        <w:rPr>
          <w:rFonts w:eastAsiaTheme="minorEastAsia"/>
          <w:lang w:eastAsia="zh-CN"/>
        </w:rPr>
        <w:t xml:space="preserve">we additionally define the following density-normalized </w:t>
      </w:r>
      <w:r w:rsidR="00130D33">
        <w:rPr>
          <w:rFonts w:eastAsiaTheme="minorEastAsia"/>
          <w:lang w:eastAsia="zh-CN"/>
        </w:rPr>
        <w:t>kernel</w:t>
      </w:r>
      <w:r w:rsidR="008C71A7">
        <w:rPr>
          <w:rFonts w:eastAsiaTheme="minorEastAsia"/>
          <w:lang w:eastAsia="zh-CN"/>
        </w:rPr>
        <w:fldChar w:fldCharType="begin"/>
      </w:r>
      <w:r w:rsidR="001F2595">
        <w:rPr>
          <w:rFonts w:eastAsiaTheme="minorEastAsia"/>
          <w:lang w:eastAsia="zh-CN"/>
        </w:rPr>
        <w:instrText xml:space="preserve"> ADDIN ZOTERO_ITEM CSL_CITATION {"citationID":"xUSArBWo","properties":{"formattedCitation":"\\super 21\\nosupersub{}","plainCitation":"21","noteIndex":0},"citationItems":[{"id":152,"uris":["http://zotero.org/users/5797567/items/NF9KGKLG"],"uri":["http://zotero.org/users/5797567/items/NF9KGKLG"],"itemData":{"id":152,"type":"article-journal","title":"Diffusion maps","container-title":"Applied and Computational Harmonic Analysis","page":"5-30","volume":"21","issue":"1","source":"www.sciencedirect.com","abstract":"In this paper, we provide a framework based upon diffusion processes for finding meaningful geometric descriptions of data sets. We show that eigenfun…","DOI":"10.1016/j.acha.2006.04.006","ISSN":"1063-5203","language":"en","author":[{"family":"Coifman","given":"Ronald R."},{"family":"Lafon","given":"Stephane"}],"issued":{"date-parts":[["2006",7,1]]}}}],"schema":"https://github.com/citation-style-language/schema/raw/master/csl-citation.json"} </w:instrText>
      </w:r>
      <w:r w:rsidR="008C71A7">
        <w:rPr>
          <w:rFonts w:eastAsiaTheme="minorEastAsia"/>
          <w:lang w:eastAsia="zh-CN"/>
        </w:rPr>
        <w:fldChar w:fldCharType="separate"/>
      </w:r>
      <w:r w:rsidR="001F2595" w:rsidRPr="001F2595">
        <w:rPr>
          <w:vertAlign w:val="superscript"/>
        </w:rPr>
        <w:t>21</w:t>
      </w:r>
      <w:r w:rsidR="008C71A7">
        <w:rPr>
          <w:rFonts w:eastAsiaTheme="minorEastAsia"/>
          <w:lang w:eastAsia="zh-CN"/>
        </w:rPr>
        <w:fldChar w:fldCharType="end"/>
      </w:r>
      <w:r w:rsidR="00130D33">
        <w:rPr>
          <w:rFonts w:eastAsiaTheme="minorEastAsia"/>
          <w:lang w:eastAsia="zh-CN"/>
        </w:rPr>
        <w:t>:</w:t>
      </w:r>
    </w:p>
    <w:p w14:paraId="3233C378" w14:textId="70C8A267" w:rsidR="000E6AAC" w:rsidRPr="00794BE2" w:rsidRDefault="004F1B9C" w:rsidP="00922682">
      <w:pPr>
        <w:pStyle w:val="NormalWeb"/>
        <w:spacing w:before="0" w:beforeAutospacing="0" w:after="0" w:afterAutospacing="0" w:line="360" w:lineRule="auto"/>
        <w:jc w:val="both"/>
        <w:outlineLvl w:val="0"/>
        <w:rPr>
          <w:rFonts w:eastAsiaTheme="minorEastAsia"/>
          <w:lang w:eastAsia="zh-CN"/>
        </w:rPr>
      </w:pPr>
      <m:oMathPara>
        <m:oMath>
          <m:sSup>
            <m:sSupPr>
              <m:ctrlPr>
                <w:rPr>
                  <w:rFonts w:ascii="Cambria Math" w:eastAsiaTheme="minorEastAsia" w:hAnsi="Cambria Math"/>
                  <w:i/>
                  <w:lang w:eastAsia="zh-CN"/>
                </w:rPr>
              </m:ctrlPr>
            </m:sSupPr>
            <m:e>
              <m:r>
                <w:rPr>
                  <w:rFonts w:ascii="Cambria Math" w:eastAsiaTheme="minorEastAsia" w:hAnsi="Cambria Math"/>
                  <w:lang w:eastAsia="zh-CN"/>
                </w:rPr>
                <m:t>K</m:t>
              </m:r>
            </m:e>
            <m:sup>
              <m:r>
                <w:rPr>
                  <w:rFonts w:ascii="Cambria Math" w:eastAsiaTheme="minorEastAsia" w:hAnsi="Cambria Math"/>
                  <w:lang w:eastAsia="zh-CN"/>
                </w:rPr>
                <m:t>'</m:t>
              </m:r>
            </m:sup>
          </m:sSup>
          <m:d>
            <m:dPr>
              <m:ctrlPr>
                <w:rPr>
                  <w:rFonts w:ascii="Cambria Math" w:eastAsiaTheme="minorEastAsia" w:hAnsi="Cambria Math"/>
                  <w:i/>
                  <w:lang w:eastAsia="zh-CN"/>
                </w:rPr>
              </m:ctrlPr>
            </m:dPr>
            <m:e>
              <m:r>
                <m:rPr>
                  <m:sty m:val="b"/>
                </m:rPr>
                <w:rPr>
                  <w:rFonts w:ascii="Cambria Math" w:eastAsiaTheme="minorEastAsia" w:hAnsi="Cambria Math"/>
                  <w:lang w:eastAsia="zh-CN"/>
                </w:rPr>
                <m:t>x</m:t>
              </m:r>
              <m:r>
                <w:rPr>
                  <w:rFonts w:ascii="Cambria Math" w:eastAsiaTheme="minorEastAsia" w:hAnsi="Cambria Math"/>
                  <w:lang w:eastAsia="zh-CN"/>
                </w:rPr>
                <m:t>,</m:t>
              </m:r>
              <m:r>
                <m:rPr>
                  <m:sty m:val="b"/>
                </m:rPr>
                <w:rPr>
                  <w:rFonts w:ascii="Cambria Math" w:eastAsiaTheme="minorEastAsia" w:hAnsi="Cambria Math"/>
                  <w:lang w:eastAsia="zh-CN"/>
                </w:rPr>
                <m:t>y</m:t>
              </m:r>
              <m:ctrlPr>
                <w:rPr>
                  <w:rFonts w:ascii="Cambria Math" w:eastAsiaTheme="minorEastAsia" w:hAnsi="Cambria Math"/>
                  <w:b/>
                  <w:lang w:eastAsia="zh-CN"/>
                </w:rPr>
              </m:ctrlPr>
            </m:e>
          </m:d>
          <m:r>
            <m:rPr>
              <m:sty m:val="b"/>
            </m:rPr>
            <w:rPr>
              <w:rFonts w:ascii="Cambria Math" w:eastAsiaTheme="minorEastAsia" w:hAnsi="Cambria Math"/>
              <w:lang w:eastAsia="zh-CN"/>
            </w:rPr>
            <m:t>=</m:t>
          </m:r>
          <m:f>
            <m:fPr>
              <m:ctrlPr>
                <w:rPr>
                  <w:rFonts w:ascii="Cambria Math" w:eastAsiaTheme="minorEastAsia" w:hAnsi="Cambria Math"/>
                  <w:b/>
                  <w:lang w:eastAsia="zh-CN"/>
                </w:rPr>
              </m:ctrlPr>
            </m:fPr>
            <m:num>
              <m:r>
                <w:rPr>
                  <w:rFonts w:ascii="Cambria Math" w:eastAsiaTheme="minorEastAsia" w:hAnsi="Cambria Math"/>
                  <w:lang w:eastAsia="zh-CN"/>
                </w:rPr>
                <m:t>K</m:t>
              </m:r>
              <m:d>
                <m:dPr>
                  <m:ctrlPr>
                    <w:rPr>
                      <w:rFonts w:ascii="Cambria Math" w:eastAsiaTheme="minorEastAsia" w:hAnsi="Cambria Math"/>
                      <w:i/>
                      <w:lang w:eastAsia="zh-CN"/>
                    </w:rPr>
                  </m:ctrlPr>
                </m:dPr>
                <m:e>
                  <m:r>
                    <m:rPr>
                      <m:sty m:val="b"/>
                    </m:rPr>
                    <w:rPr>
                      <w:rFonts w:ascii="Cambria Math" w:eastAsiaTheme="minorEastAsia" w:hAnsi="Cambria Math"/>
                      <w:lang w:eastAsia="zh-CN"/>
                    </w:rPr>
                    <m:t>x</m:t>
                  </m:r>
                  <m:r>
                    <w:rPr>
                      <w:rFonts w:ascii="Cambria Math" w:eastAsiaTheme="minorEastAsia" w:hAnsi="Cambria Math"/>
                      <w:lang w:eastAsia="zh-CN"/>
                    </w:rPr>
                    <m:t>,</m:t>
                  </m:r>
                  <m:r>
                    <m:rPr>
                      <m:sty m:val="b"/>
                    </m:rPr>
                    <w:rPr>
                      <w:rFonts w:ascii="Cambria Math" w:eastAsiaTheme="minorEastAsia" w:hAnsi="Cambria Math"/>
                      <w:lang w:eastAsia="zh-CN"/>
                    </w:rPr>
                    <m:t>y</m:t>
                  </m:r>
                </m:e>
              </m:d>
            </m:num>
            <m:den>
              <m:r>
                <w:rPr>
                  <w:rFonts w:ascii="Cambria Math" w:eastAsiaTheme="minorEastAsia" w:hAnsi="Cambria Math"/>
                  <w:lang w:eastAsia="zh-CN"/>
                </w:rPr>
                <m:t>q</m:t>
              </m:r>
              <m:d>
                <m:dPr>
                  <m:ctrlPr>
                    <w:rPr>
                      <w:rFonts w:ascii="Cambria Math" w:eastAsiaTheme="minorEastAsia" w:hAnsi="Cambria Math"/>
                      <w:i/>
                      <w:lang w:eastAsia="zh-CN"/>
                    </w:rPr>
                  </m:ctrlPr>
                </m:dPr>
                <m:e>
                  <m:r>
                    <m:rPr>
                      <m:sty m:val="b"/>
                    </m:rPr>
                    <w:rPr>
                      <w:rFonts w:ascii="Cambria Math" w:eastAsiaTheme="minorEastAsia" w:hAnsi="Cambria Math"/>
                      <w:lang w:eastAsia="zh-CN"/>
                    </w:rPr>
                    <m:t>x</m:t>
                  </m:r>
                </m:e>
              </m:d>
              <m:r>
                <w:rPr>
                  <w:rFonts w:ascii="Cambria Math" w:eastAsiaTheme="minorEastAsia" w:hAnsi="Cambria Math"/>
                  <w:lang w:eastAsia="zh-CN"/>
                </w:rPr>
                <m:t>q(</m:t>
              </m:r>
              <m:r>
                <m:rPr>
                  <m:sty m:val="b"/>
                </m:rPr>
                <w:rPr>
                  <w:rFonts w:ascii="Cambria Math" w:eastAsiaTheme="minorEastAsia" w:hAnsi="Cambria Math"/>
                  <w:lang w:eastAsia="zh-CN"/>
                </w:rPr>
                <m:t>y</m:t>
              </m:r>
              <m:r>
                <w:rPr>
                  <w:rFonts w:ascii="Cambria Math" w:eastAsiaTheme="minorEastAsia" w:hAnsi="Cambria Math"/>
                  <w:lang w:eastAsia="zh-CN"/>
                </w:rPr>
                <m:t>)</m:t>
              </m:r>
            </m:den>
          </m:f>
          <m:r>
            <m:rPr>
              <m:sty m:val="bi"/>
            </m:rPr>
            <w:rPr>
              <w:rFonts w:ascii="Cambria Math" w:eastAsiaTheme="minorEastAsia" w:hAnsi="Cambria Math"/>
              <w:lang w:eastAsia="zh-CN"/>
            </w:rPr>
            <m:t xml:space="preserve">. </m:t>
          </m:r>
          <m:r>
            <m:rPr>
              <m:sty m:val="p"/>
            </m:rPr>
            <w:rPr>
              <w:rFonts w:ascii="Cambria Math" w:eastAsiaTheme="minorEastAsia" w:hAnsi="Cambria Math"/>
              <w:lang w:eastAsia="zh-CN"/>
            </w:rPr>
            <m:t xml:space="preserve">      (23)</m:t>
          </m:r>
        </m:oMath>
      </m:oMathPara>
    </w:p>
    <w:p w14:paraId="5C0B438D" w14:textId="2211750F" w:rsidR="00794BE2" w:rsidRDefault="00945F48" w:rsidP="00922682">
      <w:pPr>
        <w:pStyle w:val="NormalWeb"/>
        <w:spacing w:before="0" w:beforeAutospacing="0" w:after="0" w:afterAutospacing="0" w:line="360" w:lineRule="auto"/>
        <w:jc w:val="both"/>
        <w:outlineLvl w:val="0"/>
        <w:rPr>
          <w:rFonts w:eastAsiaTheme="minorEastAsia"/>
          <w:lang w:eastAsia="zh-CN"/>
        </w:rPr>
      </w:pPr>
      <m:oMath>
        <m:r>
          <w:rPr>
            <w:rFonts w:ascii="Cambria Math" w:eastAsiaTheme="minorEastAsia" w:hAnsi="Cambria Math"/>
            <w:lang w:eastAsia="zh-CN"/>
          </w:rPr>
          <m:t>q</m:t>
        </m:r>
        <m:d>
          <m:dPr>
            <m:ctrlPr>
              <w:rPr>
                <w:rFonts w:ascii="Cambria Math" w:eastAsiaTheme="minorEastAsia" w:hAnsi="Cambria Math"/>
                <w:i/>
                <w:lang w:eastAsia="zh-CN"/>
              </w:rPr>
            </m:ctrlPr>
          </m:dPr>
          <m:e>
            <m:r>
              <m:rPr>
                <m:sty m:val="b"/>
              </m:rPr>
              <w:rPr>
                <w:rFonts w:ascii="Cambria Math" w:eastAsiaTheme="minorEastAsia" w:hAnsi="Cambria Math"/>
                <w:lang w:eastAsia="zh-CN"/>
              </w:rPr>
              <m:t>x</m:t>
            </m:r>
          </m:e>
        </m:d>
      </m:oMath>
      <w:r>
        <w:rPr>
          <w:rFonts w:eastAsiaTheme="minorEastAsia"/>
          <w:lang w:eastAsia="zh-CN"/>
        </w:rPr>
        <w:t xml:space="preserve"> is the sampling density term for cell </w:t>
      </w:r>
      <m:oMath>
        <m:r>
          <m:rPr>
            <m:sty m:val="b"/>
          </m:rPr>
          <w:rPr>
            <w:rFonts w:ascii="Cambria Math" w:eastAsiaTheme="minorEastAsia" w:hAnsi="Cambria Math"/>
            <w:lang w:eastAsia="zh-CN"/>
          </w:rPr>
          <m:t>x</m:t>
        </m:r>
      </m:oMath>
      <w:r w:rsidRPr="007A032D">
        <w:rPr>
          <w:rFonts w:eastAsiaTheme="minorEastAsia"/>
          <w:lang w:eastAsia="zh-CN"/>
        </w:rPr>
        <w:t>.</w:t>
      </w:r>
      <w:r>
        <w:rPr>
          <w:rFonts w:eastAsiaTheme="minorEastAsia"/>
          <w:lang w:eastAsia="zh-CN"/>
        </w:rPr>
        <w:t xml:space="preserve"> Let us define </w:t>
      </w:r>
      <m:oMath>
        <m:r>
          <w:rPr>
            <w:rFonts w:ascii="Cambria Math" w:eastAsiaTheme="minorEastAsia" w:hAnsi="Cambria Math"/>
            <w:lang w:eastAsia="zh-CN"/>
          </w:rPr>
          <m:t>N(</m:t>
        </m:r>
        <m:r>
          <m:rPr>
            <m:sty m:val="b"/>
          </m:rPr>
          <w:rPr>
            <w:rFonts w:ascii="Cambria Math" w:eastAsiaTheme="minorEastAsia" w:hAnsi="Cambria Math"/>
            <w:lang w:eastAsia="zh-CN"/>
          </w:rPr>
          <m:t>x)</m:t>
        </m:r>
      </m:oMath>
      <w:r w:rsidR="00994B54" w:rsidRPr="004E5087">
        <w:rPr>
          <w:rFonts w:eastAsiaTheme="minorEastAsia"/>
          <w:lang w:eastAsia="zh-CN"/>
        </w:rPr>
        <w:t xml:space="preserve"> </w:t>
      </w:r>
      <w:r w:rsidR="00994B54">
        <w:rPr>
          <w:rFonts w:eastAsiaTheme="minorEastAsia"/>
          <w:lang w:eastAsia="zh-CN"/>
        </w:rPr>
        <w:t xml:space="preserve">as the </w:t>
      </w:r>
      <w:r w:rsidR="000D5A80">
        <w:rPr>
          <w:rFonts w:eastAsiaTheme="minorEastAsia"/>
          <w:lang w:eastAsia="zh-CN"/>
        </w:rPr>
        <w:t xml:space="preserve">set consisting of </w:t>
      </w:r>
      <m:oMath>
        <m:r>
          <m:rPr>
            <m:sty m:val="b"/>
          </m:rPr>
          <w:rPr>
            <w:rFonts w:ascii="Cambria Math" w:eastAsiaTheme="minorEastAsia" w:hAnsi="Cambria Math"/>
            <w:lang w:eastAsia="zh-CN"/>
          </w:rPr>
          <m:t>x</m:t>
        </m:r>
      </m:oMath>
      <w:r w:rsidR="000D5A80">
        <w:rPr>
          <w:rFonts w:eastAsiaTheme="minorEastAsia"/>
          <w:lang w:eastAsia="zh-CN"/>
        </w:rPr>
        <w:t>’s 2</w:t>
      </w:r>
      <w:proofErr w:type="spellStart"/>
      <w:r w:rsidR="000D5A80" w:rsidRPr="004E5087">
        <w:rPr>
          <w:rFonts w:eastAsiaTheme="minorEastAsia"/>
          <w:vertAlign w:val="superscript"/>
          <w:lang w:eastAsia="zh-CN"/>
        </w:rPr>
        <w:t>nd</w:t>
      </w:r>
      <w:proofErr w:type="spellEnd"/>
      <w:r w:rsidR="000D5A80">
        <w:rPr>
          <w:rFonts w:eastAsiaTheme="minorEastAsia"/>
          <w:lang w:eastAsia="zh-CN"/>
        </w:rPr>
        <w:t xml:space="preserve"> to </w:t>
      </w:r>
      <m:oMath>
        <m:r>
          <w:rPr>
            <w:rFonts w:ascii="Cambria Math" w:eastAsiaTheme="minorEastAsia" w:hAnsi="Cambria Math"/>
            <w:lang w:eastAsia="zh-CN"/>
          </w:rPr>
          <m:t>K</m:t>
        </m:r>
      </m:oMath>
      <w:r w:rsidR="000D5A80" w:rsidRPr="004E5087">
        <w:rPr>
          <w:rFonts w:eastAsiaTheme="minorEastAsia"/>
          <w:vertAlign w:val="superscript"/>
          <w:lang w:eastAsia="zh-CN"/>
        </w:rPr>
        <w:t>th</w:t>
      </w:r>
      <w:r w:rsidR="000D5A80">
        <w:rPr>
          <w:rFonts w:eastAsiaTheme="minorEastAsia"/>
          <w:lang w:eastAsia="zh-CN"/>
        </w:rPr>
        <w:t xml:space="preserve"> neighbors, </w:t>
      </w:r>
      <m:oMath>
        <m:r>
          <w:rPr>
            <w:rFonts w:ascii="Cambria Math" w:eastAsiaTheme="minorEastAsia" w:hAnsi="Cambria Math"/>
            <w:lang w:eastAsia="zh-CN"/>
          </w:rPr>
          <m:t>q</m:t>
        </m:r>
        <m:d>
          <m:dPr>
            <m:ctrlPr>
              <w:rPr>
                <w:rFonts w:ascii="Cambria Math" w:eastAsiaTheme="minorEastAsia" w:hAnsi="Cambria Math"/>
                <w:i/>
                <w:lang w:eastAsia="zh-CN"/>
              </w:rPr>
            </m:ctrlPr>
          </m:dPr>
          <m:e>
            <m:r>
              <m:rPr>
                <m:sty m:val="b"/>
              </m:rPr>
              <w:rPr>
                <w:rFonts w:ascii="Cambria Math" w:eastAsiaTheme="minorEastAsia" w:hAnsi="Cambria Math"/>
                <w:lang w:eastAsia="zh-CN"/>
              </w:rPr>
              <m:t>x</m:t>
            </m:r>
          </m:e>
        </m:d>
      </m:oMath>
      <w:r w:rsidR="001D2924">
        <w:rPr>
          <w:rFonts w:eastAsiaTheme="minorEastAsia"/>
          <w:lang w:eastAsia="zh-CN"/>
        </w:rPr>
        <w:t xml:space="preserve"> is calculated as follows:</w:t>
      </w:r>
    </w:p>
    <w:p w14:paraId="12C47A4C" w14:textId="4D5F15A4" w:rsidR="001D2924" w:rsidRPr="00E20467" w:rsidRDefault="00E20467" w:rsidP="00922682">
      <w:pPr>
        <w:pStyle w:val="NormalWeb"/>
        <w:spacing w:before="0" w:beforeAutospacing="0" w:after="0" w:afterAutospacing="0" w:line="360" w:lineRule="auto"/>
        <w:jc w:val="both"/>
        <w:outlineLvl w:val="0"/>
        <w:rPr>
          <w:rFonts w:eastAsiaTheme="minorEastAsia"/>
          <w:lang w:eastAsia="zh-CN"/>
        </w:rPr>
      </w:pPr>
      <m:oMathPara>
        <m:oMath>
          <m:r>
            <w:rPr>
              <w:rFonts w:ascii="Cambria Math" w:eastAsiaTheme="minorEastAsia" w:hAnsi="Cambria Math"/>
              <w:lang w:eastAsia="zh-CN"/>
            </w:rPr>
            <m:t>q</m:t>
          </m:r>
          <m:d>
            <m:dPr>
              <m:ctrlPr>
                <w:rPr>
                  <w:rFonts w:ascii="Cambria Math" w:eastAsiaTheme="minorEastAsia" w:hAnsi="Cambria Math"/>
                  <w:i/>
                  <w:lang w:eastAsia="zh-CN"/>
                </w:rPr>
              </m:ctrlPr>
            </m:dPr>
            <m:e>
              <m:r>
                <m:rPr>
                  <m:sty m:val="b"/>
                </m:rPr>
                <w:rPr>
                  <w:rFonts w:ascii="Cambria Math" w:eastAsiaTheme="minorEastAsia" w:hAnsi="Cambria Math"/>
                  <w:lang w:eastAsia="zh-CN"/>
                </w:rPr>
                <m:t>x</m:t>
              </m:r>
            </m:e>
          </m:d>
          <m:r>
            <w:rPr>
              <w:rFonts w:ascii="Cambria Math" w:eastAsiaTheme="minorEastAsia" w:hAnsi="Cambria Math"/>
              <w:lang w:eastAsia="zh-CN"/>
            </w:rPr>
            <m:t>=</m:t>
          </m:r>
          <m:nary>
            <m:naryPr>
              <m:chr m:val="∑"/>
              <m:limLoc m:val="undOvr"/>
              <m:supHide m:val="1"/>
              <m:ctrlPr>
                <w:rPr>
                  <w:rFonts w:ascii="Cambria Math" w:eastAsiaTheme="minorEastAsia" w:hAnsi="Cambria Math"/>
                  <w:i/>
                  <w:lang w:eastAsia="zh-CN"/>
                </w:rPr>
              </m:ctrlPr>
            </m:naryPr>
            <m:sub>
              <m:r>
                <m:rPr>
                  <m:sty m:val="b"/>
                </m:rPr>
                <w:rPr>
                  <w:rFonts w:ascii="Cambria Math" w:eastAsiaTheme="minorEastAsia" w:hAnsi="Cambria Math"/>
                  <w:lang w:eastAsia="zh-CN"/>
                </w:rPr>
                <m:t>y</m:t>
              </m:r>
              <m:r>
                <w:rPr>
                  <w:rFonts w:ascii="Cambria Math" w:eastAsiaTheme="minorEastAsia" w:hAnsi="Cambria Math"/>
                  <w:lang w:eastAsia="zh-CN"/>
                </w:rPr>
                <m:t>∈N</m:t>
              </m:r>
              <m:d>
                <m:dPr>
                  <m:ctrlPr>
                    <w:rPr>
                      <w:rFonts w:ascii="Cambria Math" w:eastAsiaTheme="minorEastAsia" w:hAnsi="Cambria Math"/>
                      <w:i/>
                      <w:lang w:eastAsia="zh-CN"/>
                    </w:rPr>
                  </m:ctrlPr>
                </m:dPr>
                <m:e>
                  <m:r>
                    <m:rPr>
                      <m:sty m:val="b"/>
                    </m:rPr>
                    <w:rPr>
                      <w:rFonts w:ascii="Cambria Math" w:eastAsiaTheme="minorEastAsia" w:hAnsi="Cambria Math"/>
                      <w:lang w:eastAsia="zh-CN"/>
                    </w:rPr>
                    <m:t>x</m:t>
                  </m:r>
                </m:e>
              </m:d>
              <m:r>
                <w:rPr>
                  <w:rFonts w:ascii="Cambria Math" w:eastAsiaTheme="minorEastAsia" w:hAnsi="Cambria Math"/>
                  <w:lang w:eastAsia="zh-CN"/>
                </w:rPr>
                <m:t xml:space="preserve"> or </m:t>
              </m:r>
              <m:r>
                <m:rPr>
                  <m:sty m:val="b"/>
                </m:rPr>
                <w:rPr>
                  <w:rFonts w:ascii="Cambria Math" w:eastAsiaTheme="minorEastAsia" w:hAnsi="Cambria Math"/>
                  <w:lang w:eastAsia="zh-CN"/>
                </w:rPr>
                <m:t>x</m:t>
              </m:r>
              <m:r>
                <w:rPr>
                  <w:rFonts w:ascii="Cambria Math" w:eastAsiaTheme="minorEastAsia" w:hAnsi="Cambria Math"/>
                  <w:lang w:eastAsia="zh-CN"/>
                </w:rPr>
                <m:t>∈N(</m:t>
              </m:r>
              <m:r>
                <m:rPr>
                  <m:sty m:val="b"/>
                </m:rPr>
                <w:rPr>
                  <w:rFonts w:ascii="Cambria Math" w:eastAsiaTheme="minorEastAsia" w:hAnsi="Cambria Math"/>
                  <w:lang w:eastAsia="zh-CN"/>
                </w:rPr>
                <m:t>y</m:t>
              </m:r>
              <m:r>
                <w:rPr>
                  <w:rFonts w:ascii="Cambria Math" w:eastAsiaTheme="minorEastAsia" w:hAnsi="Cambria Math"/>
                  <w:lang w:eastAsia="zh-CN"/>
                </w:rPr>
                <m:t>)</m:t>
              </m:r>
            </m:sub>
            <m:sup/>
            <m:e>
              <m:r>
                <w:rPr>
                  <w:rFonts w:ascii="Cambria Math" w:eastAsiaTheme="minorEastAsia" w:hAnsi="Cambria Math"/>
                  <w:lang w:eastAsia="zh-CN"/>
                </w:rPr>
                <m:t>K(</m:t>
              </m:r>
              <m:r>
                <m:rPr>
                  <m:sty m:val="b"/>
                </m:rPr>
                <w:rPr>
                  <w:rFonts w:ascii="Cambria Math" w:eastAsiaTheme="minorEastAsia" w:hAnsi="Cambria Math"/>
                  <w:lang w:eastAsia="zh-CN"/>
                </w:rPr>
                <m:t>x</m:t>
              </m:r>
              <m:r>
                <w:rPr>
                  <w:rFonts w:ascii="Cambria Math" w:eastAsiaTheme="minorEastAsia" w:hAnsi="Cambria Math"/>
                  <w:lang w:eastAsia="zh-CN"/>
                </w:rPr>
                <m:t>,</m:t>
              </m:r>
              <m:r>
                <m:rPr>
                  <m:sty m:val="b"/>
                </m:rPr>
                <w:rPr>
                  <w:rFonts w:ascii="Cambria Math" w:eastAsiaTheme="minorEastAsia" w:hAnsi="Cambria Math"/>
                  <w:lang w:eastAsia="zh-CN"/>
                </w:rPr>
                <m:t>y</m:t>
              </m:r>
              <m:r>
                <w:rPr>
                  <w:rFonts w:ascii="Cambria Math" w:eastAsiaTheme="minorEastAsia" w:hAnsi="Cambria Math"/>
                  <w:lang w:eastAsia="zh-CN"/>
                </w:rPr>
                <m:t>)</m:t>
              </m:r>
            </m:e>
          </m:nary>
          <m:r>
            <w:rPr>
              <w:rFonts w:ascii="Cambria Math" w:eastAsiaTheme="minorEastAsia" w:hAnsi="Cambria Math"/>
              <w:lang w:eastAsia="zh-CN"/>
            </w:rPr>
            <m:t>.     (24)</m:t>
          </m:r>
        </m:oMath>
      </m:oMathPara>
    </w:p>
    <w:p w14:paraId="6EB6A6A5" w14:textId="2D3C6A97" w:rsidR="008E409F" w:rsidRDefault="008A58EB" w:rsidP="00922682">
      <w:pPr>
        <w:pStyle w:val="NormalWeb"/>
        <w:spacing w:before="0" w:beforeAutospacing="0" w:after="0" w:afterAutospacing="0" w:line="360" w:lineRule="auto"/>
        <w:jc w:val="both"/>
        <w:outlineLvl w:val="0"/>
        <w:rPr>
          <w:rFonts w:eastAsiaTheme="minorEastAsia"/>
          <w:lang w:eastAsia="zh-CN"/>
        </w:rPr>
      </w:pPr>
      <w:r>
        <w:rPr>
          <w:rFonts w:eastAsiaTheme="minorEastAsia"/>
          <w:lang w:eastAsia="zh-CN"/>
        </w:rPr>
        <w:t xml:space="preserve">We construct </w:t>
      </w:r>
      <m:oMath>
        <m:r>
          <m:rPr>
            <m:sty m:val="b"/>
          </m:rPr>
          <w:rPr>
            <w:rFonts w:ascii="Cambria Math" w:eastAsiaTheme="minorEastAsia" w:hAnsi="Cambria Math"/>
            <w:lang w:eastAsia="zh-CN"/>
          </w:rPr>
          <m:t>W</m:t>
        </m:r>
      </m:oMath>
      <w:r>
        <w:rPr>
          <w:rFonts w:eastAsiaTheme="minorEastAsia"/>
          <w:lang w:eastAsia="zh-CN"/>
        </w:rPr>
        <w:t xml:space="preserve"> using the density-normalized kernel as follows:</w:t>
      </w:r>
    </w:p>
    <w:p w14:paraId="01D1FFD8" w14:textId="40BC2B93" w:rsidR="0057014C" w:rsidRPr="00902AB9" w:rsidRDefault="0057014C" w:rsidP="00922682">
      <w:pPr>
        <w:pStyle w:val="NormalWeb"/>
        <w:spacing w:before="0" w:beforeAutospacing="0" w:after="0" w:afterAutospacing="0" w:line="360" w:lineRule="auto"/>
        <w:jc w:val="both"/>
        <w:outlineLvl w:val="0"/>
        <w:rPr>
          <w:rFonts w:eastAsiaTheme="minorEastAsia"/>
          <w:lang w:eastAsia="zh-CN"/>
        </w:rPr>
      </w:pPr>
      <m:oMathPara>
        <m:oMath>
          <m:r>
            <m:rPr>
              <m:sty m:val="b"/>
            </m:rPr>
            <w:rPr>
              <w:rFonts w:ascii="Cambria Math" w:eastAsiaTheme="minorEastAsia" w:hAnsi="Cambria Math"/>
              <w:lang w:eastAsia="zh-CN"/>
            </w:rPr>
            <m:t>W</m:t>
          </m:r>
          <m:d>
            <m:dPr>
              <m:ctrlPr>
                <w:rPr>
                  <w:rFonts w:ascii="Cambria Math" w:eastAsiaTheme="minorEastAsia" w:hAnsi="Cambria Math"/>
                  <w:i/>
                  <w:lang w:eastAsia="zh-CN"/>
                </w:rPr>
              </m:ctrlPr>
            </m:dPr>
            <m:e>
              <m:r>
                <m:rPr>
                  <m:sty m:val="b"/>
                </m:rPr>
                <w:rPr>
                  <w:rFonts w:ascii="Cambria Math" w:eastAsiaTheme="minorEastAsia" w:hAnsi="Cambria Math"/>
                  <w:lang w:eastAsia="zh-CN"/>
                </w:rPr>
                <m:t>x</m:t>
              </m:r>
              <m:r>
                <w:rPr>
                  <w:rFonts w:ascii="Cambria Math" w:eastAsiaTheme="minorEastAsia" w:hAnsi="Cambria Math"/>
                  <w:lang w:eastAsia="zh-CN"/>
                </w:rPr>
                <m:t>,</m:t>
              </m:r>
              <m:r>
                <m:rPr>
                  <m:sty m:val="b"/>
                </m:rPr>
                <w:rPr>
                  <w:rFonts w:ascii="Cambria Math" w:eastAsiaTheme="minorEastAsia" w:hAnsi="Cambria Math"/>
                  <w:lang w:eastAsia="zh-CN"/>
                </w:rPr>
                <m:t>y</m:t>
              </m:r>
            </m:e>
          </m:d>
          <m:r>
            <w:rPr>
              <w:rFonts w:ascii="Cambria Math" w:eastAsiaTheme="minorEastAsia" w:hAnsi="Cambria Math"/>
              <w:lang w:eastAsia="zh-CN"/>
            </w:rPr>
            <m:t>=</m:t>
          </m:r>
          <m:d>
            <m:dPr>
              <m:begChr m:val="{"/>
              <m:endChr m:val=""/>
              <m:ctrlPr>
                <w:rPr>
                  <w:rFonts w:ascii="Cambria Math" w:eastAsiaTheme="minorEastAsia" w:hAnsi="Cambria Math"/>
                  <w:i/>
                  <w:lang w:eastAsia="zh-CN"/>
                </w:rPr>
              </m:ctrlPr>
            </m:dPr>
            <m:e>
              <m:eqArr>
                <m:eqArrPr>
                  <m:ctrlPr>
                    <w:rPr>
                      <w:rFonts w:ascii="Cambria Math" w:eastAsiaTheme="minorEastAsia" w:hAnsi="Cambria Math"/>
                      <w:i/>
                      <w:lang w:eastAsia="zh-CN"/>
                    </w:rPr>
                  </m:ctrlPr>
                </m:eqArrPr>
                <m:e>
                  <m:sSup>
                    <m:sSupPr>
                      <m:ctrlPr>
                        <w:rPr>
                          <w:rFonts w:ascii="Cambria Math" w:eastAsiaTheme="minorEastAsia" w:hAnsi="Cambria Math"/>
                          <w:i/>
                          <w:lang w:eastAsia="zh-CN"/>
                        </w:rPr>
                      </m:ctrlPr>
                    </m:sSupPr>
                    <m:e>
                      <m:r>
                        <w:rPr>
                          <w:rFonts w:ascii="Cambria Math" w:eastAsiaTheme="minorEastAsia" w:hAnsi="Cambria Math"/>
                          <w:lang w:eastAsia="zh-CN"/>
                        </w:rPr>
                        <m:t>K</m:t>
                      </m:r>
                    </m:e>
                    <m:sup>
                      <m:r>
                        <w:rPr>
                          <w:rFonts w:ascii="Cambria Math" w:eastAsiaTheme="minorEastAsia" w:hAnsi="Cambria Math"/>
                          <w:lang w:eastAsia="zh-CN"/>
                        </w:rPr>
                        <m:t>'</m:t>
                      </m:r>
                    </m:sup>
                  </m:sSup>
                  <m:d>
                    <m:dPr>
                      <m:ctrlPr>
                        <w:rPr>
                          <w:rFonts w:ascii="Cambria Math" w:eastAsiaTheme="minorEastAsia" w:hAnsi="Cambria Math"/>
                          <w:i/>
                          <w:lang w:eastAsia="zh-CN"/>
                        </w:rPr>
                      </m:ctrlPr>
                    </m:dPr>
                    <m:e>
                      <m:r>
                        <m:rPr>
                          <m:sty m:val="b"/>
                        </m:rPr>
                        <w:rPr>
                          <w:rFonts w:ascii="Cambria Math" w:eastAsiaTheme="minorEastAsia" w:hAnsi="Cambria Math"/>
                          <w:lang w:eastAsia="zh-CN"/>
                        </w:rPr>
                        <m:t>x</m:t>
                      </m:r>
                      <m:r>
                        <w:rPr>
                          <w:rFonts w:ascii="Cambria Math" w:eastAsiaTheme="minorEastAsia" w:hAnsi="Cambria Math"/>
                          <w:lang w:eastAsia="zh-CN"/>
                        </w:rPr>
                        <m:t>,</m:t>
                      </m:r>
                      <m:r>
                        <m:rPr>
                          <m:sty m:val="b"/>
                        </m:rPr>
                        <w:rPr>
                          <w:rFonts w:ascii="Cambria Math" w:eastAsiaTheme="minorEastAsia" w:hAnsi="Cambria Math"/>
                          <w:lang w:eastAsia="zh-CN"/>
                        </w:rPr>
                        <m:t>y</m:t>
                      </m:r>
                      <m:ctrlPr>
                        <w:rPr>
                          <w:rFonts w:ascii="Cambria Math" w:eastAsiaTheme="minorEastAsia" w:hAnsi="Cambria Math"/>
                          <w:b/>
                          <w:lang w:eastAsia="zh-CN"/>
                        </w:rPr>
                      </m:ctrlPr>
                    </m:e>
                  </m:d>
                  <m:r>
                    <w:rPr>
                      <w:rFonts w:ascii="Cambria Math" w:hAnsi="Cambria Math"/>
                    </w:rPr>
                    <m:t>,  &amp;</m:t>
                  </m:r>
                  <m:r>
                    <m:rPr>
                      <m:sty m:val="b"/>
                    </m:rPr>
                    <w:rPr>
                      <w:rFonts w:ascii="Cambria Math" w:eastAsiaTheme="minorEastAsia" w:hAnsi="Cambria Math"/>
                      <w:lang w:eastAsia="zh-CN"/>
                    </w:rPr>
                    <m:t>y</m:t>
                  </m:r>
                  <m:r>
                    <w:rPr>
                      <w:rFonts w:ascii="Cambria Math" w:eastAsiaTheme="minorEastAsia" w:hAnsi="Cambria Math"/>
                      <w:lang w:eastAsia="zh-CN"/>
                    </w:rPr>
                    <m:t>∈N</m:t>
                  </m:r>
                  <m:d>
                    <m:dPr>
                      <m:ctrlPr>
                        <w:rPr>
                          <w:rFonts w:ascii="Cambria Math" w:eastAsiaTheme="minorEastAsia" w:hAnsi="Cambria Math"/>
                          <w:i/>
                          <w:lang w:eastAsia="zh-CN"/>
                        </w:rPr>
                      </m:ctrlPr>
                    </m:dPr>
                    <m:e>
                      <m:r>
                        <m:rPr>
                          <m:sty m:val="b"/>
                        </m:rPr>
                        <w:rPr>
                          <w:rFonts w:ascii="Cambria Math" w:eastAsiaTheme="minorEastAsia" w:hAnsi="Cambria Math"/>
                          <w:lang w:eastAsia="zh-CN"/>
                        </w:rPr>
                        <m:t>x</m:t>
                      </m:r>
                    </m:e>
                  </m:d>
                  <m:r>
                    <w:rPr>
                      <w:rFonts w:ascii="Cambria Math" w:eastAsiaTheme="minorEastAsia" w:hAnsi="Cambria Math"/>
                      <w:lang w:eastAsia="zh-CN"/>
                    </w:rPr>
                    <m:t xml:space="preserve"> or </m:t>
                  </m:r>
                  <m:r>
                    <m:rPr>
                      <m:sty m:val="b"/>
                    </m:rPr>
                    <w:rPr>
                      <w:rFonts w:ascii="Cambria Math" w:eastAsiaTheme="minorEastAsia" w:hAnsi="Cambria Math"/>
                      <w:lang w:eastAsia="zh-CN"/>
                    </w:rPr>
                    <m:t>x</m:t>
                  </m:r>
                  <m:r>
                    <w:rPr>
                      <w:rFonts w:ascii="Cambria Math" w:eastAsiaTheme="minorEastAsia" w:hAnsi="Cambria Math"/>
                      <w:lang w:eastAsia="zh-CN"/>
                    </w:rPr>
                    <m:t>∈N(</m:t>
                  </m:r>
                  <m:r>
                    <m:rPr>
                      <m:sty m:val="b"/>
                    </m:rPr>
                    <w:rPr>
                      <w:rFonts w:ascii="Cambria Math" w:eastAsiaTheme="minorEastAsia" w:hAnsi="Cambria Math"/>
                      <w:lang w:eastAsia="zh-CN"/>
                    </w:rPr>
                    <m:t>y</m:t>
                  </m:r>
                  <m:r>
                    <w:rPr>
                      <w:rFonts w:ascii="Cambria Math" w:eastAsiaTheme="minorEastAsia" w:hAnsi="Cambria Math"/>
                      <w:lang w:eastAsia="zh-CN"/>
                    </w:rPr>
                    <m:t>)</m:t>
                  </m:r>
                </m:e>
                <m:e>
                  <m:r>
                    <w:rPr>
                      <w:rFonts w:ascii="Cambria Math" w:hAnsi="Cambria Math"/>
                    </w:rPr>
                    <m:t>0,  &amp;otherwise</m:t>
                  </m:r>
                </m:e>
              </m:eqArr>
            </m:e>
          </m:d>
          <m:r>
            <w:rPr>
              <w:rFonts w:ascii="Cambria Math" w:eastAsiaTheme="minorEastAsia" w:hAnsi="Cambria Math"/>
              <w:lang w:eastAsia="zh-CN"/>
            </w:rPr>
            <m:t>.      (25)</m:t>
          </m:r>
        </m:oMath>
      </m:oMathPara>
    </w:p>
    <w:p w14:paraId="0DE0789A" w14:textId="5E7618A3" w:rsidR="00902AB9" w:rsidRDefault="00902AB9" w:rsidP="00922682">
      <w:pPr>
        <w:pStyle w:val="NormalWeb"/>
        <w:spacing w:before="0" w:beforeAutospacing="0" w:after="0" w:afterAutospacing="0" w:line="360" w:lineRule="auto"/>
        <w:jc w:val="both"/>
        <w:outlineLvl w:val="0"/>
        <w:rPr>
          <w:rFonts w:eastAsiaTheme="minorEastAsia"/>
          <w:lang w:eastAsia="zh-CN"/>
        </w:rPr>
      </w:pPr>
    </w:p>
    <w:p w14:paraId="60086930" w14:textId="2460C545" w:rsidR="00A15EB6" w:rsidRDefault="00F422BB" w:rsidP="00922682">
      <w:pPr>
        <w:pStyle w:val="NormalWeb"/>
        <w:spacing w:before="0" w:beforeAutospacing="0" w:after="0" w:afterAutospacing="0" w:line="360" w:lineRule="auto"/>
        <w:jc w:val="both"/>
        <w:outlineLvl w:val="0"/>
        <w:rPr>
          <w:rFonts w:eastAsiaTheme="minorEastAsia"/>
          <w:lang w:eastAsia="zh-CN"/>
        </w:rPr>
      </w:pPr>
      <w:proofErr w:type="spellStart"/>
      <w:r>
        <w:rPr>
          <w:rFonts w:eastAsiaTheme="minorEastAsia"/>
          <w:lang w:eastAsia="zh-CN"/>
        </w:rPr>
        <w:t>scCloud</w:t>
      </w:r>
      <w:proofErr w:type="spellEnd"/>
      <w:r>
        <w:rPr>
          <w:rFonts w:eastAsiaTheme="minorEastAsia"/>
          <w:lang w:eastAsia="zh-CN"/>
        </w:rPr>
        <w:t xml:space="preserve"> then </w:t>
      </w:r>
      <w:r w:rsidR="00FE7DA2">
        <w:rPr>
          <w:rFonts w:eastAsiaTheme="minorEastAsia"/>
          <w:lang w:eastAsia="zh-CN"/>
        </w:rPr>
        <w:t xml:space="preserve">calculates the Markov chain transition matrix </w:t>
      </w:r>
      <m:oMath>
        <m:r>
          <m:rPr>
            <m:sty m:val="b"/>
          </m:rPr>
          <w:rPr>
            <w:rFonts w:ascii="Cambria Math" w:eastAsiaTheme="minorEastAsia" w:hAnsi="Cambria Math"/>
            <w:lang w:eastAsia="zh-CN"/>
          </w:rPr>
          <m:t>P</m:t>
        </m:r>
      </m:oMath>
      <w:r w:rsidR="00C144E0">
        <w:rPr>
          <w:rFonts w:eastAsiaTheme="minorEastAsia"/>
          <w:lang w:eastAsia="zh-CN"/>
        </w:rPr>
        <w:t xml:space="preserve"> </w:t>
      </w:r>
      <w:r w:rsidR="000B2523">
        <w:rPr>
          <w:rFonts w:eastAsiaTheme="minorEastAsia"/>
          <w:lang w:eastAsia="zh-CN"/>
        </w:rPr>
        <w:t xml:space="preserve">and symmetric </w:t>
      </w:r>
      <w:r w:rsidR="000C4EB7">
        <w:rPr>
          <w:rFonts w:eastAsiaTheme="minorEastAsia"/>
          <w:lang w:eastAsia="zh-CN"/>
        </w:rPr>
        <w:t>“</w:t>
      </w:r>
      <w:r w:rsidR="000B2523">
        <w:rPr>
          <w:rFonts w:eastAsiaTheme="minorEastAsia"/>
          <w:lang w:eastAsia="zh-CN"/>
        </w:rPr>
        <w:t>transition</w:t>
      </w:r>
      <w:r w:rsidR="000C4EB7">
        <w:rPr>
          <w:rFonts w:eastAsiaTheme="minorEastAsia"/>
          <w:lang w:eastAsia="zh-CN"/>
        </w:rPr>
        <w:t>”</w:t>
      </w:r>
      <w:r w:rsidR="000B2523">
        <w:rPr>
          <w:rFonts w:eastAsiaTheme="minorEastAsia"/>
          <w:lang w:eastAsia="zh-CN"/>
        </w:rPr>
        <w:t xml:space="preserve"> matrix </w:t>
      </w:r>
      <m:oMath>
        <m:r>
          <m:rPr>
            <m:sty m:val="b"/>
          </m:rPr>
          <w:rPr>
            <w:rFonts w:ascii="Cambria Math" w:eastAsiaTheme="minorEastAsia" w:hAnsi="Cambria Math"/>
            <w:lang w:eastAsia="zh-CN"/>
          </w:rPr>
          <m:t>Q</m:t>
        </m:r>
      </m:oMath>
      <w:r w:rsidR="000C4EB7">
        <w:rPr>
          <w:rFonts w:eastAsiaTheme="minorEastAsia"/>
          <w:lang w:eastAsia="zh-CN"/>
        </w:rPr>
        <w:t xml:space="preserve"> </w:t>
      </w:r>
      <w:r w:rsidR="00C144E0">
        <w:rPr>
          <w:rFonts w:eastAsiaTheme="minorEastAsia"/>
          <w:lang w:eastAsia="zh-CN"/>
        </w:rPr>
        <w:t>based on the affinity matrix</w:t>
      </w:r>
      <w:r w:rsidR="009C1314">
        <w:rPr>
          <w:rFonts w:eastAsiaTheme="minorEastAsia"/>
          <w:lang w:eastAsia="zh-CN"/>
        </w:rPr>
        <w:t>:</w:t>
      </w:r>
    </w:p>
    <w:p w14:paraId="739C15E7" w14:textId="679352BF" w:rsidR="00E2120E" w:rsidRPr="00643E29" w:rsidRDefault="00643E29" w:rsidP="00922682">
      <w:pPr>
        <w:pStyle w:val="NormalWeb"/>
        <w:spacing w:before="0" w:beforeAutospacing="0" w:after="0" w:afterAutospacing="0" w:line="360" w:lineRule="auto"/>
        <w:jc w:val="both"/>
        <w:outlineLvl w:val="0"/>
        <w:rPr>
          <w:rFonts w:eastAsiaTheme="minorEastAsia"/>
          <w:lang w:eastAsia="zh-CN"/>
        </w:rPr>
      </w:pPr>
      <m:oMathPara>
        <m:oMath>
          <m:r>
            <m:rPr>
              <m:sty m:val="b"/>
            </m:rPr>
            <w:rPr>
              <w:rFonts w:ascii="Cambria Math" w:eastAsiaTheme="minorEastAsia" w:hAnsi="Cambria Math"/>
              <w:lang w:eastAsia="zh-CN"/>
            </w:rPr>
            <m:t>P</m:t>
          </m:r>
          <m:r>
            <w:rPr>
              <w:rFonts w:ascii="Cambria Math" w:eastAsiaTheme="minorEastAsia" w:hAnsi="Cambria Math"/>
              <w:lang w:eastAsia="zh-CN"/>
            </w:rPr>
            <m:t>=</m:t>
          </m:r>
          <m:sSup>
            <m:sSupPr>
              <m:ctrlPr>
                <w:rPr>
                  <w:rFonts w:ascii="Cambria Math" w:eastAsiaTheme="minorEastAsia" w:hAnsi="Cambria Math"/>
                  <w:b/>
                  <w:lang w:eastAsia="zh-CN"/>
                </w:rPr>
              </m:ctrlPr>
            </m:sSupPr>
            <m:e>
              <m:r>
                <m:rPr>
                  <m:sty m:val="b"/>
                </m:rPr>
                <w:rPr>
                  <w:rFonts w:ascii="Cambria Math" w:eastAsiaTheme="minorEastAsia" w:hAnsi="Cambria Math"/>
                  <w:lang w:eastAsia="zh-CN"/>
                </w:rPr>
                <m:t>D</m:t>
              </m:r>
            </m:e>
            <m:sup>
              <m:r>
                <w:rPr>
                  <w:rFonts w:ascii="Cambria Math" w:eastAsiaTheme="minorEastAsia" w:hAnsi="Cambria Math"/>
                  <w:lang w:eastAsia="zh-CN"/>
                </w:rPr>
                <m:t>-1</m:t>
              </m:r>
            </m:sup>
          </m:sSup>
          <m:r>
            <m:rPr>
              <m:sty m:val="b"/>
            </m:rPr>
            <w:rPr>
              <w:rFonts w:ascii="Cambria Math" w:eastAsiaTheme="minorEastAsia" w:hAnsi="Cambria Math"/>
              <w:lang w:eastAsia="zh-CN"/>
            </w:rPr>
            <m:t>W</m:t>
          </m:r>
          <m:r>
            <m:rPr>
              <m:sty m:val="p"/>
            </m:rPr>
            <w:rPr>
              <w:rFonts w:ascii="Cambria Math" w:eastAsiaTheme="minorEastAsia" w:hAnsi="Cambria Math"/>
              <w:lang w:eastAsia="zh-CN"/>
            </w:rPr>
            <m:t xml:space="preserve">,        </m:t>
          </m:r>
          <m:r>
            <m:rPr>
              <m:sty m:val="b"/>
            </m:rPr>
            <w:rPr>
              <w:rFonts w:ascii="Cambria Math" w:eastAsiaTheme="minorEastAsia" w:hAnsi="Cambria Math"/>
              <w:lang w:eastAsia="zh-CN"/>
            </w:rPr>
            <m:t>D</m:t>
          </m:r>
          <m:r>
            <w:rPr>
              <w:rFonts w:ascii="Cambria Math" w:eastAsiaTheme="minorEastAsia" w:hAnsi="Cambria Math"/>
              <w:lang w:eastAsia="zh-CN"/>
            </w:rPr>
            <m:t>=diag</m:t>
          </m:r>
          <m:d>
            <m:dPr>
              <m:ctrlPr>
                <w:rPr>
                  <w:rFonts w:ascii="Cambria Math" w:eastAsiaTheme="minorEastAsia" w:hAnsi="Cambria Math"/>
                  <w:i/>
                  <w:lang w:eastAsia="zh-CN"/>
                </w:rPr>
              </m:ctrlPr>
            </m:dPr>
            <m:e>
              <m:nary>
                <m:naryPr>
                  <m:chr m:val="∑"/>
                  <m:limLoc m:val="undOvr"/>
                  <m:supHide m:val="1"/>
                  <m:ctrlPr>
                    <w:rPr>
                      <w:rFonts w:ascii="Cambria Math" w:eastAsiaTheme="minorEastAsia" w:hAnsi="Cambria Math"/>
                      <w:i/>
                      <w:lang w:eastAsia="zh-CN"/>
                    </w:rPr>
                  </m:ctrlPr>
                </m:naryPr>
                <m:sub>
                  <m:r>
                    <m:rPr>
                      <m:sty m:val="b"/>
                    </m:rPr>
                    <w:rPr>
                      <w:rFonts w:ascii="Cambria Math" w:eastAsiaTheme="minorEastAsia" w:hAnsi="Cambria Math"/>
                      <w:lang w:eastAsia="zh-CN"/>
                    </w:rPr>
                    <m:t>y</m:t>
                  </m:r>
                </m:sub>
                <m:sup/>
                <m:e>
                  <m:r>
                    <m:rPr>
                      <m:sty m:val="b"/>
                    </m:rPr>
                    <w:rPr>
                      <w:rFonts w:ascii="Cambria Math" w:eastAsiaTheme="minorEastAsia" w:hAnsi="Cambria Math"/>
                      <w:lang w:eastAsia="zh-CN"/>
                    </w:rPr>
                    <m:t>W</m:t>
                  </m:r>
                  <m:d>
                    <m:dPr>
                      <m:ctrlPr>
                        <w:rPr>
                          <w:rFonts w:ascii="Cambria Math" w:eastAsiaTheme="minorEastAsia" w:hAnsi="Cambria Math"/>
                          <w:i/>
                          <w:lang w:eastAsia="zh-CN"/>
                        </w:rPr>
                      </m:ctrlPr>
                    </m:dPr>
                    <m:e>
                      <m:r>
                        <m:rPr>
                          <m:sty m:val="b"/>
                        </m:rPr>
                        <w:rPr>
                          <w:rFonts w:ascii="Cambria Math" w:eastAsiaTheme="minorEastAsia" w:hAnsi="Cambria Math"/>
                          <w:lang w:eastAsia="zh-CN"/>
                        </w:rPr>
                        <m:t>x</m:t>
                      </m:r>
                      <m:r>
                        <w:rPr>
                          <w:rFonts w:ascii="Cambria Math" w:eastAsiaTheme="minorEastAsia" w:hAnsi="Cambria Math"/>
                          <w:lang w:eastAsia="zh-CN"/>
                        </w:rPr>
                        <m:t>,</m:t>
                      </m:r>
                      <m:r>
                        <m:rPr>
                          <m:sty m:val="b"/>
                        </m:rPr>
                        <w:rPr>
                          <w:rFonts w:ascii="Cambria Math" w:eastAsiaTheme="minorEastAsia" w:hAnsi="Cambria Math"/>
                          <w:lang w:eastAsia="zh-CN"/>
                        </w:rPr>
                        <m:t>y</m:t>
                      </m:r>
                    </m:e>
                  </m:d>
                </m:e>
              </m:nary>
            </m:e>
          </m:d>
          <m:r>
            <w:rPr>
              <w:rFonts w:ascii="Cambria Math" w:eastAsiaTheme="minorEastAsia" w:hAnsi="Cambria Math"/>
              <w:lang w:eastAsia="zh-CN"/>
            </w:rPr>
            <m:t>,      (26)</m:t>
          </m:r>
        </m:oMath>
      </m:oMathPara>
    </w:p>
    <w:p w14:paraId="1A6C643A" w14:textId="2D95064D" w:rsidR="00197CE1" w:rsidRDefault="0020497B" w:rsidP="00922682">
      <w:pPr>
        <w:pStyle w:val="NormalWeb"/>
        <w:spacing w:before="0" w:beforeAutospacing="0" w:after="0" w:afterAutospacing="0" w:line="360" w:lineRule="auto"/>
        <w:jc w:val="both"/>
        <w:outlineLvl w:val="0"/>
        <w:rPr>
          <w:rFonts w:eastAsiaTheme="minorEastAsia"/>
          <w:lang w:eastAsia="zh-CN"/>
        </w:rPr>
      </w:pPr>
      <m:oMathPara>
        <m:oMath>
          <m:r>
            <m:rPr>
              <m:sty m:val="b"/>
            </m:rPr>
            <w:rPr>
              <w:rFonts w:ascii="Cambria Math" w:eastAsiaTheme="minorEastAsia" w:hAnsi="Cambria Math"/>
              <w:lang w:eastAsia="zh-CN"/>
            </w:rPr>
            <m:t>Q=</m:t>
          </m:r>
          <m:sSup>
            <m:sSupPr>
              <m:ctrlPr>
                <w:rPr>
                  <w:rFonts w:ascii="Cambria Math" w:eastAsiaTheme="minorEastAsia" w:hAnsi="Cambria Math"/>
                  <w:b/>
                  <w:lang w:eastAsia="zh-CN"/>
                </w:rPr>
              </m:ctrlPr>
            </m:sSupPr>
            <m:e>
              <m:r>
                <m:rPr>
                  <m:sty m:val="b"/>
                </m:rPr>
                <w:rPr>
                  <w:rFonts w:ascii="Cambria Math" w:eastAsiaTheme="minorEastAsia" w:hAnsi="Cambria Math"/>
                  <w:lang w:eastAsia="zh-CN"/>
                </w:rPr>
                <m:t>D</m:t>
              </m:r>
            </m:e>
            <m:sup>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2</m:t>
                  </m:r>
                </m:den>
              </m:f>
            </m:sup>
          </m:sSup>
          <m:r>
            <m:rPr>
              <m:sty m:val="b"/>
            </m:rPr>
            <w:rPr>
              <w:rFonts w:ascii="Cambria Math" w:eastAsiaTheme="minorEastAsia" w:hAnsi="Cambria Math"/>
              <w:lang w:eastAsia="zh-CN"/>
            </w:rPr>
            <m:t>W</m:t>
          </m:r>
          <m:sSup>
            <m:sSupPr>
              <m:ctrlPr>
                <w:rPr>
                  <w:rFonts w:ascii="Cambria Math" w:eastAsiaTheme="minorEastAsia" w:hAnsi="Cambria Math"/>
                  <w:b/>
                  <w:lang w:eastAsia="zh-CN"/>
                </w:rPr>
              </m:ctrlPr>
            </m:sSupPr>
            <m:e>
              <m:r>
                <m:rPr>
                  <m:sty m:val="b"/>
                </m:rPr>
                <w:rPr>
                  <w:rFonts w:ascii="Cambria Math" w:eastAsiaTheme="minorEastAsia" w:hAnsi="Cambria Math"/>
                  <w:lang w:eastAsia="zh-CN"/>
                </w:rPr>
                <m:t>D</m:t>
              </m:r>
            </m:e>
            <m:sup>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2</m:t>
                  </m:r>
                </m:den>
              </m:f>
            </m:sup>
          </m:sSup>
          <m:r>
            <w:rPr>
              <w:rFonts w:ascii="Cambria Math" w:eastAsiaTheme="minorEastAsia" w:hAnsi="Cambria Math"/>
              <w:lang w:eastAsia="zh-CN"/>
            </w:rPr>
            <m:t xml:space="preserve">,         </m:t>
          </m:r>
          <m:r>
            <m:rPr>
              <m:sty m:val="b"/>
            </m:rPr>
            <w:rPr>
              <w:rFonts w:ascii="Cambria Math" w:eastAsiaTheme="minorEastAsia" w:hAnsi="Cambria Math"/>
              <w:lang w:eastAsia="zh-CN"/>
            </w:rPr>
            <m:t>P=</m:t>
          </m:r>
          <m:sSup>
            <m:sSupPr>
              <m:ctrlPr>
                <w:rPr>
                  <w:rFonts w:ascii="Cambria Math" w:eastAsiaTheme="minorEastAsia" w:hAnsi="Cambria Math"/>
                  <w:b/>
                  <w:lang w:eastAsia="zh-CN"/>
                </w:rPr>
              </m:ctrlPr>
            </m:sSupPr>
            <m:e>
              <m:r>
                <m:rPr>
                  <m:sty m:val="b"/>
                </m:rPr>
                <w:rPr>
                  <w:rFonts w:ascii="Cambria Math" w:eastAsiaTheme="minorEastAsia" w:hAnsi="Cambria Math"/>
                  <w:lang w:eastAsia="zh-CN"/>
                </w:rPr>
                <m:t>D</m:t>
              </m:r>
            </m:e>
            <m:sup>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2</m:t>
                  </m:r>
                </m:den>
              </m:f>
            </m:sup>
          </m:sSup>
          <m:r>
            <m:rPr>
              <m:sty m:val="b"/>
            </m:rPr>
            <w:rPr>
              <w:rFonts w:ascii="Cambria Math" w:eastAsiaTheme="minorEastAsia" w:hAnsi="Cambria Math"/>
              <w:lang w:eastAsia="zh-CN"/>
            </w:rPr>
            <m:t>Q</m:t>
          </m:r>
          <m:sSup>
            <m:sSupPr>
              <m:ctrlPr>
                <w:rPr>
                  <w:rFonts w:ascii="Cambria Math" w:eastAsiaTheme="minorEastAsia" w:hAnsi="Cambria Math"/>
                  <w:b/>
                  <w:lang w:eastAsia="zh-CN"/>
                </w:rPr>
              </m:ctrlPr>
            </m:sSupPr>
            <m:e>
              <m:r>
                <m:rPr>
                  <m:sty m:val="b"/>
                </m:rPr>
                <w:rPr>
                  <w:rFonts w:ascii="Cambria Math" w:eastAsiaTheme="minorEastAsia" w:hAnsi="Cambria Math"/>
                  <w:lang w:eastAsia="zh-CN"/>
                </w:rPr>
                <m:t>D</m:t>
              </m:r>
            </m:e>
            <m:sup>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2</m:t>
                  </m:r>
                </m:den>
              </m:f>
            </m:sup>
          </m:sSup>
          <m:r>
            <w:rPr>
              <w:rFonts w:ascii="Cambria Math" w:eastAsiaTheme="minorEastAsia" w:hAnsi="Cambria Math"/>
              <w:lang w:eastAsia="zh-CN"/>
            </w:rPr>
            <m:t>.                    (27)</m:t>
          </m:r>
        </m:oMath>
      </m:oMathPara>
    </w:p>
    <w:p w14:paraId="6F3A9848" w14:textId="7EC2861E" w:rsidR="00445B5C" w:rsidRDefault="00FC0F5F" w:rsidP="00922682">
      <w:pPr>
        <w:pStyle w:val="NormalWeb"/>
        <w:spacing w:before="0" w:beforeAutospacing="0" w:after="0" w:afterAutospacing="0" w:line="360" w:lineRule="auto"/>
        <w:jc w:val="both"/>
        <w:outlineLvl w:val="0"/>
        <w:rPr>
          <w:rFonts w:eastAsiaTheme="minorEastAsia"/>
          <w:lang w:eastAsia="zh-CN"/>
        </w:rPr>
      </w:pPr>
      <w:r>
        <w:rPr>
          <w:rFonts w:eastAsiaTheme="minorEastAsia"/>
          <w:lang w:eastAsia="zh-CN"/>
        </w:rPr>
        <w:lastRenderedPageBreak/>
        <w:t xml:space="preserve">Since </w:t>
      </w:r>
      <m:oMath>
        <m:r>
          <m:rPr>
            <m:sty m:val="b"/>
          </m:rPr>
          <w:rPr>
            <w:rFonts w:ascii="Cambria Math" w:eastAsiaTheme="minorEastAsia" w:hAnsi="Cambria Math"/>
            <w:lang w:eastAsia="zh-CN"/>
          </w:rPr>
          <m:t>Q</m:t>
        </m:r>
      </m:oMath>
      <w:r>
        <w:rPr>
          <w:rFonts w:eastAsiaTheme="minorEastAsia"/>
          <w:lang w:eastAsia="zh-CN"/>
        </w:rPr>
        <w:t xml:space="preserve"> is symmetric</w:t>
      </w:r>
      <w:r w:rsidR="00286F4D">
        <w:rPr>
          <w:rFonts w:eastAsiaTheme="minorEastAsia"/>
          <w:lang w:eastAsia="zh-CN"/>
        </w:rPr>
        <w:t>,</w:t>
      </w:r>
      <w:r w:rsidR="00AF6C70">
        <w:rPr>
          <w:rFonts w:eastAsiaTheme="minorEastAsia"/>
          <w:lang w:eastAsia="zh-CN"/>
        </w:rPr>
        <w:t xml:space="preserve"> it has </w:t>
      </w:r>
      <w:r w:rsidR="00F87F58">
        <w:rPr>
          <w:rFonts w:eastAsiaTheme="minorEastAsia"/>
          <w:lang w:eastAsia="zh-CN"/>
        </w:rPr>
        <w:t xml:space="preserve">the </w:t>
      </w:r>
      <w:r w:rsidR="00AF6C70">
        <w:rPr>
          <w:rFonts w:eastAsiaTheme="minorEastAsia"/>
          <w:lang w:eastAsia="zh-CN"/>
        </w:rPr>
        <w:t xml:space="preserve">eigen decomposition </w:t>
      </w:r>
      <w:r w:rsidR="00F05041">
        <w:rPr>
          <w:rFonts w:eastAsiaTheme="minorEastAsia"/>
          <w:lang w:eastAsia="zh-CN"/>
        </w:rPr>
        <w:t xml:space="preserve">of </w:t>
      </w:r>
      <m:oMath>
        <m:r>
          <m:rPr>
            <m:sty m:val="b"/>
          </m:rPr>
          <w:rPr>
            <w:rFonts w:ascii="Cambria Math" w:eastAsiaTheme="minorEastAsia" w:hAnsi="Cambria Math"/>
            <w:lang w:eastAsia="zh-CN"/>
          </w:rPr>
          <m:t>Q</m:t>
        </m:r>
        <m:r>
          <w:rPr>
            <w:rFonts w:ascii="Cambria Math" w:eastAsiaTheme="minorEastAsia" w:hAnsi="Cambria Math"/>
            <w:lang w:eastAsia="zh-CN"/>
          </w:rPr>
          <m:t>=</m:t>
        </m:r>
        <m:r>
          <m:rPr>
            <m:sty m:val="b"/>
          </m:rPr>
          <w:rPr>
            <w:rFonts w:ascii="Cambria Math" w:eastAsiaTheme="minorEastAsia" w:hAnsi="Cambria Math"/>
            <w:lang w:eastAsia="zh-CN"/>
          </w:rPr>
          <m:t>UΛ</m:t>
        </m:r>
        <m:sSup>
          <m:sSupPr>
            <m:ctrlPr>
              <w:rPr>
                <w:rFonts w:ascii="Cambria Math" w:eastAsiaTheme="minorEastAsia" w:hAnsi="Cambria Math"/>
                <w:i/>
                <w:lang w:eastAsia="zh-CN"/>
              </w:rPr>
            </m:ctrlPr>
          </m:sSupPr>
          <m:e>
            <m:r>
              <m:rPr>
                <m:sty m:val="b"/>
              </m:rPr>
              <w:rPr>
                <w:rFonts w:ascii="Cambria Math" w:eastAsiaTheme="minorEastAsia" w:hAnsi="Cambria Math"/>
                <w:lang w:eastAsia="zh-CN"/>
              </w:rPr>
              <m:t>U</m:t>
            </m:r>
          </m:e>
          <m:sup>
            <m:r>
              <w:rPr>
                <w:rFonts w:ascii="Cambria Math" w:eastAsiaTheme="minorEastAsia" w:hAnsi="Cambria Math"/>
                <w:lang w:eastAsia="zh-CN"/>
              </w:rPr>
              <m:t>T</m:t>
            </m:r>
          </m:sup>
        </m:sSup>
      </m:oMath>
      <w:r w:rsidR="00B85E8A">
        <w:rPr>
          <w:rFonts w:eastAsiaTheme="minorEastAsia"/>
          <w:lang w:eastAsia="zh-CN"/>
        </w:rPr>
        <w:t xml:space="preserve">. In addition, we know that </w:t>
      </w:r>
      <w:r w:rsidR="00123DA2">
        <w:rPr>
          <w:rFonts w:eastAsiaTheme="minorEastAsia"/>
          <w:lang w:eastAsia="zh-CN"/>
        </w:rPr>
        <w:t xml:space="preserve">all </w:t>
      </w:r>
      <m:oMath>
        <m:r>
          <m:rPr>
            <m:sty m:val="b"/>
          </m:rPr>
          <w:rPr>
            <w:rFonts w:ascii="Cambria Math" w:eastAsiaTheme="minorEastAsia" w:hAnsi="Cambria Math"/>
            <w:lang w:eastAsia="zh-CN"/>
          </w:rPr>
          <m:t>Q</m:t>
        </m:r>
      </m:oMath>
      <w:r w:rsidR="00040344">
        <w:rPr>
          <w:rFonts w:eastAsiaTheme="minorEastAsia"/>
          <w:lang w:eastAsia="zh-CN"/>
        </w:rPr>
        <w:t>’s</w:t>
      </w:r>
      <w:r w:rsidR="00EE0789">
        <w:rPr>
          <w:rFonts w:eastAsiaTheme="minorEastAsia"/>
          <w:lang w:eastAsia="zh-CN"/>
        </w:rPr>
        <w:t xml:space="preserve"> eigenvalues are in </w:t>
      </w:r>
      <m:oMath>
        <m:r>
          <w:rPr>
            <w:rFonts w:ascii="Cambria Math" w:eastAsiaTheme="minorEastAsia" w:hAnsi="Cambria Math"/>
            <w:lang w:eastAsia="zh-CN"/>
          </w:rPr>
          <m:t>(-1, 1]</m:t>
        </m:r>
      </m:oMath>
      <w:r w:rsidR="00AF6C70">
        <w:rPr>
          <w:rFonts w:eastAsiaTheme="minorEastAsia"/>
          <w:lang w:eastAsia="zh-CN"/>
        </w:rPr>
        <w:t xml:space="preserve"> </w:t>
      </w:r>
      <w:r w:rsidR="0046525F">
        <w:rPr>
          <w:rFonts w:eastAsiaTheme="minorEastAsia"/>
          <w:lang w:eastAsia="zh-CN"/>
        </w:rPr>
        <w:t xml:space="preserve">and </w:t>
      </w:r>
      <m:oMath>
        <m:r>
          <m:rPr>
            <m:sty m:val="b"/>
          </m:rPr>
          <w:rPr>
            <w:rFonts w:ascii="Cambria Math" w:eastAsiaTheme="minorEastAsia" w:hAnsi="Cambria Math"/>
            <w:lang w:eastAsia="zh-CN"/>
          </w:rPr>
          <m:t>u</m:t>
        </m:r>
        <m:r>
          <w:rPr>
            <w:rFonts w:ascii="Cambria Math" w:eastAsiaTheme="minorEastAsia" w:hAnsi="Cambria Math"/>
            <w:lang w:eastAsia="zh-CN"/>
          </w:rPr>
          <m:t>=</m:t>
        </m:r>
        <m:sSup>
          <m:sSupPr>
            <m:ctrlPr>
              <w:rPr>
                <w:rFonts w:ascii="Cambria Math" w:eastAsiaTheme="minorEastAsia" w:hAnsi="Cambria Math"/>
                <w:b/>
                <w:lang w:eastAsia="zh-CN"/>
              </w:rPr>
            </m:ctrlPr>
          </m:sSupPr>
          <m:e>
            <m:r>
              <m:rPr>
                <m:sty m:val="b"/>
              </m:rPr>
              <w:rPr>
                <w:rFonts w:ascii="Cambria Math" w:eastAsiaTheme="minorEastAsia" w:hAnsi="Cambria Math"/>
                <w:lang w:eastAsia="zh-CN"/>
              </w:rPr>
              <m:t>D</m:t>
            </m:r>
          </m:e>
          <m:sup>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2</m:t>
                </m:r>
              </m:den>
            </m:f>
          </m:sup>
        </m:sSup>
        <m:r>
          <m:rPr>
            <m:sty m:val="bi"/>
          </m:rPr>
          <w:rPr>
            <w:rFonts w:ascii="Cambria Math" w:eastAsiaTheme="minorEastAsia" w:hAnsi="Cambria Math"/>
            <w:lang w:eastAsia="zh-CN"/>
          </w:rPr>
          <m:t>1</m:t>
        </m:r>
      </m:oMath>
      <w:r w:rsidR="005C0A4D" w:rsidRPr="004E5087">
        <w:rPr>
          <w:rFonts w:eastAsiaTheme="minorEastAsia"/>
          <w:lang w:eastAsia="zh-CN"/>
        </w:rPr>
        <w:t xml:space="preserve"> </w:t>
      </w:r>
      <w:r w:rsidR="005C0A4D">
        <w:rPr>
          <w:rFonts w:eastAsiaTheme="minorEastAsia"/>
          <w:lang w:eastAsia="zh-CN"/>
        </w:rPr>
        <w:t xml:space="preserve">is its eigenvector for eigenvalue </w:t>
      </w:r>
      <m:oMath>
        <m:r>
          <w:rPr>
            <w:rFonts w:ascii="Cambria Math" w:eastAsiaTheme="minorEastAsia" w:hAnsi="Cambria Math"/>
            <w:lang w:eastAsia="zh-CN"/>
          </w:rPr>
          <m:t>λ=1</m:t>
        </m:r>
      </m:oMath>
      <w:r w:rsidR="005C0A4D">
        <w:rPr>
          <w:rFonts w:eastAsiaTheme="minorEastAsia"/>
          <w:lang w:eastAsia="zh-CN"/>
        </w:rPr>
        <w:t xml:space="preserve"> (</w:t>
      </w:r>
      <w:r w:rsidR="005C0A4D" w:rsidRPr="00E67C58">
        <w:rPr>
          <w:rFonts w:eastAsiaTheme="minorEastAsia"/>
          <w:b/>
          <w:lang w:eastAsia="zh-CN"/>
        </w:rPr>
        <w:t>Supplementary Note</w:t>
      </w:r>
      <w:r w:rsidR="005C0A4D">
        <w:rPr>
          <w:rFonts w:eastAsiaTheme="minorEastAsia"/>
          <w:lang w:eastAsia="zh-CN"/>
        </w:rPr>
        <w:t>).</w:t>
      </w:r>
      <w:r w:rsidRPr="005C0A4D">
        <w:rPr>
          <w:rFonts w:eastAsiaTheme="minorEastAsia"/>
          <w:lang w:eastAsia="zh-CN"/>
        </w:rPr>
        <w:t xml:space="preserve"> </w:t>
      </w:r>
      <w:r w:rsidR="00CC4E68">
        <w:rPr>
          <w:rFonts w:eastAsiaTheme="minorEastAsia"/>
          <w:lang w:eastAsia="zh-CN"/>
        </w:rPr>
        <w:t xml:space="preserve">We also know that </w:t>
      </w:r>
      <m:oMath>
        <m:r>
          <m:rPr>
            <m:sty m:val="b"/>
          </m:rPr>
          <w:rPr>
            <w:rFonts w:ascii="Cambria Math" w:eastAsiaTheme="minorEastAsia" w:hAnsi="Cambria Math"/>
            <w:lang w:eastAsia="zh-CN"/>
          </w:rPr>
          <m:t>P</m:t>
        </m:r>
      </m:oMath>
      <w:r w:rsidR="004201F9">
        <w:rPr>
          <w:rFonts w:eastAsiaTheme="minorEastAsia"/>
          <w:lang w:eastAsia="zh-CN"/>
        </w:rPr>
        <w:t xml:space="preserve"> share the same eigenvectors as </w:t>
      </w:r>
      <m:oMath>
        <m:r>
          <m:rPr>
            <m:sty m:val="b"/>
          </m:rPr>
          <w:rPr>
            <w:rFonts w:ascii="Cambria Math" w:eastAsiaTheme="minorEastAsia" w:hAnsi="Cambria Math"/>
            <w:lang w:eastAsia="zh-CN"/>
          </w:rPr>
          <m:t>Q</m:t>
        </m:r>
      </m:oMath>
      <w:r w:rsidR="004201F9">
        <w:rPr>
          <w:rFonts w:eastAsiaTheme="minorEastAsia"/>
          <w:lang w:eastAsia="zh-CN"/>
        </w:rPr>
        <w:t xml:space="preserve"> and its right eigenvectors </w:t>
      </w:r>
      <m:oMath>
        <m:r>
          <m:rPr>
            <m:sty m:val="b"/>
          </m:rPr>
          <w:rPr>
            <w:rFonts w:ascii="Cambria Math" w:eastAsiaTheme="minorEastAsia" w:hAnsi="Cambria Math"/>
            <w:lang w:eastAsia="zh-CN"/>
          </w:rPr>
          <m:t>Ψ</m:t>
        </m:r>
      </m:oMath>
      <w:r w:rsidR="007B7CAB">
        <w:rPr>
          <w:rFonts w:eastAsiaTheme="minorEastAsia"/>
          <w:b/>
          <w:lang w:eastAsia="zh-CN"/>
        </w:rPr>
        <w:t xml:space="preserve"> </w:t>
      </w:r>
      <w:r w:rsidR="004201F9">
        <w:rPr>
          <w:rFonts w:eastAsiaTheme="minorEastAsia"/>
          <w:lang w:eastAsia="zh-CN"/>
        </w:rPr>
        <w:t>are</w:t>
      </w:r>
    </w:p>
    <w:p w14:paraId="07A02743" w14:textId="267C4C97" w:rsidR="00445B5C" w:rsidRPr="00445B5C" w:rsidRDefault="00445B5C" w:rsidP="00922682">
      <w:pPr>
        <w:pStyle w:val="NormalWeb"/>
        <w:spacing w:before="0" w:beforeAutospacing="0" w:after="0" w:afterAutospacing="0" w:line="360" w:lineRule="auto"/>
        <w:jc w:val="both"/>
        <w:outlineLvl w:val="0"/>
        <w:rPr>
          <w:rFonts w:eastAsiaTheme="minorEastAsia"/>
          <w:lang w:eastAsia="zh-CN"/>
        </w:rPr>
      </w:pPr>
      <m:oMathPara>
        <m:oMath>
          <m:r>
            <m:rPr>
              <m:sty m:val="b"/>
            </m:rPr>
            <w:rPr>
              <w:rFonts w:ascii="Cambria Math" w:eastAsiaTheme="minorEastAsia" w:hAnsi="Cambria Math"/>
              <w:lang w:eastAsia="zh-CN"/>
            </w:rPr>
            <m:t>Ψ</m:t>
          </m:r>
          <m:r>
            <w:rPr>
              <w:rFonts w:ascii="Cambria Math" w:eastAsiaTheme="minorEastAsia" w:hAnsi="Cambria Math"/>
              <w:lang w:eastAsia="zh-CN"/>
            </w:rPr>
            <m:t>=</m:t>
          </m:r>
          <m:sSup>
            <m:sSupPr>
              <m:ctrlPr>
                <w:rPr>
                  <w:rFonts w:ascii="Cambria Math" w:eastAsiaTheme="minorEastAsia" w:hAnsi="Cambria Math"/>
                  <w:b/>
                  <w:lang w:eastAsia="zh-CN"/>
                </w:rPr>
              </m:ctrlPr>
            </m:sSupPr>
            <m:e>
              <m:r>
                <m:rPr>
                  <m:sty m:val="b"/>
                </m:rPr>
                <w:rPr>
                  <w:rFonts w:ascii="Cambria Math" w:eastAsiaTheme="minorEastAsia" w:hAnsi="Cambria Math"/>
                  <w:lang w:eastAsia="zh-CN"/>
                </w:rPr>
                <m:t>D</m:t>
              </m:r>
            </m:e>
            <m:sup>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2</m:t>
                  </m:r>
                </m:den>
              </m:f>
            </m:sup>
          </m:sSup>
          <m:r>
            <m:rPr>
              <m:sty m:val="b"/>
            </m:rPr>
            <w:rPr>
              <w:rFonts w:ascii="Cambria Math" w:eastAsiaTheme="minorEastAsia" w:hAnsi="Cambria Math"/>
              <w:lang w:eastAsia="zh-CN"/>
            </w:rPr>
            <m:t>U</m:t>
          </m:r>
          <m:r>
            <w:rPr>
              <w:rFonts w:ascii="Cambria Math" w:eastAsiaTheme="minorEastAsia" w:hAnsi="Cambria Math"/>
              <w:lang w:eastAsia="zh-CN"/>
            </w:rPr>
            <m:t>.            (28)</m:t>
          </m:r>
        </m:oMath>
      </m:oMathPara>
    </w:p>
    <w:p w14:paraId="6DB717A5" w14:textId="64FE6C07" w:rsidR="00AA3EA3" w:rsidRPr="00E67C58" w:rsidRDefault="00297E62" w:rsidP="00922682">
      <w:pPr>
        <w:pStyle w:val="NormalWeb"/>
        <w:spacing w:before="0" w:beforeAutospacing="0" w:after="0" w:afterAutospacing="0" w:line="360" w:lineRule="auto"/>
        <w:jc w:val="both"/>
        <w:outlineLvl w:val="0"/>
        <w:rPr>
          <w:rFonts w:eastAsiaTheme="minorEastAsia"/>
          <w:lang w:eastAsia="zh-CN"/>
        </w:rPr>
      </w:pPr>
      <w:r>
        <w:rPr>
          <w:rFonts w:eastAsiaTheme="minorEastAsia"/>
          <w:lang w:eastAsia="zh-CN"/>
        </w:rPr>
        <w:t>Our</w:t>
      </w:r>
      <w:r w:rsidR="004E5087">
        <w:rPr>
          <w:rFonts w:eastAsiaTheme="minorEastAsia"/>
          <w:vertAlign w:val="superscript"/>
          <w:lang w:eastAsia="zh-CN"/>
        </w:rPr>
        <w:t xml:space="preserve"> </w:t>
      </w:r>
      <w:r w:rsidR="004E5087">
        <w:rPr>
          <w:rFonts w:eastAsiaTheme="minorEastAsia"/>
          <w:lang w:eastAsia="zh-CN"/>
        </w:rPr>
        <w:t>second</w:t>
      </w:r>
      <w:r w:rsidR="0033537E">
        <w:rPr>
          <w:rFonts w:eastAsiaTheme="minorEastAsia"/>
          <w:lang w:eastAsia="zh-CN"/>
        </w:rPr>
        <w:t xml:space="preserve"> improvement </w:t>
      </w:r>
      <w:r w:rsidR="00EA4123">
        <w:rPr>
          <w:rFonts w:eastAsiaTheme="minorEastAsia"/>
          <w:lang w:eastAsia="zh-CN"/>
        </w:rPr>
        <w:t xml:space="preserve">is to calculate the top </w:t>
      </w:r>
      <m:oMath>
        <m:r>
          <w:rPr>
            <w:rFonts w:ascii="Cambria Math" w:eastAsiaTheme="minorEastAsia" w:hAnsi="Cambria Math"/>
            <w:lang w:eastAsia="zh-CN"/>
          </w:rPr>
          <m:t>n'</m:t>
        </m:r>
      </m:oMath>
      <w:r w:rsidR="00824097">
        <w:rPr>
          <w:rFonts w:eastAsiaTheme="minorEastAsia"/>
          <w:lang w:eastAsia="zh-CN"/>
        </w:rPr>
        <w:t xml:space="preserve"> eigen</w:t>
      </w:r>
      <w:r w:rsidR="00E752F7">
        <w:rPr>
          <w:rFonts w:eastAsiaTheme="minorEastAsia"/>
          <w:lang w:eastAsia="zh-CN"/>
        </w:rPr>
        <w:t xml:space="preserve">values </w:t>
      </w:r>
      <w:r w:rsidR="00DB7509">
        <w:rPr>
          <w:rFonts w:eastAsiaTheme="minorEastAsia"/>
          <w:lang w:eastAsia="zh-CN"/>
        </w:rPr>
        <w:t xml:space="preserve">of </w:t>
      </w:r>
      <m:oMath>
        <m:r>
          <m:rPr>
            <m:sty m:val="b"/>
          </m:rPr>
          <w:rPr>
            <w:rFonts w:ascii="Cambria Math" w:eastAsiaTheme="minorEastAsia" w:hAnsi="Cambria Math"/>
            <w:lang w:eastAsia="zh-CN"/>
          </w:rPr>
          <m:t>Q</m:t>
        </m:r>
      </m:oMath>
      <w:r w:rsidR="00B85465" w:rsidRPr="00E67C58">
        <w:rPr>
          <w:rFonts w:eastAsiaTheme="minorEastAsia"/>
          <w:lang w:eastAsia="zh-CN"/>
        </w:rPr>
        <w:t xml:space="preserve"> </w:t>
      </w:r>
      <w:r w:rsidR="00B85465">
        <w:rPr>
          <w:rFonts w:eastAsiaTheme="minorEastAsia"/>
          <w:lang w:eastAsia="zh-CN"/>
        </w:rPr>
        <w:t>using the randomized SVD algorithm</w:t>
      </w:r>
      <w:r w:rsidR="00EB1F94">
        <w:rPr>
          <w:rFonts w:eastAsiaTheme="minorEastAsia"/>
          <w:lang w:eastAsia="zh-CN"/>
        </w:rPr>
        <w:fldChar w:fldCharType="begin"/>
      </w:r>
      <w:r w:rsidR="00F32665">
        <w:rPr>
          <w:rFonts w:eastAsiaTheme="minorEastAsia"/>
          <w:lang w:eastAsia="zh-CN"/>
        </w:rPr>
        <w:instrText xml:space="preserve"> ADDIN ZOTERO_ITEM CSL_CITATION {"citationID":"JFFz2C6Z","properties":{"formattedCitation":"\\super 48\\nosupersub{}","plainCitation":"48","noteIndex":0},"citationItems":[{"id":126,"uris":["http://zotero.org/users/5797567/items/LTCNDVTG"],"uri":["http://zotero.org/users/5797567/items/LTCNDVTG"],"itemData":{"id":126,"type":"article-journal","title":"Finding Structure with Randomness: Probabilistic Algorithms for Constructing Approximate Matrix Decompositions","container-title":"SIAM Review","source":"epubs.siam.org","archive_location":"world","abstract":"Low-rank matrix approximations, such as the truncated singular value decomposition and the rank-revealing QR decomposition, play a central role in data analysis and scientific computing. This work ...","URL":"https://epubs.siam.org/doi/abs/10.1137/090771806","DOI":"10.1137/090771806","title-short":"Finding Structure with Randomness","language":"en","author":[{"family":"Halko","given":"N."},{"family":"Martinsson","given":"P. G."},{"family":"Tropp","given":"J. A."}],"issued":{"date-parts":[["2011",5,5]]},"accessed":{"date-parts":[["2019",6,29]]}}}],"schema":"https://github.com/citation-style-language/schema/raw/master/csl-citation.json"} </w:instrText>
      </w:r>
      <w:r w:rsidR="00EB1F94">
        <w:rPr>
          <w:rFonts w:eastAsiaTheme="minorEastAsia"/>
          <w:lang w:eastAsia="zh-CN"/>
        </w:rPr>
        <w:fldChar w:fldCharType="separate"/>
      </w:r>
      <w:r w:rsidR="00F32665" w:rsidRPr="00F32665">
        <w:rPr>
          <w:vertAlign w:val="superscript"/>
        </w:rPr>
        <w:t>48</w:t>
      </w:r>
      <w:r w:rsidR="00EB1F94">
        <w:rPr>
          <w:rFonts w:eastAsiaTheme="minorEastAsia"/>
          <w:lang w:eastAsia="zh-CN"/>
        </w:rPr>
        <w:fldChar w:fldCharType="end"/>
      </w:r>
      <w:r w:rsidR="00EB1F94">
        <w:rPr>
          <w:rFonts w:eastAsiaTheme="minorEastAsia"/>
          <w:lang w:eastAsia="zh-CN"/>
        </w:rPr>
        <w:t xml:space="preserve"> (</w:t>
      </w:r>
      <w:r w:rsidR="00EB1F94" w:rsidRPr="00E67C58">
        <w:rPr>
          <w:rFonts w:eastAsiaTheme="minorEastAsia"/>
          <w:b/>
          <w:lang w:eastAsia="zh-CN"/>
        </w:rPr>
        <w:t>Supplementary Note</w:t>
      </w:r>
      <w:r w:rsidR="00EB1F94">
        <w:rPr>
          <w:rFonts w:eastAsiaTheme="minorEastAsia"/>
          <w:lang w:eastAsia="zh-CN"/>
        </w:rPr>
        <w:t xml:space="preserve">). </w:t>
      </w:r>
      <w:r w:rsidR="0000464D">
        <w:rPr>
          <w:rFonts w:eastAsiaTheme="minorEastAsia"/>
          <w:lang w:eastAsia="zh-CN"/>
        </w:rPr>
        <w:t xml:space="preserve">We order </w:t>
      </w:r>
      <m:oMath>
        <m:r>
          <w:rPr>
            <w:rFonts w:ascii="Cambria Math" w:eastAsiaTheme="minorEastAsia" w:hAnsi="Cambria Math"/>
            <w:lang w:eastAsia="zh-CN"/>
          </w:rPr>
          <m:t>n'</m:t>
        </m:r>
      </m:oMath>
      <w:r w:rsidR="0000464D">
        <w:rPr>
          <w:rFonts w:eastAsiaTheme="minorEastAsia"/>
          <w:lang w:eastAsia="zh-CN"/>
        </w:rPr>
        <w:t xml:space="preserve"> eigenvalues by magnitude </w:t>
      </w:r>
      <m:oMath>
        <m:r>
          <w:rPr>
            <w:rFonts w:ascii="Cambria Math" w:eastAsiaTheme="minorEastAsia" w:hAnsi="Cambria Math"/>
            <w:lang w:eastAsia="zh-CN"/>
          </w:rPr>
          <m:t>1=</m:t>
        </m:r>
        <m:sSub>
          <m:sSubPr>
            <m:ctrlPr>
              <w:rPr>
                <w:rFonts w:ascii="Cambria Math" w:eastAsiaTheme="minorEastAsia" w:hAnsi="Cambria Math"/>
                <w:i/>
                <w:lang w:eastAsia="zh-CN"/>
              </w:rPr>
            </m:ctrlPr>
          </m:sSubPr>
          <m:e>
            <m:r>
              <w:rPr>
                <w:rFonts w:ascii="Cambria Math" w:eastAsiaTheme="minorEastAsia" w:hAnsi="Cambria Math"/>
                <w:lang w:eastAsia="zh-CN"/>
              </w:rPr>
              <m:t>λ</m:t>
            </m:r>
          </m:e>
          <m:sub>
            <m:r>
              <w:rPr>
                <w:rFonts w:ascii="Cambria Math" w:eastAsiaTheme="minorEastAsia" w:hAnsi="Cambria Math"/>
                <w:lang w:eastAsia="zh-CN"/>
              </w:rPr>
              <m:t>0</m:t>
            </m:r>
          </m:sub>
        </m:sSub>
        <m:r>
          <w:rPr>
            <w:rFonts w:ascii="Cambria Math" w:eastAsiaTheme="minorEastAsia" w:hAnsi="Cambria Math"/>
            <w:lang w:eastAsia="zh-CN"/>
          </w:rPr>
          <m:t>&gt;</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λ</m:t>
                </m:r>
              </m:e>
              <m:sub>
                <m:r>
                  <w:rPr>
                    <w:rFonts w:ascii="Cambria Math" w:eastAsiaTheme="minorEastAsia" w:hAnsi="Cambria Math"/>
                    <w:lang w:eastAsia="zh-CN"/>
                  </w:rPr>
                  <m:t>1</m:t>
                </m:r>
              </m:sub>
            </m:sSub>
          </m:e>
        </m:d>
        <m:r>
          <w:rPr>
            <w:rFonts w:ascii="Cambria Math" w:eastAsiaTheme="minorEastAsia" w:hAnsi="Cambria Math"/>
            <w:lang w:eastAsia="zh-CN"/>
          </w:rPr>
          <m:t>≥</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λ</m:t>
                </m:r>
              </m:e>
              <m:sub>
                <m:r>
                  <w:rPr>
                    <w:rFonts w:ascii="Cambria Math" w:eastAsiaTheme="minorEastAsia" w:hAnsi="Cambria Math"/>
                    <w:lang w:eastAsia="zh-CN"/>
                  </w:rPr>
                  <m:t>2</m:t>
                </m:r>
              </m:sub>
            </m:sSub>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λ</m:t>
            </m:r>
          </m:e>
          <m:sub>
            <m:sSup>
              <m:sSupPr>
                <m:ctrlPr>
                  <w:rPr>
                    <w:rFonts w:ascii="Cambria Math" w:eastAsiaTheme="minorEastAsia" w:hAnsi="Cambria Math"/>
                    <w:i/>
                    <w:lang w:eastAsia="zh-CN"/>
                  </w:rPr>
                </m:ctrlPr>
              </m:sSupPr>
              <m:e>
                <m:r>
                  <w:rPr>
                    <w:rFonts w:ascii="Cambria Math" w:eastAsiaTheme="minorEastAsia" w:hAnsi="Cambria Math"/>
                    <w:lang w:eastAsia="zh-CN"/>
                  </w:rPr>
                  <m:t>n</m:t>
                </m:r>
              </m:e>
              <m:sup>
                <m:r>
                  <w:rPr>
                    <w:rFonts w:ascii="Cambria Math" w:eastAsiaTheme="minorEastAsia" w:hAnsi="Cambria Math"/>
                    <w:lang w:eastAsia="zh-CN"/>
                  </w:rPr>
                  <m:t>'</m:t>
                </m:r>
              </m:sup>
            </m:sSup>
            <m:r>
              <w:rPr>
                <w:rFonts w:ascii="Cambria Math" w:eastAsiaTheme="minorEastAsia" w:hAnsi="Cambria Math"/>
                <w:lang w:eastAsia="zh-CN"/>
              </w:rPr>
              <m:t>-1</m:t>
            </m:r>
          </m:sub>
        </m:sSub>
        <m:r>
          <w:rPr>
            <w:rFonts w:ascii="Cambria Math" w:eastAsiaTheme="minorEastAsia" w:hAnsi="Cambria Math"/>
            <w:lang w:eastAsia="zh-CN"/>
          </w:rPr>
          <m:t>|</m:t>
        </m:r>
      </m:oMath>
      <w:r w:rsidR="00527DAC">
        <w:rPr>
          <w:rFonts w:eastAsiaTheme="minorEastAsia"/>
          <w:lang w:eastAsia="zh-CN"/>
        </w:rPr>
        <w:t>.</w:t>
      </w:r>
      <w:r w:rsidR="00EF3788">
        <w:rPr>
          <w:rFonts w:eastAsiaTheme="minorEastAsia"/>
          <w:lang w:eastAsia="zh-CN"/>
        </w:rPr>
        <w:t xml:space="preserve"> By default, </w:t>
      </w:r>
      <w:proofErr w:type="spellStart"/>
      <w:r w:rsidR="00EF3788">
        <w:rPr>
          <w:rFonts w:eastAsiaTheme="minorEastAsia"/>
          <w:lang w:eastAsia="zh-CN"/>
        </w:rPr>
        <w:t>scCloud</w:t>
      </w:r>
      <w:proofErr w:type="spellEnd"/>
      <w:r w:rsidR="00EF3788">
        <w:rPr>
          <w:rFonts w:eastAsiaTheme="minorEastAsia"/>
          <w:lang w:eastAsia="zh-CN"/>
        </w:rPr>
        <w:t xml:space="preserve"> sets </w:t>
      </w:r>
      <m:oMath>
        <m:sSup>
          <m:sSupPr>
            <m:ctrlPr>
              <w:rPr>
                <w:rFonts w:ascii="Cambria Math" w:eastAsiaTheme="minorEastAsia" w:hAnsi="Cambria Math"/>
                <w:i/>
                <w:lang w:eastAsia="zh-CN"/>
              </w:rPr>
            </m:ctrlPr>
          </m:sSupPr>
          <m:e>
            <m:r>
              <w:rPr>
                <w:rFonts w:ascii="Cambria Math" w:eastAsiaTheme="minorEastAsia" w:hAnsi="Cambria Math"/>
                <w:lang w:eastAsia="zh-CN"/>
              </w:rPr>
              <m:t>n</m:t>
            </m:r>
          </m:e>
          <m:sup>
            <m:r>
              <w:rPr>
                <w:rFonts w:ascii="Cambria Math" w:eastAsiaTheme="minorEastAsia" w:hAnsi="Cambria Math"/>
                <w:lang w:eastAsia="zh-CN"/>
              </w:rPr>
              <m:t>'</m:t>
            </m:r>
          </m:sup>
        </m:sSup>
        <m:r>
          <w:rPr>
            <w:rFonts w:ascii="Cambria Math" w:eastAsiaTheme="minorEastAsia" w:hAnsi="Cambria Math"/>
            <w:lang w:eastAsia="zh-CN"/>
          </w:rPr>
          <m:t>=50</m:t>
        </m:r>
      </m:oMath>
      <w:r w:rsidR="00EE552C">
        <w:rPr>
          <w:rFonts w:eastAsiaTheme="minorEastAsia"/>
          <w:lang w:eastAsia="zh-CN"/>
        </w:rPr>
        <w:t>.</w:t>
      </w:r>
    </w:p>
    <w:p w14:paraId="53CE1E14" w14:textId="357CDAC3" w:rsidR="00E20467" w:rsidRPr="00994B54" w:rsidRDefault="008A58EB" w:rsidP="00922682">
      <w:pPr>
        <w:pStyle w:val="NormalWeb"/>
        <w:spacing w:before="0" w:beforeAutospacing="0" w:after="0" w:afterAutospacing="0" w:line="360" w:lineRule="auto"/>
        <w:jc w:val="both"/>
        <w:outlineLvl w:val="0"/>
        <w:rPr>
          <w:rFonts w:eastAsiaTheme="minorEastAsia"/>
          <w:lang w:eastAsia="zh-CN"/>
        </w:rPr>
      </w:pPr>
      <w:r>
        <w:rPr>
          <w:rFonts w:eastAsiaTheme="minorEastAsia"/>
          <w:b/>
          <w:lang w:eastAsia="zh-CN"/>
        </w:rPr>
        <w:t xml:space="preserve"> </w:t>
      </w:r>
    </w:p>
    <w:p w14:paraId="21A886C8" w14:textId="5A36C33E" w:rsidR="00C1675F" w:rsidRDefault="00930143" w:rsidP="00922682">
      <w:pPr>
        <w:pStyle w:val="NormalWeb"/>
        <w:spacing w:before="0" w:beforeAutospacing="0" w:after="0" w:afterAutospacing="0" w:line="360" w:lineRule="auto"/>
        <w:jc w:val="both"/>
        <w:outlineLvl w:val="0"/>
        <w:rPr>
          <w:rFonts w:eastAsiaTheme="minorEastAsia"/>
          <w:lang w:eastAsia="zh-CN"/>
        </w:rPr>
      </w:pPr>
      <w:r>
        <w:rPr>
          <w:rFonts w:eastAsiaTheme="minorEastAsia"/>
          <w:lang w:eastAsia="zh-CN"/>
        </w:rPr>
        <w:t xml:space="preserve">We now define a </w:t>
      </w:r>
      <w:r w:rsidR="00445732">
        <w:rPr>
          <w:rFonts w:eastAsiaTheme="minorEastAsia"/>
          <w:lang w:eastAsia="zh-CN"/>
        </w:rPr>
        <w:t xml:space="preserve">family of traditional diffusion maps </w:t>
      </w:r>
      <m:oMath>
        <m:sSub>
          <m:sSubPr>
            <m:ctrlPr>
              <w:rPr>
                <w:rFonts w:ascii="Cambria Math" w:eastAsiaTheme="minorEastAsia" w:hAnsi="Cambria Math"/>
                <w:i/>
                <w:lang w:eastAsia="zh-CN"/>
              </w:rPr>
            </m:ctrlPr>
          </m:sSubPr>
          <m:e>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m:rPr>
                        <m:sty m:val="b"/>
                      </m:rPr>
                      <w:rPr>
                        <w:rFonts w:ascii="Cambria Math" w:eastAsiaTheme="minorEastAsia" w:hAnsi="Cambria Math"/>
                        <w:lang w:eastAsia="zh-CN"/>
                      </w:rPr>
                      <m:t>Ψ</m:t>
                    </m:r>
                    <m:ctrlPr>
                      <w:rPr>
                        <w:rFonts w:ascii="Cambria Math" w:eastAsiaTheme="minorEastAsia" w:hAnsi="Cambria Math"/>
                        <w:lang w:eastAsia="zh-CN"/>
                      </w:rPr>
                    </m:ctrlPr>
                  </m:e>
                  <m:sub>
                    <m:r>
                      <w:rPr>
                        <w:rFonts w:ascii="Cambria Math" w:eastAsiaTheme="minorEastAsia" w:hAnsi="Cambria Math"/>
                        <w:lang w:eastAsia="zh-CN"/>
                      </w:rPr>
                      <m:t>t</m:t>
                    </m:r>
                  </m:sub>
                </m:sSub>
              </m:e>
            </m:d>
          </m:e>
          <m:sub>
            <m:r>
              <w:rPr>
                <w:rFonts w:ascii="Cambria Math" w:eastAsiaTheme="minorEastAsia" w:hAnsi="Cambria Math"/>
                <w:lang w:eastAsia="zh-CN"/>
              </w:rPr>
              <m:t>t</m:t>
            </m:r>
            <m:r>
              <m:rPr>
                <m:scr m:val="double-struck"/>
              </m:rPr>
              <w:rPr>
                <w:rFonts w:ascii="Cambria Math" w:eastAsiaTheme="minorEastAsia" w:hAnsi="Cambria Math"/>
                <w:lang w:eastAsia="zh-CN"/>
              </w:rPr>
              <m:t>∈N</m:t>
            </m:r>
          </m:sub>
        </m:sSub>
      </m:oMath>
      <w:r w:rsidR="00600BEC">
        <w:rPr>
          <w:rFonts w:eastAsiaTheme="minorEastAsia"/>
          <w:lang w:eastAsia="zh-CN"/>
        </w:rPr>
        <w:t xml:space="preserve"> </w:t>
      </w:r>
      <w:r w:rsidR="00445732">
        <w:rPr>
          <w:rFonts w:eastAsiaTheme="minorEastAsia"/>
          <w:lang w:eastAsia="zh-CN"/>
        </w:rPr>
        <w:t xml:space="preserve">parameterized by </w:t>
      </w:r>
      <w:r w:rsidR="00DD488D">
        <w:rPr>
          <w:rFonts w:eastAsiaTheme="minorEastAsia"/>
          <w:lang w:eastAsia="zh-CN"/>
        </w:rPr>
        <w:t xml:space="preserve">time </w:t>
      </w:r>
      <m:oMath>
        <m:r>
          <w:rPr>
            <w:rFonts w:ascii="Cambria Math" w:eastAsiaTheme="minorEastAsia" w:hAnsi="Cambria Math"/>
            <w:lang w:eastAsia="zh-CN"/>
          </w:rPr>
          <m:t>t</m:t>
        </m:r>
      </m:oMath>
      <w:r w:rsidR="00600BEC">
        <w:rPr>
          <w:rFonts w:eastAsiaTheme="minorEastAsia"/>
          <w:lang w:eastAsia="zh-CN"/>
        </w:rPr>
        <w:t>:</w:t>
      </w:r>
    </w:p>
    <w:p w14:paraId="01ED06E8" w14:textId="620A1DB6" w:rsidR="003F4A37" w:rsidRPr="00E67C58" w:rsidRDefault="004F1B9C" w:rsidP="00922682">
      <w:pPr>
        <w:pStyle w:val="NormalWeb"/>
        <w:spacing w:before="0" w:beforeAutospacing="0" w:after="0" w:afterAutospacing="0" w:line="360" w:lineRule="auto"/>
        <w:jc w:val="both"/>
        <w:outlineLvl w:val="0"/>
        <w:rPr>
          <w:rFonts w:eastAsiaTheme="minorEastAsia"/>
          <w:lang w:eastAsia="zh-CN"/>
        </w:rPr>
      </w:pPr>
      <m:oMathPara>
        <m:oMath>
          <m:sSub>
            <m:sSubPr>
              <m:ctrlPr>
                <w:rPr>
                  <w:rFonts w:ascii="Cambria Math" w:eastAsiaTheme="minorEastAsia" w:hAnsi="Cambria Math"/>
                  <w:i/>
                  <w:lang w:eastAsia="zh-CN"/>
                </w:rPr>
              </m:ctrlPr>
            </m:sSubPr>
            <m:e>
              <m:r>
                <m:rPr>
                  <m:sty m:val="b"/>
                </m:rPr>
                <w:rPr>
                  <w:rFonts w:ascii="Cambria Math" w:eastAsiaTheme="minorEastAsia" w:hAnsi="Cambria Math"/>
                  <w:lang w:eastAsia="zh-CN"/>
                </w:rPr>
                <m:t>Ψ</m:t>
              </m:r>
              <m:ctrlPr>
                <w:rPr>
                  <w:rFonts w:ascii="Cambria Math" w:eastAsiaTheme="minorEastAsia" w:hAnsi="Cambria Math"/>
                  <w:lang w:eastAsia="zh-CN"/>
                </w:rPr>
              </m:ctrlPr>
            </m:e>
            <m:sub>
              <m:r>
                <w:rPr>
                  <w:rFonts w:ascii="Cambria Math" w:eastAsiaTheme="minorEastAsia" w:hAnsi="Cambria Math"/>
                  <w:lang w:eastAsia="zh-CN"/>
                </w:rPr>
                <m:t>t</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m:rPr>
                      <m:sty m:val="b"/>
                    </m:rPr>
                    <w:rPr>
                      <w:rFonts w:ascii="Cambria Math" w:eastAsiaTheme="minorEastAsia" w:hAnsi="Cambria Math"/>
                      <w:lang w:eastAsia="zh-CN"/>
                    </w:rPr>
                    <m:t>x</m:t>
                  </m:r>
                </m:e>
                <m:sub>
                  <m:r>
                    <w:rPr>
                      <w:rFonts w:ascii="Cambria Math" w:eastAsiaTheme="minorEastAsia" w:hAnsi="Cambria Math"/>
                      <w:lang w:eastAsia="zh-CN"/>
                    </w:rPr>
                    <m:t>i</m:t>
                  </m:r>
                </m:sub>
              </m:sSub>
            </m:e>
          </m:d>
          <m:r>
            <w:rPr>
              <w:rFonts w:ascii="Cambria Math" w:eastAsiaTheme="minorEastAsia" w:hAnsi="Cambria Math"/>
              <w:lang w:eastAsia="zh-CN"/>
            </w:rPr>
            <m:t>=</m:t>
          </m:r>
          <m:d>
            <m:dPr>
              <m:ctrlPr>
                <w:rPr>
                  <w:rFonts w:ascii="Cambria Math" w:eastAsiaTheme="minorEastAsia" w:hAnsi="Cambria Math"/>
                  <w:i/>
                  <w:lang w:eastAsia="zh-CN"/>
                </w:rPr>
              </m:ctrlPr>
            </m:dPr>
            <m:e>
              <m:m>
                <m:mPr>
                  <m:mcs>
                    <m:mc>
                      <m:mcPr>
                        <m:count m:val="1"/>
                        <m:mcJc m:val="center"/>
                      </m:mcPr>
                    </m:mc>
                  </m:mcs>
                  <m:ctrlPr>
                    <w:rPr>
                      <w:rFonts w:ascii="Cambria Math" w:eastAsiaTheme="minorEastAsia" w:hAnsi="Cambria Math"/>
                      <w:i/>
                      <w:lang w:eastAsia="zh-CN"/>
                    </w:rPr>
                  </m:ctrlPr>
                </m:mPr>
                <m:mr>
                  <m:e>
                    <m:m>
                      <m:mPr>
                        <m:mcs>
                          <m:mc>
                            <m:mcPr>
                              <m:count m:val="1"/>
                              <m:mcJc m:val="center"/>
                            </m:mcPr>
                          </m:mc>
                        </m:mcs>
                        <m:ctrlPr>
                          <w:rPr>
                            <w:rFonts w:ascii="Cambria Math" w:eastAsiaTheme="minorEastAsia" w:hAnsi="Cambria Math"/>
                            <w:i/>
                            <w:lang w:eastAsia="zh-CN"/>
                          </w:rPr>
                        </m:ctrlPr>
                      </m:mPr>
                      <m:mr>
                        <m:e>
                          <m:sSubSup>
                            <m:sSubSupPr>
                              <m:ctrlPr>
                                <w:rPr>
                                  <w:rFonts w:ascii="Cambria Math" w:eastAsiaTheme="minorEastAsia" w:hAnsi="Cambria Math"/>
                                  <w:i/>
                                  <w:lang w:eastAsia="zh-CN"/>
                                </w:rPr>
                              </m:ctrlPr>
                            </m:sSubSupPr>
                            <m:e>
                              <m:r>
                                <w:rPr>
                                  <w:rFonts w:ascii="Cambria Math" w:eastAsiaTheme="minorEastAsia" w:hAnsi="Cambria Math"/>
                                  <w:lang w:eastAsia="zh-CN"/>
                                </w:rPr>
                                <m:t>λ</m:t>
                              </m:r>
                            </m:e>
                            <m:sub>
                              <m:r>
                                <w:rPr>
                                  <w:rFonts w:ascii="Cambria Math" w:eastAsiaTheme="minorEastAsia" w:hAnsi="Cambria Math"/>
                                  <w:lang w:eastAsia="zh-CN"/>
                                </w:rPr>
                                <m:t>1</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ψ</m:t>
                              </m:r>
                            </m:e>
                            <m:sub>
                              <m:r>
                                <w:rPr>
                                  <w:rFonts w:ascii="Cambria Math" w:eastAsiaTheme="minorEastAsia" w:hAnsi="Cambria Math"/>
                                  <w:lang w:eastAsia="zh-CN"/>
                                </w:rPr>
                                <m:t>1</m:t>
                              </m:r>
                            </m:sub>
                          </m:sSub>
                          <m:r>
                            <w:rPr>
                              <w:rFonts w:ascii="Cambria Math" w:eastAsiaTheme="minorEastAsia" w:hAnsi="Cambria Math"/>
                              <w:lang w:eastAsia="zh-CN"/>
                            </w:rPr>
                            <m:t>(i)</m:t>
                          </m:r>
                        </m:e>
                      </m:mr>
                      <m:mr>
                        <m:e>
                          <m:sSubSup>
                            <m:sSubSupPr>
                              <m:ctrlPr>
                                <w:rPr>
                                  <w:rFonts w:ascii="Cambria Math" w:eastAsiaTheme="minorEastAsia" w:hAnsi="Cambria Math"/>
                                  <w:i/>
                                  <w:lang w:eastAsia="zh-CN"/>
                                </w:rPr>
                              </m:ctrlPr>
                            </m:sSubSupPr>
                            <m:e>
                              <m:r>
                                <w:rPr>
                                  <w:rFonts w:ascii="Cambria Math" w:eastAsiaTheme="minorEastAsia" w:hAnsi="Cambria Math"/>
                                  <w:lang w:eastAsia="zh-CN"/>
                                </w:rPr>
                                <m:t>λ</m:t>
                              </m:r>
                            </m:e>
                            <m:sub>
                              <m:r>
                                <w:rPr>
                                  <w:rFonts w:ascii="Cambria Math" w:eastAsiaTheme="minorEastAsia" w:hAnsi="Cambria Math"/>
                                  <w:lang w:eastAsia="zh-CN"/>
                                </w:rPr>
                                <m:t>2</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ψ</m:t>
                              </m:r>
                            </m:e>
                            <m:sub>
                              <m:r>
                                <w:rPr>
                                  <w:rFonts w:ascii="Cambria Math" w:eastAsiaTheme="minorEastAsia" w:hAnsi="Cambria Math"/>
                                  <w:lang w:eastAsia="zh-CN"/>
                                </w:rPr>
                                <m:t>1</m:t>
                              </m:r>
                            </m:sub>
                          </m:sSub>
                          <m:r>
                            <w:rPr>
                              <w:rFonts w:ascii="Cambria Math" w:eastAsiaTheme="minorEastAsia" w:hAnsi="Cambria Math"/>
                              <w:lang w:eastAsia="zh-CN"/>
                            </w:rPr>
                            <m:t>(i)</m:t>
                          </m:r>
                        </m:e>
                      </m:mr>
                    </m:m>
                  </m:e>
                </m:mr>
                <m:mr>
                  <m:e>
                    <m:r>
                      <w:rPr>
                        <w:rFonts w:ascii="Cambria Math" w:hAnsi="Cambria Math"/>
                      </w:rPr>
                      <m:t>⋮</m:t>
                    </m:r>
                  </m:e>
                </m:mr>
                <m:mr>
                  <m:e>
                    <m:sSubSup>
                      <m:sSubSupPr>
                        <m:ctrlPr>
                          <w:rPr>
                            <w:rFonts w:ascii="Cambria Math" w:eastAsiaTheme="minorEastAsia" w:hAnsi="Cambria Math"/>
                            <w:i/>
                            <w:lang w:eastAsia="zh-CN"/>
                          </w:rPr>
                        </m:ctrlPr>
                      </m:sSubSupPr>
                      <m:e>
                        <m:r>
                          <w:rPr>
                            <w:rFonts w:ascii="Cambria Math" w:eastAsiaTheme="minorEastAsia" w:hAnsi="Cambria Math"/>
                            <w:lang w:eastAsia="zh-CN"/>
                          </w:rPr>
                          <m:t>λ</m:t>
                        </m:r>
                      </m:e>
                      <m:sub>
                        <m:sSup>
                          <m:sSupPr>
                            <m:ctrlPr>
                              <w:rPr>
                                <w:rFonts w:ascii="Cambria Math" w:eastAsiaTheme="minorEastAsia" w:hAnsi="Cambria Math"/>
                                <w:i/>
                                <w:lang w:eastAsia="zh-CN"/>
                              </w:rPr>
                            </m:ctrlPr>
                          </m:sSupPr>
                          <m:e>
                            <m:r>
                              <w:rPr>
                                <w:rFonts w:ascii="Cambria Math" w:eastAsiaTheme="minorEastAsia" w:hAnsi="Cambria Math"/>
                                <w:lang w:eastAsia="zh-CN"/>
                              </w:rPr>
                              <m:t>n</m:t>
                            </m:r>
                          </m:e>
                          <m:sup>
                            <m:r>
                              <w:rPr>
                                <w:rFonts w:ascii="Cambria Math" w:eastAsiaTheme="minorEastAsia" w:hAnsi="Cambria Math"/>
                                <w:lang w:eastAsia="zh-CN"/>
                              </w:rPr>
                              <m:t>'</m:t>
                            </m:r>
                          </m:sup>
                        </m:sSup>
                        <m:r>
                          <w:rPr>
                            <w:rFonts w:ascii="Cambria Math" w:eastAsiaTheme="minorEastAsia" w:hAnsi="Cambria Math"/>
                            <w:lang w:eastAsia="zh-CN"/>
                          </w:rPr>
                          <m:t>-1</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ψ</m:t>
                        </m:r>
                      </m:e>
                      <m:sub>
                        <m:r>
                          <w:rPr>
                            <w:rFonts w:ascii="Cambria Math" w:eastAsiaTheme="minorEastAsia" w:hAnsi="Cambria Math"/>
                            <w:lang w:eastAsia="zh-CN"/>
                          </w:rPr>
                          <m:t>1</m:t>
                        </m:r>
                      </m:sub>
                    </m:sSub>
                    <m:r>
                      <w:rPr>
                        <w:rFonts w:ascii="Cambria Math" w:eastAsiaTheme="minorEastAsia" w:hAnsi="Cambria Math"/>
                        <w:lang w:eastAsia="zh-CN"/>
                      </w:rPr>
                      <m:t>(i)</m:t>
                    </m:r>
                  </m:e>
                </m:mr>
              </m:m>
            </m:e>
          </m:d>
          <m:r>
            <w:rPr>
              <w:rFonts w:ascii="Cambria Math" w:eastAsiaTheme="minorEastAsia" w:hAnsi="Cambria Math"/>
              <w:lang w:eastAsia="zh-CN"/>
            </w:rPr>
            <m:t xml:space="preserve">.            </m:t>
          </m:r>
          <m:d>
            <m:dPr>
              <m:ctrlPr>
                <w:rPr>
                  <w:rFonts w:ascii="Cambria Math" w:eastAsiaTheme="minorEastAsia" w:hAnsi="Cambria Math"/>
                  <w:i/>
                  <w:lang w:eastAsia="zh-CN"/>
                </w:rPr>
              </m:ctrlPr>
            </m:dPr>
            <m:e>
              <m:r>
                <w:rPr>
                  <w:rFonts w:ascii="Cambria Math" w:eastAsiaTheme="minorEastAsia" w:hAnsi="Cambria Math"/>
                  <w:lang w:eastAsia="zh-CN"/>
                </w:rPr>
                <m:t>29</m:t>
              </m:r>
            </m:e>
          </m:d>
        </m:oMath>
      </m:oMathPara>
    </w:p>
    <w:p w14:paraId="77B358E4" w14:textId="2DAD1698" w:rsidR="00BF6347" w:rsidRDefault="003E333F" w:rsidP="00150B34">
      <w:pPr>
        <w:pStyle w:val="NormalWeb"/>
        <w:spacing w:before="0" w:beforeAutospacing="0" w:after="0" w:afterAutospacing="0" w:line="360" w:lineRule="auto"/>
        <w:jc w:val="both"/>
        <w:outlineLvl w:val="0"/>
        <w:rPr>
          <w:rFonts w:eastAsiaTheme="minorEastAsia"/>
          <w:lang w:eastAsia="zh-CN"/>
        </w:rPr>
      </w:pPr>
      <w:r>
        <w:rPr>
          <w:rFonts w:eastAsiaTheme="minorEastAsia"/>
          <w:lang w:eastAsia="zh-CN"/>
        </w:rPr>
        <w:t xml:space="preserve">Note that </w:t>
      </w:r>
      <w:r w:rsidR="00933DBE">
        <w:rPr>
          <w:rFonts w:eastAsiaTheme="minorEastAsia"/>
          <w:lang w:eastAsia="zh-CN"/>
        </w:rPr>
        <w:t xml:space="preserve">unlike </w:t>
      </w:r>
      <w:proofErr w:type="spellStart"/>
      <w:r w:rsidR="00933DBE">
        <w:rPr>
          <w:rFonts w:eastAsiaTheme="minorEastAsia"/>
          <w:lang w:eastAsia="zh-CN"/>
        </w:rPr>
        <w:t>scCloud</w:t>
      </w:r>
      <w:proofErr w:type="spellEnd"/>
      <w:r w:rsidR="00933DBE">
        <w:rPr>
          <w:rFonts w:eastAsiaTheme="minorEastAsia"/>
          <w:lang w:eastAsia="zh-CN"/>
        </w:rPr>
        <w:t xml:space="preserve">, DPT </w:t>
      </w:r>
      <w:r w:rsidR="00C17614">
        <w:rPr>
          <w:rFonts w:eastAsiaTheme="minorEastAsia"/>
          <w:lang w:eastAsia="zh-CN"/>
        </w:rPr>
        <w:t xml:space="preserve">uses </w:t>
      </w:r>
      <m:oMath>
        <m:r>
          <m:rPr>
            <m:sty m:val="b"/>
          </m:rPr>
          <w:rPr>
            <w:rFonts w:ascii="Cambria Math" w:eastAsiaTheme="minorEastAsia" w:hAnsi="Cambria Math"/>
            <w:lang w:eastAsia="zh-CN"/>
          </w:rPr>
          <m:t>U</m:t>
        </m:r>
      </m:oMath>
      <w:r w:rsidR="00CA4C11" w:rsidRPr="00E67C58">
        <w:rPr>
          <w:rFonts w:eastAsiaTheme="minorEastAsia"/>
          <w:lang w:eastAsia="zh-CN"/>
        </w:rPr>
        <w:t xml:space="preserve">, </w:t>
      </w:r>
      <w:r w:rsidR="008E2F4F">
        <w:rPr>
          <w:rFonts w:eastAsiaTheme="minorEastAsia"/>
          <w:lang w:eastAsia="zh-CN"/>
        </w:rPr>
        <w:t xml:space="preserve">eigenvectors of </w:t>
      </w:r>
      <m:oMath>
        <m:r>
          <m:rPr>
            <m:sty m:val="b"/>
          </m:rPr>
          <w:rPr>
            <w:rFonts w:ascii="Cambria Math" w:eastAsiaTheme="minorEastAsia" w:hAnsi="Cambria Math"/>
            <w:lang w:eastAsia="zh-CN"/>
          </w:rPr>
          <m:t>Q</m:t>
        </m:r>
      </m:oMath>
      <w:r w:rsidR="00CA4C11">
        <w:rPr>
          <w:rFonts w:eastAsiaTheme="minorEastAsia"/>
          <w:lang w:eastAsia="zh-CN"/>
        </w:rPr>
        <w:t xml:space="preserve"> in its diffusion maps.</w:t>
      </w:r>
    </w:p>
    <w:p w14:paraId="644893E4" w14:textId="4F5E8764" w:rsidR="00FF21DF" w:rsidRDefault="00FF21DF" w:rsidP="00150B34">
      <w:pPr>
        <w:pStyle w:val="NormalWeb"/>
        <w:spacing w:before="0" w:beforeAutospacing="0" w:after="0" w:afterAutospacing="0" w:line="360" w:lineRule="auto"/>
        <w:jc w:val="both"/>
        <w:outlineLvl w:val="0"/>
        <w:rPr>
          <w:rFonts w:eastAsiaTheme="minorEastAsia"/>
          <w:lang w:eastAsia="zh-CN"/>
        </w:rPr>
      </w:pPr>
    </w:p>
    <w:p w14:paraId="31825009" w14:textId="77777777" w:rsidR="008F55D2" w:rsidRDefault="008F55D2" w:rsidP="008F55D2">
      <w:pPr>
        <w:pStyle w:val="NormalWeb"/>
        <w:spacing w:before="0" w:beforeAutospacing="0" w:after="0" w:afterAutospacing="0" w:line="360" w:lineRule="auto"/>
        <w:jc w:val="both"/>
        <w:outlineLvl w:val="0"/>
        <w:rPr>
          <w:rFonts w:eastAsiaTheme="minorEastAsia"/>
          <w:lang w:eastAsia="zh-CN"/>
        </w:rPr>
      </w:pPr>
      <w:r>
        <w:rPr>
          <w:rFonts w:eastAsiaTheme="minorEastAsia"/>
          <w:lang w:eastAsia="zh-CN"/>
        </w:rPr>
        <w:t xml:space="preserve">Instead of picking a value for </w:t>
      </w:r>
      <m:oMath>
        <m:r>
          <w:rPr>
            <w:rFonts w:ascii="Cambria Math" w:eastAsiaTheme="minorEastAsia" w:hAnsi="Cambria Math"/>
            <w:lang w:eastAsia="zh-CN"/>
          </w:rPr>
          <m:t>t</m:t>
        </m:r>
      </m:oMath>
      <w:r>
        <w:rPr>
          <w:rFonts w:eastAsiaTheme="minorEastAsia"/>
          <w:lang w:eastAsia="zh-CN"/>
        </w:rPr>
        <w:t>, we want an embedding that can combine diffusion maps at a variety of timescal</w:t>
      </w:r>
      <w:proofErr w:type="spellStart"/>
      <w:r>
        <w:rPr>
          <w:rFonts w:eastAsiaTheme="minorEastAsia"/>
          <w:lang w:eastAsia="zh-CN"/>
        </w:rPr>
        <w:t>es</w:t>
      </w:r>
      <w:proofErr w:type="spellEnd"/>
      <w:r>
        <w:rPr>
          <w:rFonts w:eastAsiaTheme="minorEastAsia"/>
          <w:lang w:eastAsia="zh-CN"/>
        </w:rPr>
        <w:t xml:space="preserve">. Therefore, we define a new family of diffusion maps </w:t>
      </w:r>
      <m:oMath>
        <m:sSub>
          <m:sSubPr>
            <m:ctrlPr>
              <w:rPr>
                <w:rFonts w:ascii="Cambria Math" w:eastAsiaTheme="minorEastAsia" w:hAnsi="Cambria Math"/>
                <w:i/>
                <w:lang w:eastAsia="zh-CN"/>
              </w:rPr>
            </m:ctrlPr>
          </m:sSubPr>
          <m:e>
            <m:d>
              <m:dPr>
                <m:begChr m:val="{"/>
                <m:endChr m:val="}"/>
                <m:ctrlPr>
                  <w:rPr>
                    <w:rFonts w:ascii="Cambria Math" w:eastAsiaTheme="minorEastAsia" w:hAnsi="Cambria Math"/>
                    <w:i/>
                    <w:lang w:eastAsia="zh-CN"/>
                  </w:rPr>
                </m:ctrlPr>
              </m:dPr>
              <m:e>
                <m:sSubSup>
                  <m:sSubSupPr>
                    <m:ctrlPr>
                      <w:rPr>
                        <w:rFonts w:ascii="Cambria Math" w:eastAsiaTheme="minorEastAsia" w:hAnsi="Cambria Math"/>
                        <w:i/>
                        <w:lang w:eastAsia="zh-CN"/>
                      </w:rPr>
                    </m:ctrlPr>
                  </m:sSubSupPr>
                  <m:e>
                    <m:r>
                      <m:rPr>
                        <m:sty m:val="b"/>
                      </m:rPr>
                      <w:rPr>
                        <w:rFonts w:ascii="Cambria Math" w:eastAsiaTheme="minorEastAsia" w:hAnsi="Cambria Math"/>
                        <w:lang w:eastAsia="zh-CN"/>
                      </w:rPr>
                      <m:t>Ψ</m:t>
                    </m:r>
                  </m:e>
                  <m:sub>
                    <m:r>
                      <w:rPr>
                        <w:rFonts w:ascii="Cambria Math" w:eastAsiaTheme="minorEastAsia" w:hAnsi="Cambria Math"/>
                        <w:lang w:eastAsia="zh-CN"/>
                      </w:rPr>
                      <m:t>α</m:t>
                    </m:r>
                  </m:sub>
                  <m:sup>
                    <m:r>
                      <w:rPr>
                        <w:rFonts w:ascii="Cambria Math" w:eastAsiaTheme="minorEastAsia" w:hAnsi="Cambria Math"/>
                        <w:lang w:eastAsia="zh-CN"/>
                      </w:rPr>
                      <m:t>'</m:t>
                    </m:r>
                  </m:sup>
                </m:sSubSup>
              </m:e>
            </m:d>
          </m:e>
          <m:sub>
            <m:r>
              <w:rPr>
                <w:rFonts w:ascii="Cambria Math" w:eastAsiaTheme="minorEastAsia" w:hAnsi="Cambria Math"/>
                <w:lang w:eastAsia="zh-CN"/>
              </w:rPr>
              <m:t>α∈[0,1]</m:t>
            </m:r>
          </m:sub>
        </m:sSub>
      </m:oMath>
      <w:r>
        <w:rPr>
          <w:rFonts w:eastAsiaTheme="minorEastAsia"/>
          <w:lang w:eastAsia="zh-CN"/>
        </w:rPr>
        <w:t>:</w:t>
      </w:r>
    </w:p>
    <w:p w14:paraId="6F453924" w14:textId="77777777" w:rsidR="008F55D2" w:rsidRPr="00636F0F" w:rsidRDefault="004F1B9C" w:rsidP="008F55D2">
      <w:pPr>
        <w:pStyle w:val="NormalWeb"/>
        <w:spacing w:before="0" w:beforeAutospacing="0" w:after="0" w:afterAutospacing="0" w:line="360" w:lineRule="auto"/>
        <w:jc w:val="both"/>
        <w:outlineLvl w:val="0"/>
        <w:rPr>
          <w:rFonts w:eastAsiaTheme="minorEastAsia"/>
          <w:lang w:eastAsia="zh-CN"/>
        </w:rPr>
      </w:pPr>
      <m:oMathPara>
        <m:oMath>
          <m:sSubSup>
            <m:sSubSupPr>
              <m:ctrlPr>
                <w:rPr>
                  <w:rFonts w:ascii="Cambria Math" w:eastAsiaTheme="minorEastAsia" w:hAnsi="Cambria Math"/>
                  <w:i/>
                  <w:lang w:eastAsia="zh-CN"/>
                </w:rPr>
              </m:ctrlPr>
            </m:sSubSupPr>
            <m:e>
              <m:r>
                <m:rPr>
                  <m:sty m:val="b"/>
                </m:rPr>
                <w:rPr>
                  <w:rFonts w:ascii="Cambria Math" w:eastAsiaTheme="minorEastAsia" w:hAnsi="Cambria Math"/>
                  <w:lang w:eastAsia="zh-CN"/>
                </w:rPr>
                <m:t>Ψ</m:t>
              </m:r>
            </m:e>
            <m:sub>
              <m:r>
                <w:rPr>
                  <w:rFonts w:ascii="Cambria Math" w:eastAsiaTheme="minorEastAsia" w:hAnsi="Cambria Math"/>
                  <w:lang w:eastAsia="zh-CN"/>
                </w:rPr>
                <m:t>α</m:t>
              </m:r>
            </m:sub>
            <m:sup>
              <m:r>
                <w:rPr>
                  <w:rFonts w:ascii="Cambria Math" w:eastAsiaTheme="minorEastAsia" w:hAnsi="Cambria Math"/>
                  <w:lang w:eastAsia="zh-CN"/>
                </w:rPr>
                <m:t>'</m:t>
              </m:r>
            </m:sup>
          </m:sSubSup>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m:rPr>
                      <m:sty m:val="b"/>
                    </m:rPr>
                    <w:rPr>
                      <w:rFonts w:ascii="Cambria Math" w:eastAsiaTheme="minorEastAsia" w:hAnsi="Cambria Math"/>
                      <w:lang w:eastAsia="zh-CN"/>
                    </w:rPr>
                    <m:t>x</m:t>
                  </m:r>
                </m:e>
                <m:sub>
                  <m:r>
                    <w:rPr>
                      <w:rFonts w:ascii="Cambria Math" w:eastAsiaTheme="minorEastAsia" w:hAnsi="Cambria Math"/>
                      <w:lang w:eastAsia="zh-CN"/>
                    </w:rPr>
                    <m:t>i</m:t>
                  </m:r>
                </m:sub>
              </m:sSub>
            </m:e>
          </m:d>
          <m:r>
            <w:rPr>
              <w:rFonts w:ascii="Cambria Math" w:eastAsiaTheme="minorEastAsia" w:hAnsi="Cambria Math"/>
              <w:lang w:eastAsia="zh-CN"/>
            </w:rPr>
            <m:t>=</m:t>
          </m:r>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m:t>
              </m:r>
            </m:sup>
            <m:e>
              <m:sSup>
                <m:sSupPr>
                  <m:ctrlPr>
                    <w:rPr>
                      <w:rFonts w:ascii="Cambria Math" w:eastAsiaTheme="minorEastAsia" w:hAnsi="Cambria Math"/>
                      <w:i/>
                      <w:lang w:eastAsia="zh-CN"/>
                    </w:rPr>
                  </m:ctrlPr>
                </m:sSupPr>
                <m:e>
                  <m:r>
                    <w:rPr>
                      <w:rFonts w:ascii="Cambria Math" w:eastAsiaTheme="minorEastAsia" w:hAnsi="Cambria Math"/>
                      <w:lang w:eastAsia="zh-CN"/>
                    </w:rPr>
                    <m:t>α</m:t>
                  </m:r>
                </m:e>
                <m:sup>
                  <m:r>
                    <w:rPr>
                      <w:rFonts w:ascii="Cambria Math" w:eastAsiaTheme="minorEastAsia" w:hAnsi="Cambria Math"/>
                      <w:lang w:eastAsia="zh-CN"/>
                    </w:rPr>
                    <m:t>t-1</m:t>
                  </m:r>
                </m:sup>
              </m:sSup>
              <m:sSub>
                <m:sSubPr>
                  <m:ctrlPr>
                    <w:rPr>
                      <w:rFonts w:ascii="Cambria Math" w:eastAsiaTheme="minorEastAsia" w:hAnsi="Cambria Math"/>
                      <w:i/>
                      <w:lang w:eastAsia="zh-CN"/>
                    </w:rPr>
                  </m:ctrlPr>
                </m:sSubPr>
                <m:e>
                  <m:r>
                    <m:rPr>
                      <m:sty m:val="b"/>
                    </m:rPr>
                    <w:rPr>
                      <w:rFonts w:ascii="Cambria Math" w:eastAsiaTheme="minorEastAsia" w:hAnsi="Cambria Math"/>
                      <w:lang w:eastAsia="zh-CN"/>
                    </w:rPr>
                    <m:t>Ψ</m:t>
                  </m:r>
                  <m:ctrlPr>
                    <w:rPr>
                      <w:rFonts w:ascii="Cambria Math" w:eastAsiaTheme="minorEastAsia" w:hAnsi="Cambria Math"/>
                      <w:lang w:eastAsia="zh-CN"/>
                    </w:rPr>
                  </m:ctrlPr>
                </m:e>
                <m:sub>
                  <m:r>
                    <w:rPr>
                      <w:rFonts w:ascii="Cambria Math" w:eastAsiaTheme="minorEastAsia" w:hAnsi="Cambria Math"/>
                      <w:lang w:eastAsia="zh-CN"/>
                    </w:rPr>
                    <m:t>t</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m:rPr>
                          <m:sty m:val="b"/>
                        </m:rPr>
                        <w:rPr>
                          <w:rFonts w:ascii="Cambria Math" w:eastAsiaTheme="minorEastAsia" w:hAnsi="Cambria Math"/>
                          <w:lang w:eastAsia="zh-CN"/>
                        </w:rPr>
                        <m:t>x</m:t>
                      </m:r>
                    </m:e>
                    <m:sub>
                      <m:r>
                        <w:rPr>
                          <w:rFonts w:ascii="Cambria Math" w:eastAsiaTheme="minorEastAsia" w:hAnsi="Cambria Math"/>
                          <w:lang w:eastAsia="zh-CN"/>
                        </w:rPr>
                        <m:t>i</m:t>
                      </m:r>
                    </m:sub>
                  </m:sSub>
                </m:e>
              </m:d>
            </m:e>
          </m:nary>
          <m:r>
            <w:rPr>
              <w:rFonts w:ascii="Cambria Math" w:eastAsiaTheme="minorEastAsia" w:hAnsi="Cambria Math"/>
              <w:lang w:eastAsia="zh-CN"/>
            </w:rPr>
            <m:t>=</m:t>
          </m:r>
          <m:d>
            <m:dPr>
              <m:ctrlPr>
                <w:rPr>
                  <w:rFonts w:ascii="Cambria Math" w:eastAsiaTheme="minorEastAsia" w:hAnsi="Cambria Math"/>
                  <w:i/>
                  <w:lang w:eastAsia="zh-CN"/>
                </w:rPr>
              </m:ctrlPr>
            </m:dPr>
            <m:e>
              <m:m>
                <m:mPr>
                  <m:mcs>
                    <m:mc>
                      <m:mcPr>
                        <m:count m:val="1"/>
                        <m:mcJc m:val="center"/>
                      </m:mcPr>
                    </m:mc>
                  </m:mcs>
                  <m:ctrlPr>
                    <w:rPr>
                      <w:rFonts w:ascii="Cambria Math" w:eastAsiaTheme="minorEastAsia" w:hAnsi="Cambria Math"/>
                      <w:i/>
                      <w:lang w:eastAsia="zh-CN"/>
                    </w:rPr>
                  </m:ctrlPr>
                </m:mPr>
                <m:mr>
                  <m:e>
                    <m:m>
                      <m:mPr>
                        <m:mcs>
                          <m:mc>
                            <m:mcPr>
                              <m:count m:val="1"/>
                              <m:mcJc m:val="center"/>
                            </m:mcPr>
                          </m:mc>
                        </m:mcs>
                        <m:ctrlPr>
                          <w:rPr>
                            <w:rFonts w:ascii="Cambria Math" w:eastAsiaTheme="minorEastAsia" w:hAnsi="Cambria Math"/>
                            <w:i/>
                            <w:lang w:eastAsia="zh-CN"/>
                          </w:rPr>
                        </m:ctrlPr>
                      </m:mPr>
                      <m:mr>
                        <m:e>
                          <m:f>
                            <m:fPr>
                              <m:ctrlPr>
                                <w:rPr>
                                  <w:rFonts w:ascii="Cambria Math" w:eastAsiaTheme="minorEastAsia" w:hAnsi="Cambria Math"/>
                                  <w:i/>
                                  <w:lang w:eastAsia="zh-CN"/>
                                </w:rPr>
                              </m:ctrlPr>
                            </m:fPr>
                            <m:num>
                              <m:sSub>
                                <m:sSubPr>
                                  <m:ctrlPr>
                                    <w:rPr>
                                      <w:rFonts w:ascii="Cambria Math" w:eastAsiaTheme="minorEastAsia" w:hAnsi="Cambria Math"/>
                                      <w:i/>
                                      <w:lang w:eastAsia="zh-CN"/>
                                    </w:rPr>
                                  </m:ctrlPr>
                                </m:sSubPr>
                                <m:e>
                                  <m:r>
                                    <w:rPr>
                                      <w:rFonts w:ascii="Cambria Math" w:eastAsiaTheme="minorEastAsia" w:hAnsi="Cambria Math"/>
                                      <w:lang w:eastAsia="zh-CN"/>
                                    </w:rPr>
                                    <m:t>λ</m:t>
                                  </m:r>
                                </m:e>
                                <m:sub>
                                  <m:r>
                                    <w:rPr>
                                      <w:rFonts w:ascii="Cambria Math" w:eastAsiaTheme="minorEastAsia" w:hAnsi="Cambria Math"/>
                                      <w:lang w:eastAsia="zh-CN"/>
                                    </w:rPr>
                                    <m:t>1</m:t>
                                  </m:r>
                                </m:sub>
                              </m:sSub>
                            </m:num>
                            <m:den>
                              <m:r>
                                <w:rPr>
                                  <w:rFonts w:ascii="Cambria Math" w:eastAsiaTheme="minorEastAsia" w:hAnsi="Cambria Math"/>
                                  <w:lang w:eastAsia="zh-CN"/>
                                </w:rPr>
                                <m:t>1-α</m:t>
                              </m:r>
                              <m:sSub>
                                <m:sSubPr>
                                  <m:ctrlPr>
                                    <w:rPr>
                                      <w:rFonts w:ascii="Cambria Math" w:eastAsiaTheme="minorEastAsia" w:hAnsi="Cambria Math"/>
                                      <w:i/>
                                      <w:lang w:eastAsia="zh-CN"/>
                                    </w:rPr>
                                  </m:ctrlPr>
                                </m:sSubPr>
                                <m:e>
                                  <m:r>
                                    <w:rPr>
                                      <w:rFonts w:ascii="Cambria Math" w:eastAsiaTheme="minorEastAsia" w:hAnsi="Cambria Math"/>
                                      <w:lang w:eastAsia="zh-CN"/>
                                    </w:rPr>
                                    <m:t>λ</m:t>
                                  </m:r>
                                </m:e>
                                <m:sub>
                                  <m:r>
                                    <w:rPr>
                                      <w:rFonts w:ascii="Cambria Math" w:eastAsiaTheme="minorEastAsia" w:hAnsi="Cambria Math"/>
                                      <w:lang w:eastAsia="zh-CN"/>
                                    </w:rPr>
                                    <m:t>1</m:t>
                                  </m:r>
                                </m:sub>
                              </m:sSub>
                            </m:den>
                          </m:f>
                          <m:sSub>
                            <m:sSubPr>
                              <m:ctrlPr>
                                <w:rPr>
                                  <w:rFonts w:ascii="Cambria Math" w:eastAsiaTheme="minorEastAsia" w:hAnsi="Cambria Math"/>
                                  <w:i/>
                                  <w:lang w:eastAsia="zh-CN"/>
                                </w:rPr>
                              </m:ctrlPr>
                            </m:sSubPr>
                            <m:e>
                              <m:r>
                                <w:rPr>
                                  <w:rFonts w:ascii="Cambria Math" w:eastAsiaTheme="minorEastAsia" w:hAnsi="Cambria Math"/>
                                  <w:lang w:eastAsia="zh-CN"/>
                                </w:rPr>
                                <m:t>ψ</m:t>
                              </m:r>
                            </m:e>
                            <m:sub>
                              <m:r>
                                <w:rPr>
                                  <w:rFonts w:ascii="Cambria Math" w:eastAsiaTheme="minorEastAsia" w:hAnsi="Cambria Math"/>
                                  <w:lang w:eastAsia="zh-CN"/>
                                </w:rPr>
                                <m:t>1</m:t>
                              </m:r>
                            </m:sub>
                          </m:sSub>
                          <m:r>
                            <w:rPr>
                              <w:rFonts w:ascii="Cambria Math" w:eastAsiaTheme="minorEastAsia" w:hAnsi="Cambria Math"/>
                              <w:lang w:eastAsia="zh-CN"/>
                            </w:rPr>
                            <m:t>(i)</m:t>
                          </m:r>
                        </m:e>
                      </m:mr>
                      <m:mr>
                        <m:e>
                          <m:f>
                            <m:fPr>
                              <m:ctrlPr>
                                <w:rPr>
                                  <w:rFonts w:ascii="Cambria Math" w:eastAsiaTheme="minorEastAsia" w:hAnsi="Cambria Math"/>
                                  <w:i/>
                                  <w:lang w:eastAsia="zh-CN"/>
                                </w:rPr>
                              </m:ctrlPr>
                            </m:fPr>
                            <m:num>
                              <m:sSub>
                                <m:sSubPr>
                                  <m:ctrlPr>
                                    <w:rPr>
                                      <w:rFonts w:ascii="Cambria Math" w:eastAsiaTheme="minorEastAsia" w:hAnsi="Cambria Math"/>
                                      <w:i/>
                                      <w:lang w:eastAsia="zh-CN"/>
                                    </w:rPr>
                                  </m:ctrlPr>
                                </m:sSubPr>
                                <m:e>
                                  <m:r>
                                    <w:rPr>
                                      <w:rFonts w:ascii="Cambria Math" w:eastAsiaTheme="minorEastAsia" w:hAnsi="Cambria Math"/>
                                      <w:lang w:eastAsia="zh-CN"/>
                                    </w:rPr>
                                    <m:t>λ</m:t>
                                  </m:r>
                                </m:e>
                                <m:sub>
                                  <m:r>
                                    <w:rPr>
                                      <w:rFonts w:ascii="Cambria Math" w:eastAsiaTheme="minorEastAsia" w:hAnsi="Cambria Math"/>
                                      <w:lang w:eastAsia="zh-CN"/>
                                    </w:rPr>
                                    <m:t>2</m:t>
                                  </m:r>
                                </m:sub>
                              </m:sSub>
                            </m:num>
                            <m:den>
                              <m:r>
                                <w:rPr>
                                  <w:rFonts w:ascii="Cambria Math" w:eastAsiaTheme="minorEastAsia" w:hAnsi="Cambria Math"/>
                                  <w:lang w:eastAsia="zh-CN"/>
                                </w:rPr>
                                <m:t>1-α</m:t>
                              </m:r>
                              <m:sSub>
                                <m:sSubPr>
                                  <m:ctrlPr>
                                    <w:rPr>
                                      <w:rFonts w:ascii="Cambria Math" w:eastAsiaTheme="minorEastAsia" w:hAnsi="Cambria Math"/>
                                      <w:i/>
                                      <w:lang w:eastAsia="zh-CN"/>
                                    </w:rPr>
                                  </m:ctrlPr>
                                </m:sSubPr>
                                <m:e>
                                  <m:r>
                                    <w:rPr>
                                      <w:rFonts w:ascii="Cambria Math" w:eastAsiaTheme="minorEastAsia" w:hAnsi="Cambria Math"/>
                                      <w:lang w:eastAsia="zh-CN"/>
                                    </w:rPr>
                                    <m:t>λ</m:t>
                                  </m:r>
                                </m:e>
                                <m:sub>
                                  <m:r>
                                    <w:rPr>
                                      <w:rFonts w:ascii="Cambria Math" w:eastAsiaTheme="minorEastAsia" w:hAnsi="Cambria Math"/>
                                      <w:lang w:eastAsia="zh-CN"/>
                                    </w:rPr>
                                    <m:t>2</m:t>
                                  </m:r>
                                </m:sub>
                              </m:sSub>
                            </m:den>
                          </m:f>
                          <m:sSub>
                            <m:sSubPr>
                              <m:ctrlPr>
                                <w:rPr>
                                  <w:rFonts w:ascii="Cambria Math" w:eastAsiaTheme="minorEastAsia" w:hAnsi="Cambria Math"/>
                                  <w:i/>
                                  <w:lang w:eastAsia="zh-CN"/>
                                </w:rPr>
                              </m:ctrlPr>
                            </m:sSubPr>
                            <m:e>
                              <m:r>
                                <w:rPr>
                                  <w:rFonts w:ascii="Cambria Math" w:eastAsiaTheme="minorEastAsia" w:hAnsi="Cambria Math"/>
                                  <w:lang w:eastAsia="zh-CN"/>
                                </w:rPr>
                                <m:t>ψ</m:t>
                              </m:r>
                            </m:e>
                            <m:sub>
                              <m:r>
                                <w:rPr>
                                  <w:rFonts w:ascii="Cambria Math" w:eastAsiaTheme="minorEastAsia" w:hAnsi="Cambria Math"/>
                                  <w:lang w:eastAsia="zh-CN"/>
                                </w:rPr>
                                <m:t>2</m:t>
                              </m:r>
                            </m:sub>
                          </m:sSub>
                          <m:r>
                            <w:rPr>
                              <w:rFonts w:ascii="Cambria Math" w:eastAsiaTheme="minorEastAsia" w:hAnsi="Cambria Math"/>
                              <w:lang w:eastAsia="zh-CN"/>
                            </w:rPr>
                            <m:t>(i)</m:t>
                          </m:r>
                        </m:e>
                      </m:mr>
                    </m:m>
                  </m:e>
                </m:mr>
                <m:mr>
                  <m:e>
                    <m:r>
                      <w:rPr>
                        <w:rFonts w:ascii="Cambria Math" w:hAnsi="Cambria Math"/>
                      </w:rPr>
                      <m:t>⋮</m:t>
                    </m:r>
                  </m:e>
                </m:mr>
                <m:mr>
                  <m:e>
                    <m:f>
                      <m:fPr>
                        <m:ctrlPr>
                          <w:rPr>
                            <w:rFonts w:ascii="Cambria Math" w:eastAsiaTheme="minorEastAsia" w:hAnsi="Cambria Math"/>
                            <w:i/>
                            <w:lang w:eastAsia="zh-CN"/>
                          </w:rPr>
                        </m:ctrlPr>
                      </m:fPr>
                      <m:num>
                        <m:sSub>
                          <m:sSubPr>
                            <m:ctrlPr>
                              <w:rPr>
                                <w:rFonts w:ascii="Cambria Math" w:eastAsiaTheme="minorEastAsia" w:hAnsi="Cambria Math"/>
                                <w:i/>
                                <w:lang w:eastAsia="zh-CN"/>
                              </w:rPr>
                            </m:ctrlPr>
                          </m:sSubPr>
                          <m:e>
                            <m:r>
                              <w:rPr>
                                <w:rFonts w:ascii="Cambria Math" w:eastAsiaTheme="minorEastAsia" w:hAnsi="Cambria Math"/>
                                <w:lang w:eastAsia="zh-CN"/>
                              </w:rPr>
                              <m:t>λ</m:t>
                            </m:r>
                          </m:e>
                          <m:sub>
                            <m:sSup>
                              <m:sSupPr>
                                <m:ctrlPr>
                                  <w:rPr>
                                    <w:rFonts w:ascii="Cambria Math" w:eastAsiaTheme="minorEastAsia" w:hAnsi="Cambria Math"/>
                                    <w:i/>
                                    <w:lang w:eastAsia="zh-CN"/>
                                  </w:rPr>
                                </m:ctrlPr>
                              </m:sSupPr>
                              <m:e>
                                <m:r>
                                  <w:rPr>
                                    <w:rFonts w:ascii="Cambria Math" w:eastAsiaTheme="minorEastAsia" w:hAnsi="Cambria Math"/>
                                    <w:lang w:eastAsia="zh-CN"/>
                                  </w:rPr>
                                  <m:t>n</m:t>
                                </m:r>
                              </m:e>
                              <m:sup>
                                <m:r>
                                  <w:rPr>
                                    <w:rFonts w:ascii="Cambria Math" w:eastAsiaTheme="minorEastAsia" w:hAnsi="Cambria Math"/>
                                    <w:lang w:eastAsia="zh-CN"/>
                                  </w:rPr>
                                  <m:t>'</m:t>
                                </m:r>
                              </m:sup>
                            </m:sSup>
                            <m:r>
                              <w:rPr>
                                <w:rFonts w:ascii="Cambria Math" w:eastAsiaTheme="minorEastAsia" w:hAnsi="Cambria Math"/>
                                <w:lang w:eastAsia="zh-CN"/>
                              </w:rPr>
                              <m:t>-1</m:t>
                            </m:r>
                          </m:sub>
                        </m:sSub>
                      </m:num>
                      <m:den>
                        <m:r>
                          <w:rPr>
                            <w:rFonts w:ascii="Cambria Math" w:eastAsiaTheme="minorEastAsia" w:hAnsi="Cambria Math"/>
                            <w:lang w:eastAsia="zh-CN"/>
                          </w:rPr>
                          <m:t>1-α</m:t>
                        </m:r>
                        <m:sSub>
                          <m:sSubPr>
                            <m:ctrlPr>
                              <w:rPr>
                                <w:rFonts w:ascii="Cambria Math" w:eastAsiaTheme="minorEastAsia" w:hAnsi="Cambria Math"/>
                                <w:i/>
                                <w:lang w:eastAsia="zh-CN"/>
                              </w:rPr>
                            </m:ctrlPr>
                          </m:sSubPr>
                          <m:e>
                            <m:r>
                              <w:rPr>
                                <w:rFonts w:ascii="Cambria Math" w:eastAsiaTheme="minorEastAsia" w:hAnsi="Cambria Math"/>
                                <w:lang w:eastAsia="zh-CN"/>
                              </w:rPr>
                              <m:t>λ</m:t>
                            </m:r>
                          </m:e>
                          <m:sub>
                            <m:sSup>
                              <m:sSupPr>
                                <m:ctrlPr>
                                  <w:rPr>
                                    <w:rFonts w:ascii="Cambria Math" w:eastAsiaTheme="minorEastAsia" w:hAnsi="Cambria Math"/>
                                    <w:i/>
                                    <w:lang w:eastAsia="zh-CN"/>
                                  </w:rPr>
                                </m:ctrlPr>
                              </m:sSupPr>
                              <m:e>
                                <m:r>
                                  <w:rPr>
                                    <w:rFonts w:ascii="Cambria Math" w:eastAsiaTheme="minorEastAsia" w:hAnsi="Cambria Math"/>
                                    <w:lang w:eastAsia="zh-CN"/>
                                  </w:rPr>
                                  <m:t>n</m:t>
                                </m:r>
                              </m:e>
                              <m:sup>
                                <m:r>
                                  <w:rPr>
                                    <w:rFonts w:ascii="Cambria Math" w:eastAsiaTheme="minorEastAsia" w:hAnsi="Cambria Math"/>
                                    <w:lang w:eastAsia="zh-CN"/>
                                  </w:rPr>
                                  <m:t>'</m:t>
                                </m:r>
                              </m:sup>
                            </m:sSup>
                            <m:r>
                              <w:rPr>
                                <w:rFonts w:ascii="Cambria Math" w:eastAsiaTheme="minorEastAsia" w:hAnsi="Cambria Math"/>
                                <w:lang w:eastAsia="zh-CN"/>
                              </w:rPr>
                              <m:t>-1</m:t>
                            </m:r>
                          </m:sub>
                        </m:sSub>
                      </m:den>
                    </m:f>
                    <m:sSub>
                      <m:sSubPr>
                        <m:ctrlPr>
                          <w:rPr>
                            <w:rFonts w:ascii="Cambria Math" w:eastAsiaTheme="minorEastAsia" w:hAnsi="Cambria Math"/>
                            <w:i/>
                            <w:lang w:eastAsia="zh-CN"/>
                          </w:rPr>
                        </m:ctrlPr>
                      </m:sSubPr>
                      <m:e>
                        <m:r>
                          <w:rPr>
                            <w:rFonts w:ascii="Cambria Math" w:eastAsiaTheme="minorEastAsia" w:hAnsi="Cambria Math"/>
                            <w:lang w:eastAsia="zh-CN"/>
                          </w:rPr>
                          <m:t>ψ</m:t>
                        </m:r>
                      </m:e>
                      <m:sub>
                        <m:sSup>
                          <m:sSupPr>
                            <m:ctrlPr>
                              <w:rPr>
                                <w:rFonts w:ascii="Cambria Math" w:eastAsiaTheme="minorEastAsia" w:hAnsi="Cambria Math"/>
                                <w:i/>
                                <w:lang w:eastAsia="zh-CN"/>
                              </w:rPr>
                            </m:ctrlPr>
                          </m:sSupPr>
                          <m:e>
                            <m:r>
                              <w:rPr>
                                <w:rFonts w:ascii="Cambria Math" w:eastAsiaTheme="minorEastAsia" w:hAnsi="Cambria Math"/>
                                <w:lang w:eastAsia="zh-CN"/>
                              </w:rPr>
                              <m:t>n</m:t>
                            </m:r>
                          </m:e>
                          <m:sup>
                            <m:r>
                              <w:rPr>
                                <w:rFonts w:ascii="Cambria Math" w:eastAsiaTheme="minorEastAsia" w:hAnsi="Cambria Math"/>
                                <w:lang w:eastAsia="zh-CN"/>
                              </w:rPr>
                              <m:t>'</m:t>
                            </m:r>
                          </m:sup>
                        </m:sSup>
                        <m:r>
                          <w:rPr>
                            <w:rFonts w:ascii="Cambria Math" w:eastAsiaTheme="minorEastAsia" w:hAnsi="Cambria Math"/>
                            <w:lang w:eastAsia="zh-CN"/>
                          </w:rPr>
                          <m:t>-1</m:t>
                        </m:r>
                      </m:sub>
                    </m:sSub>
                    <m:r>
                      <w:rPr>
                        <w:rFonts w:ascii="Cambria Math" w:eastAsiaTheme="minorEastAsia" w:hAnsi="Cambria Math"/>
                        <w:lang w:eastAsia="zh-CN"/>
                      </w:rPr>
                      <m:t>(i)</m:t>
                    </m:r>
                  </m:e>
                </m:mr>
              </m:m>
            </m:e>
          </m:d>
          <m:r>
            <w:rPr>
              <w:rFonts w:ascii="Cambria Math" w:eastAsiaTheme="minorEastAsia" w:hAnsi="Cambria Math"/>
              <w:lang w:eastAsia="zh-CN"/>
            </w:rPr>
            <m:t xml:space="preserve">,            </m:t>
          </m:r>
          <m:d>
            <m:dPr>
              <m:ctrlPr>
                <w:rPr>
                  <w:rFonts w:ascii="Cambria Math" w:eastAsiaTheme="minorEastAsia" w:hAnsi="Cambria Math"/>
                  <w:i/>
                  <w:lang w:eastAsia="zh-CN"/>
                </w:rPr>
              </m:ctrlPr>
            </m:dPr>
            <m:e>
              <m:r>
                <w:rPr>
                  <w:rFonts w:ascii="Cambria Math" w:eastAsiaTheme="minorEastAsia" w:hAnsi="Cambria Math"/>
                  <w:lang w:eastAsia="zh-CN"/>
                </w:rPr>
                <m:t>30</m:t>
              </m:r>
            </m:e>
          </m:d>
        </m:oMath>
      </m:oMathPara>
    </w:p>
    <w:p w14:paraId="4DAE0C0B" w14:textId="77777777" w:rsidR="008F55D2" w:rsidRDefault="008F55D2" w:rsidP="008F55D2">
      <w:pPr>
        <w:pStyle w:val="NormalWeb"/>
        <w:spacing w:before="0" w:beforeAutospacing="0" w:after="0" w:afterAutospacing="0" w:line="360" w:lineRule="auto"/>
        <w:jc w:val="both"/>
        <w:outlineLvl w:val="0"/>
        <w:rPr>
          <w:rFonts w:eastAsiaTheme="minorEastAsia"/>
          <w:lang w:eastAsia="zh-CN"/>
        </w:rPr>
      </w:pPr>
      <w:r>
        <w:rPr>
          <w:rFonts w:eastAsiaTheme="minorEastAsia"/>
          <w:lang w:eastAsia="zh-CN"/>
        </w:rPr>
        <w:t xml:space="preserve">and define </w:t>
      </w:r>
      <m:oMath>
        <m:f>
          <m:fPr>
            <m:ctrlPr>
              <w:rPr>
                <w:rFonts w:ascii="Cambria Math" w:eastAsiaTheme="minorEastAsia" w:hAnsi="Cambria Math"/>
                <w:i/>
                <w:lang w:eastAsia="zh-CN"/>
              </w:rPr>
            </m:ctrlPr>
          </m:fPr>
          <m:num>
            <m:sSub>
              <m:sSubPr>
                <m:ctrlPr>
                  <w:rPr>
                    <w:rFonts w:ascii="Cambria Math" w:eastAsiaTheme="minorEastAsia" w:hAnsi="Cambria Math"/>
                    <w:i/>
                    <w:lang w:eastAsia="zh-CN"/>
                  </w:rPr>
                </m:ctrlPr>
              </m:sSubPr>
              <m:e>
                <m:r>
                  <w:rPr>
                    <w:rFonts w:ascii="Cambria Math" w:eastAsiaTheme="minorEastAsia" w:hAnsi="Cambria Math"/>
                    <w:lang w:eastAsia="zh-CN"/>
                  </w:rPr>
                  <m:t>λ</m:t>
                </m:r>
              </m:e>
              <m:sub>
                <m:r>
                  <w:rPr>
                    <w:rFonts w:ascii="Cambria Math" w:eastAsiaTheme="minorEastAsia" w:hAnsi="Cambria Math"/>
                    <w:lang w:eastAsia="zh-CN"/>
                  </w:rPr>
                  <m:t>i</m:t>
                </m:r>
              </m:sub>
            </m:sSub>
          </m:num>
          <m:den>
            <m:r>
              <w:rPr>
                <w:rFonts w:ascii="Cambria Math" w:eastAsiaTheme="minorEastAsia" w:hAnsi="Cambria Math"/>
                <w:lang w:eastAsia="zh-CN"/>
              </w:rPr>
              <m:t>1-α</m:t>
            </m:r>
            <m:sSub>
              <m:sSubPr>
                <m:ctrlPr>
                  <w:rPr>
                    <w:rFonts w:ascii="Cambria Math" w:eastAsiaTheme="minorEastAsia" w:hAnsi="Cambria Math"/>
                    <w:i/>
                    <w:lang w:eastAsia="zh-CN"/>
                  </w:rPr>
                </m:ctrlPr>
              </m:sSubPr>
              <m:e>
                <m:r>
                  <w:rPr>
                    <w:rFonts w:ascii="Cambria Math" w:eastAsiaTheme="minorEastAsia" w:hAnsi="Cambria Math"/>
                    <w:lang w:eastAsia="zh-CN"/>
                  </w:rPr>
                  <m:t>λ</m:t>
                </m:r>
              </m:e>
              <m:sub>
                <m:r>
                  <w:rPr>
                    <w:rFonts w:ascii="Cambria Math" w:eastAsiaTheme="minorEastAsia" w:hAnsi="Cambria Math"/>
                    <w:lang w:eastAsia="zh-CN"/>
                  </w:rPr>
                  <m:t>i</m:t>
                </m:r>
              </m:sub>
            </m:sSub>
          </m:den>
        </m:f>
      </m:oMath>
      <w:r>
        <w:rPr>
          <w:rFonts w:eastAsiaTheme="minorEastAsia"/>
          <w:lang w:eastAsia="zh-CN"/>
        </w:rPr>
        <w:t xml:space="preserve"> as the diffusion coefficient for diffusion component </w:t>
      </w:r>
      <m:oMath>
        <m:r>
          <w:rPr>
            <w:rFonts w:ascii="Cambria Math" w:eastAsiaTheme="minorEastAsia" w:hAnsi="Cambria Math"/>
            <w:lang w:eastAsia="zh-CN"/>
          </w:rPr>
          <m:t>i</m:t>
        </m:r>
      </m:oMath>
      <w:r>
        <w:rPr>
          <w:rFonts w:eastAsiaTheme="minorEastAsia"/>
          <w:lang w:eastAsia="zh-CN"/>
        </w:rPr>
        <w:t>.</w:t>
      </w:r>
    </w:p>
    <w:p w14:paraId="2910E67A" w14:textId="77777777" w:rsidR="008F55D2" w:rsidRPr="009548EC" w:rsidRDefault="008F55D2" w:rsidP="008F55D2">
      <w:pPr>
        <w:pStyle w:val="NormalWeb"/>
        <w:spacing w:before="0" w:beforeAutospacing="0" w:after="0" w:afterAutospacing="0" w:line="360" w:lineRule="auto"/>
        <w:jc w:val="both"/>
        <w:outlineLvl w:val="0"/>
        <w:rPr>
          <w:rFonts w:eastAsiaTheme="minorEastAsia"/>
          <w:lang w:eastAsia="zh-CN"/>
        </w:rPr>
      </w:pPr>
    </w:p>
    <w:p w14:paraId="0866A00E" w14:textId="6158BBED" w:rsidR="008F55D2" w:rsidRDefault="008F55D2" w:rsidP="008F55D2">
      <w:pPr>
        <w:pStyle w:val="NormalWeb"/>
        <w:spacing w:before="0" w:beforeAutospacing="0" w:after="0" w:afterAutospacing="0" w:line="360" w:lineRule="auto"/>
        <w:jc w:val="both"/>
        <w:outlineLvl w:val="0"/>
        <w:rPr>
          <w:rFonts w:eastAsiaTheme="minorEastAsia"/>
          <w:lang w:eastAsia="zh-CN"/>
        </w:rPr>
      </w:pPr>
      <w:r>
        <w:rPr>
          <w:rFonts w:eastAsiaTheme="minorEastAsia"/>
          <w:lang w:eastAsia="zh-CN"/>
        </w:rPr>
        <w:t xml:space="preserve">This new family of diffusion maps is our </w:t>
      </w:r>
      <w:r w:rsidR="00014DFD">
        <w:rPr>
          <w:rFonts w:eastAsiaTheme="minorEastAsia"/>
          <w:lang w:eastAsia="zh-CN"/>
        </w:rPr>
        <w:t>third</w:t>
      </w:r>
      <w:r>
        <w:rPr>
          <w:rFonts w:eastAsiaTheme="minorEastAsia"/>
          <w:lang w:eastAsia="zh-CN"/>
        </w:rPr>
        <w:t xml:space="preserve"> improvement. In particular, when </w:t>
      </w:r>
      <m:oMath>
        <m:r>
          <w:rPr>
            <w:rFonts w:ascii="Cambria Math" w:eastAsiaTheme="minorEastAsia" w:hAnsi="Cambria Math"/>
            <w:lang w:eastAsia="zh-CN"/>
          </w:rPr>
          <m:t>α=1</m:t>
        </m:r>
      </m:oMath>
      <w:r>
        <w:rPr>
          <w:rFonts w:eastAsiaTheme="minorEastAsia"/>
          <w:lang w:eastAsia="zh-CN"/>
        </w:rPr>
        <w:t>, we recover the embedding that DPT uses to calculate diffusion pse</w:t>
      </w:r>
      <w:proofErr w:type="spellStart"/>
      <w:r>
        <w:rPr>
          <w:rFonts w:eastAsiaTheme="minorEastAsia"/>
          <w:lang w:eastAsia="zh-CN"/>
        </w:rPr>
        <w:t>udotime</w:t>
      </w:r>
      <w:proofErr w:type="spellEnd"/>
      <w:r>
        <w:rPr>
          <w:rFonts w:eastAsiaTheme="minorEastAsia"/>
          <w:lang w:eastAsia="zh-CN"/>
        </w:rPr>
        <w:t xml:space="preserve">. </w:t>
      </w:r>
      <w:proofErr w:type="spellStart"/>
      <w:r>
        <w:rPr>
          <w:rFonts w:eastAsiaTheme="minorEastAsia"/>
          <w:lang w:eastAsia="zh-CN"/>
        </w:rPr>
        <w:t>scCloud</w:t>
      </w:r>
      <w:proofErr w:type="spellEnd"/>
      <w:r>
        <w:rPr>
          <w:rFonts w:eastAsiaTheme="minorEastAsia"/>
          <w:lang w:eastAsia="zh-CN"/>
        </w:rPr>
        <w:t xml:space="preserve"> uses </w:t>
      </w:r>
      <m:oMath>
        <m:r>
          <w:rPr>
            <w:rFonts w:ascii="Cambria Math" w:eastAsiaTheme="minorEastAsia" w:hAnsi="Cambria Math"/>
            <w:lang w:eastAsia="zh-CN"/>
          </w:rPr>
          <m:t>α=</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2</m:t>
            </m:r>
          </m:den>
        </m:f>
      </m:oMath>
      <w:r>
        <w:rPr>
          <w:rFonts w:eastAsiaTheme="minorEastAsia"/>
          <w:lang w:eastAsia="zh-CN"/>
        </w:rPr>
        <w:t xml:space="preserve"> by default.</w:t>
      </w:r>
    </w:p>
    <w:p w14:paraId="6416E25F" w14:textId="77777777" w:rsidR="008F55D2" w:rsidRDefault="008F55D2" w:rsidP="008F55D2">
      <w:pPr>
        <w:pStyle w:val="NormalWeb"/>
        <w:spacing w:before="0" w:beforeAutospacing="0" w:after="0" w:afterAutospacing="0" w:line="360" w:lineRule="auto"/>
        <w:jc w:val="both"/>
        <w:outlineLvl w:val="0"/>
        <w:rPr>
          <w:rFonts w:eastAsiaTheme="minorEastAsia"/>
          <w:lang w:eastAsia="zh-CN"/>
        </w:rPr>
      </w:pPr>
    </w:p>
    <w:p w14:paraId="5CF73392" w14:textId="77777777" w:rsidR="008F55D2" w:rsidRDefault="008F55D2" w:rsidP="008F55D2">
      <w:pPr>
        <w:pStyle w:val="NormalWeb"/>
        <w:spacing w:before="0" w:beforeAutospacing="0" w:after="0" w:afterAutospacing="0" w:line="360" w:lineRule="auto"/>
        <w:jc w:val="both"/>
        <w:outlineLvl w:val="0"/>
        <w:rPr>
          <w:rFonts w:eastAsiaTheme="minorEastAsia"/>
          <w:lang w:eastAsia="zh-CN"/>
        </w:rPr>
      </w:pPr>
      <w:r>
        <w:rPr>
          <w:rFonts w:eastAsiaTheme="minorEastAsia"/>
          <w:lang w:eastAsia="zh-CN"/>
        </w:rPr>
        <w:t xml:space="preserve">Once user picks a cell </w:t>
      </w:r>
      <m:oMath>
        <m:r>
          <m:rPr>
            <m:sty m:val="b"/>
          </m:rPr>
          <w:rPr>
            <w:rFonts w:ascii="Cambria Math" w:eastAsiaTheme="minorEastAsia" w:hAnsi="Cambria Math"/>
            <w:lang w:eastAsia="zh-CN"/>
          </w:rPr>
          <m:t>r</m:t>
        </m:r>
      </m:oMath>
      <w:r w:rsidRPr="00636F0F">
        <w:rPr>
          <w:rFonts w:eastAsiaTheme="minorEastAsia"/>
          <w:lang w:eastAsia="zh-CN"/>
        </w:rPr>
        <w:t xml:space="preserve"> </w:t>
      </w:r>
      <w:r>
        <w:rPr>
          <w:rFonts w:eastAsiaTheme="minorEastAsia"/>
          <w:lang w:eastAsia="zh-CN"/>
        </w:rPr>
        <w:t xml:space="preserve">as the root, we can calculate the diffusion distance from root to any other cell </w:t>
      </w:r>
      <m:oMath>
        <m:r>
          <m:rPr>
            <m:sty m:val="b"/>
          </m:rPr>
          <w:rPr>
            <w:rFonts w:ascii="Cambria Math" w:eastAsiaTheme="minorEastAsia" w:hAnsi="Cambria Math"/>
            <w:lang w:eastAsia="zh-CN"/>
          </w:rPr>
          <m:t>x</m:t>
        </m:r>
      </m:oMath>
      <w:r>
        <w:rPr>
          <w:rFonts w:eastAsiaTheme="minorEastAsia"/>
          <w:lang w:eastAsia="zh-CN"/>
        </w:rPr>
        <w:t xml:space="preserve"> as </w:t>
      </w:r>
    </w:p>
    <w:p w14:paraId="128258CF" w14:textId="77777777" w:rsidR="008F55D2" w:rsidRPr="00636F0F" w:rsidRDefault="004F1B9C" w:rsidP="008F55D2">
      <w:pPr>
        <w:pStyle w:val="NormalWeb"/>
        <w:spacing w:before="0" w:beforeAutospacing="0" w:after="0" w:afterAutospacing="0" w:line="360" w:lineRule="auto"/>
        <w:jc w:val="both"/>
        <w:outlineLvl w:val="0"/>
        <w:rPr>
          <w:rFonts w:eastAsiaTheme="minorEastAsia"/>
          <w:lang w:eastAsia="zh-CN"/>
        </w:rPr>
      </w:pPr>
      <m:oMathPara>
        <m:oMath>
          <m:sSub>
            <m:sSubPr>
              <m:ctrlPr>
                <w:rPr>
                  <w:rFonts w:ascii="Cambria Math" w:eastAsiaTheme="minorEastAsia" w:hAnsi="Cambria Math"/>
                  <w:i/>
                  <w:lang w:eastAsia="zh-CN"/>
                </w:rPr>
              </m:ctrlPr>
            </m:sSubPr>
            <m:e>
              <m:r>
                <w:rPr>
                  <w:rFonts w:ascii="Cambria Math" w:eastAsiaTheme="minorEastAsia" w:hAnsi="Cambria Math"/>
                  <w:lang w:eastAsia="zh-CN"/>
                </w:rPr>
                <m:t>D</m:t>
              </m:r>
            </m:e>
            <m:sub>
              <m:r>
                <w:rPr>
                  <w:rFonts w:ascii="Cambria Math" w:eastAsiaTheme="minorEastAsia" w:hAnsi="Cambria Math"/>
                  <w:lang w:eastAsia="zh-CN"/>
                </w:rPr>
                <m:t>α</m:t>
              </m:r>
            </m:sub>
          </m:sSub>
          <m:d>
            <m:dPr>
              <m:ctrlPr>
                <w:rPr>
                  <w:rFonts w:ascii="Cambria Math" w:eastAsiaTheme="minorEastAsia" w:hAnsi="Cambria Math"/>
                  <w:i/>
                  <w:lang w:eastAsia="zh-CN"/>
                </w:rPr>
              </m:ctrlPr>
            </m:dPr>
            <m:e>
              <m:r>
                <m:rPr>
                  <m:sty m:val="b"/>
                </m:rPr>
                <w:rPr>
                  <w:rFonts w:ascii="Cambria Math" w:eastAsiaTheme="minorEastAsia" w:hAnsi="Cambria Math"/>
                  <w:lang w:eastAsia="zh-CN"/>
                </w:rPr>
                <m:t>r</m:t>
              </m:r>
              <m:r>
                <w:rPr>
                  <w:rFonts w:ascii="Cambria Math" w:eastAsiaTheme="minorEastAsia" w:hAnsi="Cambria Math"/>
                  <w:lang w:eastAsia="zh-CN"/>
                </w:rPr>
                <m:t xml:space="preserve">, </m:t>
              </m:r>
              <m:r>
                <m:rPr>
                  <m:sty m:val="b"/>
                </m:rPr>
                <w:rPr>
                  <w:rFonts w:ascii="Cambria Math" w:eastAsiaTheme="minorEastAsia" w:hAnsi="Cambria Math"/>
                  <w:lang w:eastAsia="zh-CN"/>
                </w:rPr>
                <m:t>x</m:t>
              </m:r>
            </m:e>
          </m:d>
          <m:r>
            <w:rPr>
              <w:rFonts w:ascii="Cambria Math" w:eastAsiaTheme="minorEastAsia" w:hAnsi="Cambria Math"/>
              <w:lang w:eastAsia="zh-CN"/>
            </w:rPr>
            <m:t>=</m:t>
          </m:r>
          <m:d>
            <m:dPr>
              <m:begChr m:val="‖"/>
              <m:endChr m:val="‖"/>
              <m:ctrlPr>
                <w:rPr>
                  <w:rFonts w:ascii="Cambria Math" w:eastAsiaTheme="minorEastAsia" w:hAnsi="Cambria Math"/>
                  <w:i/>
                  <w:lang w:eastAsia="zh-CN"/>
                </w:rPr>
              </m:ctrlPr>
            </m:dPr>
            <m:e>
              <m:sSubSup>
                <m:sSubSupPr>
                  <m:ctrlPr>
                    <w:rPr>
                      <w:rFonts w:ascii="Cambria Math" w:eastAsiaTheme="minorEastAsia" w:hAnsi="Cambria Math"/>
                      <w:i/>
                      <w:lang w:eastAsia="zh-CN"/>
                    </w:rPr>
                  </m:ctrlPr>
                </m:sSubSupPr>
                <m:e>
                  <m:r>
                    <m:rPr>
                      <m:sty m:val="b"/>
                    </m:rPr>
                    <w:rPr>
                      <w:rFonts w:ascii="Cambria Math" w:eastAsiaTheme="minorEastAsia" w:hAnsi="Cambria Math"/>
                      <w:lang w:eastAsia="zh-CN"/>
                    </w:rPr>
                    <m:t>Ψ</m:t>
                  </m:r>
                </m:e>
                <m:sub>
                  <m:r>
                    <w:rPr>
                      <w:rFonts w:ascii="Cambria Math" w:eastAsiaTheme="minorEastAsia" w:hAnsi="Cambria Math"/>
                      <w:lang w:eastAsia="zh-CN"/>
                    </w:rPr>
                    <m:t>α</m:t>
                  </m:r>
                </m:sub>
                <m:sup>
                  <m:r>
                    <w:rPr>
                      <w:rFonts w:ascii="Cambria Math" w:eastAsiaTheme="minorEastAsia" w:hAnsi="Cambria Math"/>
                      <w:lang w:eastAsia="zh-CN"/>
                    </w:rPr>
                    <m:t>'</m:t>
                  </m:r>
                </m:sup>
              </m:sSubSup>
              <m:d>
                <m:dPr>
                  <m:ctrlPr>
                    <w:rPr>
                      <w:rFonts w:ascii="Cambria Math" w:eastAsiaTheme="minorEastAsia" w:hAnsi="Cambria Math"/>
                      <w:i/>
                      <w:lang w:eastAsia="zh-CN"/>
                    </w:rPr>
                  </m:ctrlPr>
                </m:dPr>
                <m:e>
                  <m:r>
                    <m:rPr>
                      <m:sty m:val="b"/>
                    </m:rPr>
                    <w:rPr>
                      <w:rFonts w:ascii="Cambria Math" w:eastAsiaTheme="minorEastAsia" w:hAnsi="Cambria Math"/>
                      <w:lang w:eastAsia="zh-CN"/>
                    </w:rPr>
                    <m:t>r</m:t>
                  </m:r>
                </m:e>
              </m:d>
              <m:r>
                <w:rPr>
                  <w:rFonts w:ascii="Cambria Math" w:eastAsiaTheme="minorEastAsia" w:hAnsi="Cambria Math"/>
                  <w:lang w:eastAsia="zh-CN"/>
                </w:rPr>
                <m:t>-</m:t>
              </m:r>
              <m:sSubSup>
                <m:sSubSupPr>
                  <m:ctrlPr>
                    <w:rPr>
                      <w:rFonts w:ascii="Cambria Math" w:eastAsiaTheme="minorEastAsia" w:hAnsi="Cambria Math"/>
                      <w:i/>
                      <w:lang w:eastAsia="zh-CN"/>
                    </w:rPr>
                  </m:ctrlPr>
                </m:sSubSupPr>
                <m:e>
                  <m:r>
                    <m:rPr>
                      <m:sty m:val="b"/>
                    </m:rPr>
                    <w:rPr>
                      <w:rFonts w:ascii="Cambria Math" w:eastAsiaTheme="minorEastAsia" w:hAnsi="Cambria Math"/>
                      <w:lang w:eastAsia="zh-CN"/>
                    </w:rPr>
                    <m:t>Ψ</m:t>
                  </m:r>
                </m:e>
                <m:sub>
                  <m:r>
                    <w:rPr>
                      <w:rFonts w:ascii="Cambria Math" w:eastAsiaTheme="minorEastAsia" w:hAnsi="Cambria Math"/>
                      <w:lang w:eastAsia="zh-CN"/>
                    </w:rPr>
                    <m:t>α</m:t>
                  </m:r>
                </m:sub>
                <m:sup>
                  <m:r>
                    <w:rPr>
                      <w:rFonts w:ascii="Cambria Math" w:eastAsiaTheme="minorEastAsia" w:hAnsi="Cambria Math"/>
                      <w:lang w:eastAsia="zh-CN"/>
                    </w:rPr>
                    <m:t>'</m:t>
                  </m:r>
                </m:sup>
              </m:sSubSup>
              <m:d>
                <m:dPr>
                  <m:ctrlPr>
                    <w:rPr>
                      <w:rFonts w:ascii="Cambria Math" w:eastAsiaTheme="minorEastAsia" w:hAnsi="Cambria Math"/>
                      <w:i/>
                      <w:lang w:eastAsia="zh-CN"/>
                    </w:rPr>
                  </m:ctrlPr>
                </m:dPr>
                <m:e>
                  <m:r>
                    <m:rPr>
                      <m:sty m:val="b"/>
                    </m:rPr>
                    <w:rPr>
                      <w:rFonts w:ascii="Cambria Math" w:eastAsiaTheme="minorEastAsia" w:hAnsi="Cambria Math"/>
                      <w:lang w:eastAsia="zh-CN"/>
                    </w:rPr>
                    <m:t>x</m:t>
                  </m:r>
                </m:e>
              </m:d>
            </m:e>
          </m:d>
          <m:r>
            <w:rPr>
              <w:rFonts w:ascii="Cambria Math" w:eastAsiaTheme="minorEastAsia" w:hAnsi="Cambria Math"/>
              <w:lang w:eastAsia="zh-CN"/>
            </w:rPr>
            <m:t>.           (31)</m:t>
          </m:r>
        </m:oMath>
      </m:oMathPara>
    </w:p>
    <w:p w14:paraId="2D95BED6" w14:textId="77777777" w:rsidR="008F55D2" w:rsidRPr="00636F0F" w:rsidRDefault="008F55D2" w:rsidP="008F55D2">
      <w:pPr>
        <w:pStyle w:val="NormalWeb"/>
        <w:spacing w:before="0" w:beforeAutospacing="0" w:after="0" w:afterAutospacing="0" w:line="360" w:lineRule="auto"/>
        <w:jc w:val="both"/>
        <w:outlineLvl w:val="0"/>
        <w:rPr>
          <w:rFonts w:eastAsiaTheme="minorEastAsia"/>
          <w:lang w:eastAsia="zh-CN"/>
        </w:rPr>
      </w:pPr>
      <w:r>
        <w:rPr>
          <w:rFonts w:eastAsiaTheme="minorEastAsia"/>
          <w:lang w:eastAsia="zh-CN"/>
        </w:rPr>
        <w:t xml:space="preserve">We then normalize the diffusion distance into </w:t>
      </w:r>
      <m:oMath>
        <m:r>
          <w:rPr>
            <w:rFonts w:ascii="Cambria Math" w:eastAsiaTheme="minorEastAsia" w:hAnsi="Cambria Math"/>
            <w:lang w:eastAsia="zh-CN"/>
          </w:rPr>
          <m:t>[0, 1]</m:t>
        </m:r>
      </m:oMath>
      <w:r>
        <w:rPr>
          <w:rFonts w:eastAsiaTheme="minorEastAsia"/>
          <w:lang w:eastAsia="zh-CN"/>
        </w:rPr>
        <w:t xml:space="preserve"> and use the normalized distance as the diffusion pseudotime.</w:t>
      </w:r>
    </w:p>
    <w:p w14:paraId="199F2B82" w14:textId="77777777" w:rsidR="002728EE" w:rsidRDefault="002728EE" w:rsidP="00150B34">
      <w:pPr>
        <w:pStyle w:val="NormalWeb"/>
        <w:spacing w:before="0" w:beforeAutospacing="0" w:after="0" w:afterAutospacing="0" w:line="360" w:lineRule="auto"/>
        <w:jc w:val="both"/>
        <w:outlineLvl w:val="0"/>
        <w:rPr>
          <w:rFonts w:eastAsiaTheme="minorEastAsia"/>
          <w:b/>
          <w:lang w:eastAsia="zh-CN"/>
        </w:rPr>
      </w:pPr>
    </w:p>
    <w:p w14:paraId="7658BE1F" w14:textId="7B43B71C" w:rsidR="002728EE" w:rsidRDefault="002728EE" w:rsidP="00150B34">
      <w:pPr>
        <w:pStyle w:val="NormalWeb"/>
        <w:spacing w:before="0" w:beforeAutospacing="0" w:after="0" w:afterAutospacing="0" w:line="360" w:lineRule="auto"/>
        <w:jc w:val="both"/>
        <w:outlineLvl w:val="0"/>
        <w:rPr>
          <w:rFonts w:eastAsiaTheme="minorEastAsia"/>
          <w:b/>
          <w:lang w:eastAsia="zh-CN"/>
        </w:rPr>
      </w:pPr>
      <w:r>
        <w:rPr>
          <w:rFonts w:eastAsiaTheme="minorEastAsia"/>
          <w:b/>
          <w:lang w:eastAsia="zh-CN"/>
        </w:rPr>
        <w:t xml:space="preserve">Comparison between diffusion maps at </w:t>
      </w:r>
      <m:oMath>
        <m:r>
          <m:rPr>
            <m:sty m:val="bi"/>
          </m:rPr>
          <w:rPr>
            <w:rFonts w:ascii="Cambria Math" w:eastAsiaTheme="minorEastAsia" w:hAnsi="Cambria Math"/>
            <w:lang w:eastAsia="zh-CN"/>
          </w:rPr>
          <m:t>α=1</m:t>
        </m:r>
      </m:oMath>
      <w:r>
        <w:rPr>
          <w:rFonts w:eastAsiaTheme="minorEastAsia"/>
          <w:b/>
          <w:lang w:eastAsia="zh-CN"/>
        </w:rPr>
        <w:t xml:space="preserve"> and </w:t>
      </w:r>
      <m:oMath>
        <m:r>
          <m:rPr>
            <m:sty m:val="bi"/>
          </m:rPr>
          <w:rPr>
            <w:rFonts w:ascii="Cambria Math" w:eastAsiaTheme="minorEastAsia" w:hAnsi="Cambria Math"/>
            <w:lang w:eastAsia="zh-CN"/>
          </w:rPr>
          <m:t>α=</m:t>
        </m:r>
        <m:f>
          <m:fPr>
            <m:ctrlPr>
              <w:rPr>
                <w:rFonts w:ascii="Cambria Math" w:eastAsiaTheme="minorEastAsia" w:hAnsi="Cambria Math"/>
                <w:b/>
                <w:i/>
                <w:lang w:eastAsia="zh-CN"/>
              </w:rPr>
            </m:ctrlPr>
          </m:fPr>
          <m:num>
            <m:r>
              <m:rPr>
                <m:sty m:val="bi"/>
              </m:rPr>
              <w:rPr>
                <w:rFonts w:ascii="Cambria Math" w:eastAsiaTheme="minorEastAsia" w:hAnsi="Cambria Math"/>
                <w:lang w:eastAsia="zh-CN"/>
              </w:rPr>
              <m:t>1</m:t>
            </m:r>
          </m:num>
          <m:den>
            <m:r>
              <m:rPr>
                <m:sty m:val="bi"/>
              </m:rPr>
              <w:rPr>
                <w:rFonts w:ascii="Cambria Math" w:eastAsiaTheme="minorEastAsia" w:hAnsi="Cambria Math"/>
                <w:lang w:eastAsia="zh-CN"/>
              </w:rPr>
              <m:t>2</m:t>
            </m:r>
          </m:den>
        </m:f>
      </m:oMath>
    </w:p>
    <w:p w14:paraId="20FC1FF4" w14:textId="0F8344DA" w:rsidR="00B0773C" w:rsidRDefault="004F37C5" w:rsidP="00B0773C">
      <w:pPr>
        <w:pStyle w:val="NormalWeb"/>
        <w:spacing w:before="0" w:beforeAutospacing="0" w:after="0" w:afterAutospacing="0" w:line="360" w:lineRule="auto"/>
        <w:jc w:val="both"/>
        <w:outlineLvl w:val="0"/>
        <w:rPr>
          <w:rFonts w:eastAsiaTheme="minorEastAsia"/>
          <w:lang w:eastAsia="zh-CN"/>
        </w:rPr>
      </w:pPr>
      <w:r>
        <w:rPr>
          <w:rFonts w:eastAsiaTheme="minorEastAsia"/>
          <w:lang w:eastAsia="zh-CN"/>
        </w:rPr>
        <w:t>We r</w:t>
      </w:r>
      <w:r w:rsidR="00C61E71">
        <w:rPr>
          <w:rFonts w:eastAsiaTheme="minorEastAsia"/>
          <w:lang w:eastAsia="zh-CN"/>
        </w:rPr>
        <w:t>a</w:t>
      </w:r>
      <w:r>
        <w:rPr>
          <w:rFonts w:eastAsiaTheme="minorEastAsia"/>
          <w:lang w:eastAsia="zh-CN"/>
        </w:rPr>
        <w:t xml:space="preserve">n diffusion maps at </w:t>
      </w:r>
      <m:oMath>
        <m:r>
          <w:rPr>
            <w:rFonts w:ascii="Cambria Math" w:eastAsiaTheme="minorEastAsia" w:hAnsi="Cambria Math"/>
          </w:rPr>
          <m:t>α=1</m:t>
        </m:r>
      </m:oMath>
      <w:r w:rsidRPr="00E67C58">
        <w:rPr>
          <w:rFonts w:eastAsiaTheme="minorEastAsia"/>
        </w:rPr>
        <w:t xml:space="preserve"> and </w:t>
      </w:r>
      <m:oMath>
        <m:r>
          <w:rPr>
            <w:rFonts w:ascii="Cambria Math" w:eastAsiaTheme="minorEastAsia" w:hAnsi="Cambria Math"/>
          </w:rPr>
          <m:t>α=</m:t>
        </m:r>
        <m:f>
          <m:fPr>
            <m:ctrlPr>
              <w:rPr>
                <w:rFonts w:ascii="Cambria Math" w:eastAsiaTheme="minorEastAsia" w:hAnsi="Cambria Math"/>
                <w:i/>
                <w:lang w:eastAsia="zh-CN"/>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lang w:eastAsia="zh-CN"/>
        </w:rPr>
        <w:t xml:space="preserve"> on the bone marrow data set.</w:t>
      </w:r>
      <w:r w:rsidR="00E56548">
        <w:rPr>
          <w:rFonts w:eastAsiaTheme="minorEastAsia"/>
          <w:lang w:eastAsia="zh-CN"/>
        </w:rPr>
        <w:t xml:space="preserve"> For </w:t>
      </w:r>
      <m:oMath>
        <m:r>
          <w:rPr>
            <w:rFonts w:ascii="Cambria Math" w:eastAsiaTheme="minorEastAsia" w:hAnsi="Cambria Math"/>
            <w:lang w:eastAsia="zh-CN"/>
          </w:rPr>
          <m:t>α=</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2</m:t>
            </m:r>
          </m:den>
        </m:f>
      </m:oMath>
      <w:r w:rsidR="00E56548">
        <w:rPr>
          <w:rFonts w:eastAsiaTheme="minorEastAsia"/>
          <w:lang w:eastAsia="zh-CN"/>
        </w:rPr>
        <w:t xml:space="preserve">, we processed data exactly the same as in the HVG selection experiments. </w:t>
      </w:r>
      <w:r w:rsidR="00971D6E">
        <w:rPr>
          <w:rFonts w:eastAsiaTheme="minorEastAsia"/>
          <w:lang w:eastAsia="zh-CN"/>
        </w:rPr>
        <w:t xml:space="preserve">For </w:t>
      </w:r>
      <m:oMath>
        <m:r>
          <w:rPr>
            <w:rFonts w:ascii="Cambria Math" w:eastAsiaTheme="minorEastAsia" w:hAnsi="Cambria Math"/>
            <w:lang w:eastAsia="zh-CN"/>
          </w:rPr>
          <m:t>α=1</m:t>
        </m:r>
      </m:oMath>
      <w:r w:rsidR="00971D6E">
        <w:rPr>
          <w:rFonts w:eastAsiaTheme="minorEastAsia"/>
          <w:lang w:eastAsia="zh-CN"/>
        </w:rPr>
        <w:t xml:space="preserve">, we </w:t>
      </w:r>
      <w:r w:rsidR="00A777F2">
        <w:rPr>
          <w:rFonts w:eastAsiaTheme="minorEastAsia"/>
          <w:lang w:eastAsia="zh-CN"/>
        </w:rPr>
        <w:t>construct</w:t>
      </w:r>
      <w:r w:rsidR="00971D6E">
        <w:rPr>
          <w:rFonts w:eastAsiaTheme="minorEastAsia"/>
          <w:lang w:eastAsia="zh-CN"/>
        </w:rPr>
        <w:t xml:space="preserve"> diffusion map </w:t>
      </w:r>
      <w:r w:rsidR="00A777F2">
        <w:rPr>
          <w:rFonts w:eastAsiaTheme="minorEastAsia"/>
          <w:lang w:eastAsia="zh-CN"/>
        </w:rPr>
        <w:t xml:space="preserve">with </w:t>
      </w:r>
      <m:oMath>
        <m:r>
          <w:rPr>
            <w:rFonts w:ascii="Cambria Math" w:eastAsiaTheme="minorEastAsia" w:hAnsi="Cambria Math"/>
            <w:lang w:eastAsia="zh-CN"/>
          </w:rPr>
          <m:t>α=1</m:t>
        </m:r>
      </m:oMath>
      <w:r w:rsidR="00A777F2">
        <w:rPr>
          <w:rFonts w:eastAsiaTheme="minorEastAsia"/>
          <w:lang w:eastAsia="zh-CN"/>
        </w:rPr>
        <w:t xml:space="preserve"> using</w:t>
      </w:r>
      <w:r w:rsidR="00971D6E">
        <w:rPr>
          <w:rFonts w:eastAsiaTheme="minorEastAsia"/>
          <w:lang w:eastAsia="zh-CN"/>
        </w:rPr>
        <w:t xml:space="preserve"> the PC components and </w:t>
      </w:r>
      <w:proofErr w:type="spellStart"/>
      <w:r w:rsidR="00971D6E">
        <w:rPr>
          <w:rFonts w:eastAsiaTheme="minorEastAsia"/>
          <w:lang w:eastAsia="zh-CN"/>
        </w:rPr>
        <w:t>kNN</w:t>
      </w:r>
      <w:proofErr w:type="spellEnd"/>
      <w:r w:rsidR="00971D6E">
        <w:rPr>
          <w:rFonts w:eastAsiaTheme="minorEastAsia"/>
          <w:lang w:eastAsia="zh-CN"/>
        </w:rPr>
        <w:t xml:space="preserve"> graph </w:t>
      </w:r>
      <w:r w:rsidR="007C79A2">
        <w:rPr>
          <w:rFonts w:eastAsiaTheme="minorEastAsia"/>
          <w:lang w:eastAsia="zh-CN"/>
        </w:rPr>
        <w:t>calculated for</w:t>
      </w:r>
      <w:r w:rsidR="004F6159">
        <w:rPr>
          <w:rFonts w:eastAsiaTheme="minorEastAsia"/>
          <w:lang w:eastAsia="zh-CN"/>
        </w:rPr>
        <w:t xml:space="preserve"> </w:t>
      </w:r>
      <m:oMath>
        <m:r>
          <w:rPr>
            <w:rFonts w:ascii="Cambria Math" w:eastAsiaTheme="minorEastAsia" w:hAnsi="Cambria Math"/>
            <w:lang w:eastAsia="zh-CN"/>
          </w:rPr>
          <m:t>α=</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2</m:t>
            </m:r>
          </m:den>
        </m:f>
      </m:oMath>
      <w:r w:rsidR="00957640">
        <w:rPr>
          <w:rFonts w:eastAsiaTheme="minorEastAsia"/>
          <w:lang w:eastAsia="zh-CN"/>
        </w:rPr>
        <w:t xml:space="preserve"> </w:t>
      </w:r>
      <w:r w:rsidR="00971D6E">
        <w:rPr>
          <w:rFonts w:eastAsiaTheme="minorEastAsia"/>
          <w:lang w:eastAsia="zh-CN"/>
        </w:rPr>
        <w:t xml:space="preserve"> </w:t>
      </w:r>
      <w:r w:rsidR="007C79A2">
        <w:rPr>
          <w:rFonts w:eastAsiaTheme="minorEastAsia"/>
          <w:lang w:eastAsia="zh-CN"/>
        </w:rPr>
        <w:t>and then generated force-directed layout embedding using the resulting diffusion</w:t>
      </w:r>
      <w:r w:rsidR="00E02529">
        <w:rPr>
          <w:rFonts w:eastAsiaTheme="minorEastAsia"/>
          <w:lang w:eastAsia="zh-CN"/>
        </w:rPr>
        <w:t xml:space="preserve"> map</w:t>
      </w:r>
      <w:r w:rsidR="004226A3">
        <w:rPr>
          <w:rFonts w:eastAsiaTheme="minorEastAsia"/>
          <w:lang w:eastAsia="zh-CN"/>
        </w:rPr>
        <w:t xml:space="preserve">. </w:t>
      </w:r>
      <w:r w:rsidR="00EE578C">
        <w:rPr>
          <w:rFonts w:eastAsiaTheme="minorEastAsia"/>
          <w:lang w:eastAsia="zh-CN"/>
        </w:rPr>
        <w:t>We color</w:t>
      </w:r>
      <w:r w:rsidR="00CF168E">
        <w:rPr>
          <w:rFonts w:eastAsiaTheme="minorEastAsia"/>
          <w:lang w:eastAsia="zh-CN"/>
        </w:rPr>
        <w:t>ed</w:t>
      </w:r>
      <w:r w:rsidR="00EE578C">
        <w:rPr>
          <w:rFonts w:eastAsiaTheme="minorEastAsia"/>
          <w:lang w:eastAsia="zh-CN"/>
        </w:rPr>
        <w:t xml:space="preserve"> the</w:t>
      </w:r>
      <w:r w:rsidR="00F47D4F">
        <w:rPr>
          <w:rFonts w:eastAsiaTheme="minorEastAsia"/>
          <w:lang w:eastAsia="zh-CN"/>
        </w:rPr>
        <w:t xml:space="preserve"> embedding using the </w:t>
      </w:r>
      <w:r w:rsidR="0049159F">
        <w:rPr>
          <w:rFonts w:eastAsiaTheme="minorEastAsia"/>
          <w:lang w:eastAsia="zh-CN"/>
        </w:rPr>
        <w:t xml:space="preserve">same </w:t>
      </w:r>
      <w:r w:rsidR="0019584D">
        <w:rPr>
          <w:rFonts w:eastAsiaTheme="minorEastAsia"/>
          <w:lang w:eastAsia="zh-CN"/>
        </w:rPr>
        <w:t xml:space="preserve">cell type annotation </w:t>
      </w:r>
      <w:r w:rsidR="00E2401F">
        <w:rPr>
          <w:rFonts w:eastAsiaTheme="minorEastAsia"/>
          <w:lang w:eastAsia="zh-CN"/>
        </w:rPr>
        <w:t xml:space="preserve">generated </w:t>
      </w:r>
      <w:r w:rsidR="009A5281">
        <w:rPr>
          <w:rFonts w:eastAsiaTheme="minorEastAsia"/>
          <w:lang w:eastAsia="zh-CN"/>
        </w:rPr>
        <w:t xml:space="preserve">for </w:t>
      </w:r>
      <m:oMath>
        <m:r>
          <w:rPr>
            <w:rFonts w:ascii="Cambria Math" w:eastAsiaTheme="minorEastAsia" w:hAnsi="Cambria Math"/>
            <w:lang w:eastAsia="zh-CN"/>
          </w:rPr>
          <m:t>α=</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2</m:t>
            </m:r>
          </m:den>
        </m:f>
      </m:oMath>
      <w:r w:rsidR="008145B9">
        <w:rPr>
          <w:rFonts w:eastAsiaTheme="minorEastAsia"/>
          <w:lang w:eastAsia="zh-CN"/>
        </w:rPr>
        <w:t>.</w:t>
      </w:r>
      <w:r w:rsidR="00B0773C">
        <w:rPr>
          <w:rFonts w:eastAsiaTheme="minorEastAsia"/>
          <w:lang w:eastAsia="zh-CN"/>
        </w:rPr>
        <w:t xml:space="preserve"> </w:t>
      </w:r>
    </w:p>
    <w:p w14:paraId="57404A17" w14:textId="77777777" w:rsidR="00B0773C" w:rsidRDefault="00B0773C" w:rsidP="00B0773C">
      <w:pPr>
        <w:pStyle w:val="NormalWeb"/>
        <w:spacing w:before="0" w:beforeAutospacing="0" w:after="0" w:afterAutospacing="0" w:line="360" w:lineRule="auto"/>
        <w:jc w:val="both"/>
        <w:outlineLvl w:val="0"/>
        <w:rPr>
          <w:rFonts w:eastAsiaTheme="minorEastAsia"/>
          <w:b/>
          <w:lang w:eastAsia="zh-CN"/>
        </w:rPr>
      </w:pPr>
    </w:p>
    <w:p w14:paraId="03628A0B" w14:textId="5A845E61" w:rsidR="00B0773C" w:rsidRDefault="00B0773C" w:rsidP="00B0773C">
      <w:pPr>
        <w:pStyle w:val="NormalWeb"/>
        <w:spacing w:before="0" w:beforeAutospacing="0" w:after="0" w:afterAutospacing="0" w:line="360" w:lineRule="auto"/>
        <w:jc w:val="both"/>
        <w:outlineLvl w:val="0"/>
        <w:rPr>
          <w:rFonts w:eastAsiaTheme="minorEastAsia"/>
          <w:b/>
          <w:lang w:eastAsia="zh-CN"/>
        </w:rPr>
      </w:pPr>
      <w:r w:rsidRPr="007A032D">
        <w:rPr>
          <w:rFonts w:eastAsiaTheme="minorEastAsia"/>
          <w:b/>
          <w:lang w:eastAsia="zh-CN"/>
        </w:rPr>
        <w:t xml:space="preserve">Analysis module: </w:t>
      </w:r>
      <w:r w:rsidR="001F48FE">
        <w:rPr>
          <w:rFonts w:eastAsiaTheme="minorEastAsia"/>
          <w:b/>
          <w:lang w:eastAsia="zh-CN"/>
        </w:rPr>
        <w:t>modu</w:t>
      </w:r>
      <w:r w:rsidR="00D70598">
        <w:rPr>
          <w:rFonts w:eastAsiaTheme="minorEastAsia"/>
          <w:b/>
          <w:lang w:eastAsia="zh-CN"/>
        </w:rPr>
        <w:t>l</w:t>
      </w:r>
      <w:r w:rsidR="001F48FE">
        <w:rPr>
          <w:rFonts w:eastAsiaTheme="minorEastAsia"/>
          <w:b/>
          <w:lang w:eastAsia="zh-CN"/>
        </w:rPr>
        <w:t>arity-based community detection algorithms.</w:t>
      </w:r>
    </w:p>
    <w:p w14:paraId="7F01357A" w14:textId="6BDC1CC3" w:rsidR="00CF5377" w:rsidRDefault="000A4EBA" w:rsidP="00B0773C">
      <w:pPr>
        <w:pStyle w:val="NormalWeb"/>
        <w:spacing w:before="0" w:beforeAutospacing="0" w:after="0" w:afterAutospacing="0" w:line="360" w:lineRule="auto"/>
        <w:jc w:val="both"/>
        <w:outlineLvl w:val="0"/>
        <w:rPr>
          <w:rFonts w:eastAsiaTheme="minorEastAsia"/>
          <w:lang w:eastAsia="zh-CN"/>
        </w:rPr>
      </w:pPr>
      <w:r>
        <w:rPr>
          <w:rFonts w:eastAsiaTheme="minorEastAsia"/>
          <w:lang w:eastAsia="zh-CN"/>
        </w:rPr>
        <w:t>Modularity-based c</w:t>
      </w:r>
      <w:r w:rsidR="00D115CE">
        <w:rPr>
          <w:rFonts w:eastAsiaTheme="minorEastAsia"/>
          <w:lang w:eastAsia="zh-CN"/>
        </w:rPr>
        <w:t xml:space="preserve">ommunity detection algorithms work on graphs. </w:t>
      </w:r>
      <w:r w:rsidR="001F240F">
        <w:rPr>
          <w:rFonts w:eastAsiaTheme="minorEastAsia"/>
          <w:lang w:eastAsia="zh-CN"/>
        </w:rPr>
        <w:t xml:space="preserve">In </w:t>
      </w:r>
      <w:proofErr w:type="spellStart"/>
      <w:r w:rsidR="001F240F">
        <w:rPr>
          <w:rFonts w:eastAsiaTheme="minorEastAsia"/>
          <w:lang w:eastAsia="zh-CN"/>
        </w:rPr>
        <w:t>scCloud</w:t>
      </w:r>
      <w:proofErr w:type="spellEnd"/>
      <w:r w:rsidR="001F240F">
        <w:rPr>
          <w:rFonts w:eastAsiaTheme="minorEastAsia"/>
          <w:lang w:eastAsia="zh-CN"/>
        </w:rPr>
        <w:t xml:space="preserve">, </w:t>
      </w:r>
      <w:r w:rsidR="00336AF0">
        <w:rPr>
          <w:rFonts w:eastAsiaTheme="minorEastAsia"/>
          <w:lang w:eastAsia="zh-CN"/>
        </w:rPr>
        <w:t xml:space="preserve">we construct a weighted undirected </w:t>
      </w:r>
      <w:r w:rsidR="001F240F">
        <w:rPr>
          <w:rFonts w:eastAsiaTheme="minorEastAsia"/>
          <w:lang w:eastAsia="zh-CN"/>
        </w:rPr>
        <w:t xml:space="preserve">graph </w:t>
      </w:r>
      <m:oMath>
        <m:r>
          <w:rPr>
            <w:rFonts w:ascii="Cambria Math" w:eastAsiaTheme="minorEastAsia" w:hAnsi="Cambria Math"/>
            <w:lang w:eastAsia="zh-CN"/>
          </w:rPr>
          <m:t>G=(V,E</m:t>
        </m:r>
        <m:r>
          <w:rPr>
            <w:rFonts w:ascii="Cambria Math" w:eastAsiaTheme="minorEastAsia" w:hAnsi="Cambria Math"/>
            <w:lang w:eastAsia="zh-CN"/>
          </w:rPr>
          <m:t>, w</m:t>
        </m:r>
        <m:r>
          <w:rPr>
            <w:rFonts w:ascii="Cambria Math" w:eastAsiaTheme="minorEastAsia" w:hAnsi="Cambria Math"/>
            <w:lang w:eastAsia="zh-CN"/>
          </w:rPr>
          <m:t>)</m:t>
        </m:r>
      </m:oMath>
      <w:r w:rsidR="007E4450">
        <w:rPr>
          <w:rFonts w:eastAsiaTheme="minorEastAsia"/>
          <w:lang w:eastAsia="zh-CN"/>
        </w:rPr>
        <w:t xml:space="preserve"> </w:t>
      </w:r>
      <w:r w:rsidR="00336AF0">
        <w:rPr>
          <w:rFonts w:eastAsiaTheme="minorEastAsia"/>
          <w:lang w:eastAsia="zh-CN"/>
        </w:rPr>
        <w:t xml:space="preserve">from the affinity matrix </w:t>
      </w:r>
      <m:oMath>
        <m:r>
          <m:rPr>
            <m:sty m:val="b"/>
          </m:rPr>
          <w:rPr>
            <w:rFonts w:ascii="Cambria Math" w:eastAsiaTheme="minorEastAsia" w:hAnsi="Cambria Math"/>
            <w:lang w:eastAsia="zh-CN"/>
          </w:rPr>
          <m:t>W</m:t>
        </m:r>
      </m:oMath>
      <w:r w:rsidR="001716C2" w:rsidRPr="00B328C8">
        <w:rPr>
          <w:rFonts w:eastAsiaTheme="minorEastAsia"/>
          <w:lang w:eastAsia="zh-CN"/>
        </w:rPr>
        <w:t>.</w:t>
      </w:r>
      <w:r w:rsidR="001716C2">
        <w:rPr>
          <w:rFonts w:eastAsiaTheme="minorEastAsia"/>
          <w:lang w:eastAsia="zh-CN"/>
        </w:rPr>
        <w:t xml:space="preserve"> </w:t>
      </w:r>
      <w:r w:rsidR="005416B6">
        <w:rPr>
          <w:rFonts w:eastAsiaTheme="minorEastAsia"/>
          <w:lang w:eastAsia="zh-CN"/>
        </w:rPr>
        <w:t xml:space="preserve">In the graph, </w:t>
      </w:r>
      <w:r w:rsidR="00DC7C5A">
        <w:rPr>
          <w:rFonts w:eastAsiaTheme="minorEastAsia"/>
          <w:lang w:eastAsia="zh-CN"/>
        </w:rPr>
        <w:t xml:space="preserve">vertex set </w:t>
      </w:r>
      <m:oMath>
        <m:r>
          <w:rPr>
            <w:rFonts w:ascii="Cambria Math" w:eastAsiaTheme="minorEastAsia" w:hAnsi="Cambria Math"/>
            <w:lang w:eastAsia="zh-CN"/>
          </w:rPr>
          <m:t>V</m:t>
        </m:r>
      </m:oMath>
      <w:r w:rsidR="00DC7C5A">
        <w:rPr>
          <w:rFonts w:eastAsiaTheme="minorEastAsia"/>
          <w:lang w:eastAsia="zh-CN"/>
        </w:rPr>
        <w:t xml:space="preserve"> contains all cells</w:t>
      </w:r>
      <w:r w:rsidR="00D877C2">
        <w:rPr>
          <w:rFonts w:eastAsiaTheme="minorEastAsia"/>
          <w:lang w:eastAsia="zh-CN"/>
        </w:rPr>
        <w:t xml:space="preserve">, and </w:t>
      </w:r>
      <w:r w:rsidR="00DC60A0">
        <w:rPr>
          <w:rFonts w:eastAsiaTheme="minorEastAsia"/>
          <w:lang w:eastAsia="zh-CN"/>
        </w:rPr>
        <w:t>an edg</w:t>
      </w:r>
      <w:r w:rsidR="00DC60A0">
        <w:rPr>
          <w:rFonts w:eastAsiaTheme="minorEastAsia"/>
          <w:lang w:eastAsia="zh-CN"/>
        </w:rPr>
        <w:t xml:space="preserve">e </w:t>
      </w:r>
      <m:oMath>
        <m:d>
          <m:dPr>
            <m:ctrlPr>
              <w:rPr>
                <w:rFonts w:ascii="Cambria Math" w:eastAsiaTheme="minorEastAsia" w:hAnsi="Cambria Math"/>
                <w:i/>
                <w:lang w:eastAsia="zh-CN"/>
              </w:rPr>
            </m:ctrlPr>
          </m:dPr>
          <m:e>
            <m:r>
              <w:rPr>
                <w:rFonts w:ascii="Cambria Math" w:eastAsiaTheme="minorEastAsia" w:hAnsi="Cambria Math"/>
                <w:lang w:eastAsia="zh-CN"/>
              </w:rPr>
              <m:t>u, v</m:t>
            </m:r>
          </m:e>
        </m:d>
        <m:r>
          <w:rPr>
            <w:rFonts w:ascii="Cambria Math" w:eastAsiaTheme="minorEastAsia" w:hAnsi="Cambria Math"/>
            <w:lang w:eastAsia="zh-CN"/>
          </w:rPr>
          <m:t>∈E</m:t>
        </m:r>
      </m:oMath>
      <w:r w:rsidR="00F92990">
        <w:rPr>
          <w:rFonts w:eastAsiaTheme="minorEastAsia"/>
          <w:lang w:eastAsia="zh-CN"/>
        </w:rPr>
        <w:t xml:space="preserve"> if and only if </w:t>
      </w:r>
      <m:oMath>
        <m:sSub>
          <m:sSubPr>
            <m:ctrlPr>
              <w:rPr>
                <w:rFonts w:ascii="Cambria Math" w:eastAsiaTheme="minorEastAsia" w:hAnsi="Cambria Math"/>
                <w:b/>
                <w:i/>
                <w:lang w:eastAsia="zh-CN"/>
              </w:rPr>
            </m:ctrlPr>
          </m:sSubPr>
          <m:e>
            <m:r>
              <m:rPr>
                <m:sty m:val="b"/>
              </m:rPr>
              <w:rPr>
                <w:rFonts w:ascii="Cambria Math" w:eastAsiaTheme="minorEastAsia" w:hAnsi="Cambria Math"/>
                <w:lang w:eastAsia="zh-CN"/>
              </w:rPr>
              <m:t>W</m:t>
            </m:r>
            <m:ctrlPr>
              <w:rPr>
                <w:rFonts w:ascii="Cambria Math" w:eastAsiaTheme="minorEastAsia" w:hAnsi="Cambria Math"/>
                <w:b/>
                <w:lang w:eastAsia="zh-CN"/>
              </w:rPr>
            </m:ctrlPr>
          </m:e>
          <m:sub>
            <m:r>
              <w:rPr>
                <w:rFonts w:ascii="Cambria Math" w:eastAsiaTheme="minorEastAsia" w:hAnsi="Cambria Math"/>
                <w:lang w:eastAsia="zh-CN"/>
              </w:rPr>
              <m:t>u,v</m:t>
            </m:r>
          </m:sub>
        </m:sSub>
        <m:r>
          <w:rPr>
            <w:rFonts w:ascii="Cambria Math" w:eastAsiaTheme="minorEastAsia" w:hAnsi="Cambria Math"/>
            <w:lang w:eastAsia="zh-CN"/>
          </w:rPr>
          <m:t>&gt;0</m:t>
        </m:r>
      </m:oMath>
      <w:r w:rsidR="00CF5377">
        <w:rPr>
          <w:rFonts w:eastAsiaTheme="minorEastAsia"/>
          <w:lang w:eastAsia="zh-CN"/>
        </w:rPr>
        <w:t xml:space="preserve">. </w:t>
      </w:r>
      <w:r w:rsidR="00CF5377">
        <w:rPr>
          <w:rFonts w:eastAsiaTheme="minorEastAsia"/>
          <w:lang w:eastAsia="zh-CN"/>
        </w:rPr>
        <w:t>The weight of the edge is calculated as follows:</w:t>
      </w:r>
    </w:p>
    <w:p w14:paraId="4DCB01E3" w14:textId="447F9897" w:rsidR="001716C2" w:rsidRDefault="00D02948" w:rsidP="00B0773C">
      <w:pPr>
        <w:pStyle w:val="NormalWeb"/>
        <w:spacing w:before="0" w:beforeAutospacing="0" w:after="0" w:afterAutospacing="0" w:line="360" w:lineRule="auto"/>
        <w:jc w:val="both"/>
        <w:outlineLvl w:val="0"/>
        <w:rPr>
          <w:rFonts w:eastAsiaTheme="minorEastAsia"/>
          <w:lang w:eastAsia="zh-CN"/>
        </w:rPr>
      </w:pPr>
      <m:oMathPara>
        <m:oMath>
          <m:r>
            <w:rPr>
              <w:rFonts w:ascii="Cambria Math" w:eastAsiaTheme="minorEastAsia" w:hAnsi="Cambria Math"/>
              <w:lang w:eastAsia="zh-CN"/>
            </w:rPr>
            <m:t>w</m:t>
          </m:r>
          <m:d>
            <m:dPr>
              <m:ctrlPr>
                <w:rPr>
                  <w:rFonts w:ascii="Cambria Math" w:eastAsiaTheme="minorEastAsia" w:hAnsi="Cambria Math"/>
                  <w:i/>
                  <w:lang w:eastAsia="zh-CN"/>
                </w:rPr>
              </m:ctrlPr>
            </m:dPr>
            <m:e>
              <m:r>
                <w:rPr>
                  <w:rFonts w:ascii="Cambria Math" w:eastAsiaTheme="minorEastAsia" w:hAnsi="Cambria Math"/>
                  <w:lang w:eastAsia="zh-CN"/>
                </w:rPr>
                <m:t>u,v</m:t>
              </m:r>
            </m:e>
          </m:d>
          <m:r>
            <w:rPr>
              <w:rFonts w:ascii="Cambria Math" w:eastAsiaTheme="minorEastAsia" w:hAnsi="Cambria Math"/>
              <w:lang w:eastAsia="zh-CN"/>
            </w:rPr>
            <m:t>=</m:t>
          </m:r>
          <m:d>
            <m:dPr>
              <m:begChr m:val="⌊"/>
              <m:endChr m:val=""/>
              <m:ctrlPr>
                <w:rPr>
                  <w:rFonts w:ascii="Cambria Math" w:eastAsiaTheme="minorEastAsia" w:hAnsi="Cambria Math"/>
                  <w:i/>
                  <w:lang w:eastAsia="zh-CN"/>
                </w:rPr>
              </m:ctrlPr>
            </m:dPr>
            <m:e>
              <m:d>
                <m:dPr>
                  <m:begChr m:val=""/>
                  <m:endChr m:val="⌉"/>
                  <m:ctrlPr>
                    <w:rPr>
                      <w:rFonts w:ascii="Cambria Math" w:eastAsiaTheme="minorEastAsia" w:hAnsi="Cambria Math"/>
                      <w:i/>
                      <w:lang w:eastAsia="zh-CN"/>
                    </w:rPr>
                  </m:ctrlPr>
                </m:dPr>
                <m:e>
                  <m:f>
                    <m:fPr>
                      <m:ctrlPr>
                        <w:rPr>
                          <w:rFonts w:ascii="Cambria Math" w:eastAsiaTheme="minorEastAsia" w:hAnsi="Cambria Math"/>
                          <w:i/>
                          <w:lang w:eastAsia="zh-CN"/>
                        </w:rPr>
                      </m:ctrlPr>
                    </m:fPr>
                    <m:num>
                      <m:sSub>
                        <m:sSubPr>
                          <m:ctrlPr>
                            <w:rPr>
                              <w:rFonts w:ascii="Cambria Math" w:eastAsiaTheme="minorEastAsia" w:hAnsi="Cambria Math"/>
                              <w:b/>
                              <w:i/>
                              <w:lang w:eastAsia="zh-CN"/>
                            </w:rPr>
                          </m:ctrlPr>
                        </m:sSubPr>
                        <m:e>
                          <m:r>
                            <m:rPr>
                              <m:sty m:val="b"/>
                            </m:rPr>
                            <w:rPr>
                              <w:rFonts w:ascii="Cambria Math" w:eastAsiaTheme="minorEastAsia" w:hAnsi="Cambria Math"/>
                              <w:lang w:eastAsia="zh-CN"/>
                            </w:rPr>
                            <m:t>W</m:t>
                          </m:r>
                          <m:ctrlPr>
                            <w:rPr>
                              <w:rFonts w:ascii="Cambria Math" w:eastAsiaTheme="minorEastAsia" w:hAnsi="Cambria Math"/>
                              <w:b/>
                              <w:lang w:eastAsia="zh-CN"/>
                            </w:rPr>
                          </m:ctrlPr>
                        </m:e>
                        <m:sub>
                          <m:r>
                            <w:rPr>
                              <w:rFonts w:ascii="Cambria Math" w:eastAsiaTheme="minorEastAsia" w:hAnsi="Cambria Math"/>
                              <w:lang w:eastAsia="zh-CN"/>
                            </w:rPr>
                            <m:t>u,v</m:t>
                          </m:r>
                        </m:sub>
                      </m:sSub>
                    </m:num>
                    <m:den>
                      <m:sSub>
                        <m:sSubPr>
                          <m:ctrlPr>
                            <w:rPr>
                              <w:rFonts w:ascii="Cambria Math" w:eastAsiaTheme="minorEastAsia" w:hAnsi="Cambria Math"/>
                              <w:i/>
                              <w:lang w:eastAsia="zh-CN"/>
                            </w:rPr>
                          </m:ctrlPr>
                        </m:sSubPr>
                        <m:e>
                          <m:r>
                            <m:rPr>
                              <m:sty m:val="p"/>
                            </m:rPr>
                            <w:rPr>
                              <w:rFonts w:ascii="Cambria Math" w:eastAsiaTheme="minorEastAsia" w:hAnsi="Cambria Math"/>
                              <w:lang w:eastAsia="zh-CN"/>
                            </w:rPr>
                            <m:t>median</m:t>
                          </m:r>
                          <m:ctrlPr>
                            <w:rPr>
                              <w:rFonts w:ascii="Cambria Math" w:eastAsiaTheme="minorEastAsia" w:hAnsi="Cambria Math"/>
                              <w:lang w:eastAsia="zh-CN"/>
                            </w:rPr>
                          </m:ctrlPr>
                        </m:e>
                        <m:sub>
                          <m:r>
                            <w:rPr>
                              <w:rFonts w:ascii="Cambria Math" w:eastAsiaTheme="minorEastAsia" w:hAnsi="Cambria Math"/>
                              <w:lang w:eastAsia="zh-CN"/>
                            </w:rPr>
                            <m:t>i</m:t>
                          </m:r>
                          <m:r>
                            <w:rPr>
                              <w:rFonts w:ascii="Cambria Math" w:eastAsiaTheme="minorEastAsia" w:hAnsi="Cambria Math"/>
                              <w:lang w:eastAsia="zh-CN"/>
                            </w:rPr>
                            <m:t>&lt;</m:t>
                          </m:r>
                          <m:r>
                            <w:rPr>
                              <w:rFonts w:ascii="Cambria Math" w:eastAsiaTheme="minorEastAsia" w:hAnsi="Cambria Math"/>
                              <w:lang w:eastAsia="zh-CN"/>
                            </w:rPr>
                            <m:t>j</m:t>
                          </m:r>
                        </m:sub>
                      </m:sSub>
                      <m:sSub>
                        <m:sSubPr>
                          <m:ctrlPr>
                            <w:rPr>
                              <w:rFonts w:ascii="Cambria Math" w:eastAsiaTheme="minorEastAsia" w:hAnsi="Cambria Math"/>
                              <w:b/>
                              <w:i/>
                              <w:lang w:eastAsia="zh-CN"/>
                            </w:rPr>
                          </m:ctrlPr>
                        </m:sSubPr>
                        <m:e>
                          <m:r>
                            <m:rPr>
                              <m:sty m:val="b"/>
                            </m:rPr>
                            <w:rPr>
                              <w:rFonts w:ascii="Cambria Math" w:eastAsiaTheme="minorEastAsia" w:hAnsi="Cambria Math"/>
                              <w:lang w:eastAsia="zh-CN"/>
                            </w:rPr>
                            <m:t xml:space="preserve"> </m:t>
                          </m:r>
                          <m:r>
                            <m:rPr>
                              <m:sty m:val="b"/>
                            </m:rPr>
                            <w:rPr>
                              <w:rFonts w:ascii="Cambria Math" w:eastAsiaTheme="minorEastAsia" w:hAnsi="Cambria Math"/>
                              <w:lang w:eastAsia="zh-CN"/>
                            </w:rPr>
                            <m:t>W</m:t>
                          </m:r>
                          <m:ctrlPr>
                            <w:rPr>
                              <w:rFonts w:ascii="Cambria Math" w:eastAsiaTheme="minorEastAsia" w:hAnsi="Cambria Math"/>
                              <w:b/>
                              <w:lang w:eastAsia="zh-CN"/>
                            </w:rPr>
                          </m:ctrlPr>
                        </m:e>
                        <m:sub>
                          <m:r>
                            <w:rPr>
                              <w:rFonts w:ascii="Cambria Math" w:eastAsiaTheme="minorEastAsia" w:hAnsi="Cambria Math"/>
                              <w:lang w:eastAsia="zh-CN"/>
                            </w:rPr>
                            <m:t>i,j</m:t>
                          </m:r>
                        </m:sub>
                      </m:sSub>
                      <m:r>
                        <w:rPr>
                          <w:rFonts w:ascii="Cambria Math" w:eastAsiaTheme="minorEastAsia" w:hAnsi="Cambria Math"/>
                          <w:lang w:eastAsia="zh-CN"/>
                        </w:rPr>
                        <m:t xml:space="preserve"> </m:t>
                      </m:r>
                    </m:den>
                  </m:f>
                  <m:r>
                    <w:rPr>
                      <w:rFonts w:ascii="Cambria Math" w:eastAsiaTheme="minorEastAsia" w:hAnsi="Cambria Math"/>
                      <w:lang w:eastAsia="zh-CN"/>
                    </w:rPr>
                    <m:t>×100</m:t>
                  </m:r>
                </m:e>
              </m:d>
              <m:r>
                <w:rPr>
                  <w:rFonts w:ascii="Cambria Math" w:eastAsiaTheme="minorEastAsia" w:hAnsi="Cambria Math"/>
                  <w:lang w:eastAsia="zh-CN"/>
                </w:rPr>
                <m:t>/100</m:t>
              </m:r>
            </m:e>
          </m:d>
          <m:r>
            <w:rPr>
              <w:rFonts w:ascii="Cambria Math" w:eastAsiaTheme="minorEastAsia" w:hAnsi="Cambria Math"/>
              <w:lang w:eastAsia="zh-CN"/>
            </w:rPr>
            <m:t>.     (</m:t>
          </m:r>
          <m:r>
            <w:rPr>
              <w:rFonts w:ascii="Cambria Math" w:eastAsiaTheme="minorEastAsia" w:hAnsi="Cambria Math"/>
              <w:lang w:eastAsia="zh-CN"/>
            </w:rPr>
            <m:t>32)</m:t>
          </m:r>
        </m:oMath>
      </m:oMathPara>
    </w:p>
    <w:p w14:paraId="2325A268" w14:textId="0346D783" w:rsidR="00D70598" w:rsidRDefault="007A7849" w:rsidP="00B0773C">
      <w:pPr>
        <w:pStyle w:val="NormalWeb"/>
        <w:spacing w:before="0" w:beforeAutospacing="0" w:after="0" w:afterAutospacing="0" w:line="360" w:lineRule="auto"/>
        <w:jc w:val="both"/>
        <w:outlineLvl w:val="0"/>
        <w:rPr>
          <w:rFonts w:eastAsiaTheme="minorEastAsia"/>
          <w:lang w:eastAsia="zh-CN"/>
        </w:rPr>
      </w:pPr>
      <w:r>
        <w:rPr>
          <w:rFonts w:eastAsiaTheme="minorEastAsia"/>
          <w:lang w:eastAsia="zh-CN"/>
        </w:rPr>
        <w:t xml:space="preserve">These </w:t>
      </w:r>
      <w:r w:rsidR="00B05E8A">
        <w:rPr>
          <w:rFonts w:eastAsiaTheme="minorEastAsia"/>
          <w:lang w:eastAsia="zh-CN"/>
        </w:rPr>
        <w:t xml:space="preserve">algorithms try to </w:t>
      </w:r>
      <w:r w:rsidR="001D35F3">
        <w:rPr>
          <w:rFonts w:eastAsiaTheme="minorEastAsia"/>
          <w:lang w:eastAsia="zh-CN"/>
        </w:rPr>
        <w:t xml:space="preserve">find a partition </w:t>
      </w:r>
      <m:oMath>
        <m:r>
          <w:rPr>
            <w:rFonts w:ascii="Cambria Math" w:eastAsiaTheme="minorEastAsia" w:hAnsi="Cambria Math"/>
            <w:lang w:eastAsia="zh-CN"/>
          </w:rPr>
          <m:t>C</m:t>
        </m:r>
      </m:oMath>
      <w:r w:rsidR="001D35F3">
        <w:rPr>
          <w:rFonts w:eastAsiaTheme="minorEastAsia"/>
          <w:lang w:eastAsia="zh-CN"/>
        </w:rPr>
        <w:t xml:space="preserve"> of cells that </w:t>
      </w:r>
      <w:r w:rsidR="00B05E8A">
        <w:rPr>
          <w:rFonts w:eastAsiaTheme="minorEastAsia"/>
          <w:lang w:eastAsia="zh-CN"/>
        </w:rPr>
        <w:t>maximize</w:t>
      </w:r>
      <w:r w:rsidR="001D35F3">
        <w:rPr>
          <w:rFonts w:eastAsiaTheme="minorEastAsia"/>
          <w:lang w:eastAsia="zh-CN"/>
        </w:rPr>
        <w:t>s</w:t>
      </w:r>
      <w:r w:rsidR="00B05E8A">
        <w:rPr>
          <w:rFonts w:eastAsiaTheme="minorEastAsia"/>
          <w:lang w:eastAsia="zh-CN"/>
        </w:rPr>
        <w:t xml:space="preserve"> the </w:t>
      </w:r>
      <w:r w:rsidR="001D35F3">
        <w:rPr>
          <w:rFonts w:eastAsiaTheme="minorEastAsia"/>
          <w:lang w:eastAsia="zh-CN"/>
        </w:rPr>
        <w:t>modul</w:t>
      </w:r>
      <w:r w:rsidR="001D35F3">
        <w:rPr>
          <w:rFonts w:eastAsiaTheme="minorEastAsia"/>
          <w:lang w:eastAsia="zh-CN"/>
        </w:rPr>
        <w:t>arity</w:t>
      </w:r>
      <w:r w:rsidR="00B05E8A">
        <w:rPr>
          <w:rFonts w:eastAsiaTheme="minorEastAsia"/>
          <w:lang w:eastAsia="zh-CN"/>
        </w:rPr>
        <w:t xml:space="preserve"> </w:t>
      </w:r>
      <w:r w:rsidR="001E5F8C">
        <w:rPr>
          <w:rFonts w:eastAsiaTheme="minorEastAsia"/>
          <w:lang w:eastAsia="zh-CN"/>
        </w:rPr>
        <w:t>function</w:t>
      </w:r>
      <w:r w:rsidR="003D69BD">
        <w:rPr>
          <w:rFonts w:eastAsiaTheme="minorEastAsia"/>
          <w:lang w:eastAsia="zh-CN"/>
        </w:rPr>
        <w:fldChar w:fldCharType="begin"/>
      </w:r>
      <w:r w:rsidR="00F32665">
        <w:rPr>
          <w:rFonts w:eastAsiaTheme="minorEastAsia"/>
          <w:lang w:eastAsia="zh-CN"/>
        </w:rPr>
        <w:instrText xml:space="preserve"> ADDIN ZOTERO_ITEM CSL_CITATION {"citationID":"8T3UgPpc","properties":{"formattedCitation":"\\super 51\\nosupersub{}","plainCitation":"51","noteIndex":0},"citationItems":[{"id":162,"uris":["http://zotero.org/users/5797567/items/Y5A4PMTU"],"uri":["http://zotero.org/users/5797567/items/Y5A4PMTU"],"itemData":{"id":162,"type":"article-journal","title":"Statistical mechanics of community detection","container-title":"Physical Review E","page":"016110","volume":"74","issue":"1","source":"journals.aps.org","abstract":"Starting from a general ansatz, we show how community detection can be interpreted as finding the ground state of an infinite range spin glass. Our approach applies to weighted and directed networks alike. It contains the ad hoc introduced quality function from [J. Reichardt and S. Bornholdt, Phys. Rev. Lett. 93, 218701 (2004)] and the modularity $Q$ as defined by Newman and Girvan [Phys. Rev. E 69, 026113 (2004)] as special cases. The community structure of the network is interpreted as the spin configuration that minimizes the energy of the spin glass with the spin states being the community indices. We elucidate the properties of the ground state configuration to give a concise definition of communities as cohesive subgroups in networks that is adaptive to the specific class of network under study. Further, we show how hierarchies and overlap in the community structure can be detected. Computationally efficient local update rules for optimization procedures to find the ground state are given. We show how the ansatz may be used to discover the community around a given node without detecting all communities in the full network and we give benchmarks for the performance of this extension. Finally, we give expectation values for the modularity of random graphs, which can be used in the assessment of statistical significance of community structure.","DOI":"10.1103/PhysRevE.74.016110","journalAbbreviation":"Phys. Rev. E","language":"en","author":[{"family":"Reichardt","given":"Jörg"},{"family":"Bornholdt","given":"Stefan"}],"issued":{"date-parts":[["2006",7,18]]}}}],"schema":"https://github.com/citation-style-language/schema/raw/master/csl-citation.json"} </w:instrText>
      </w:r>
      <w:r w:rsidR="003D69BD">
        <w:rPr>
          <w:rFonts w:eastAsiaTheme="minorEastAsia"/>
          <w:lang w:eastAsia="zh-CN"/>
        </w:rPr>
        <w:fldChar w:fldCharType="separate"/>
      </w:r>
      <w:r w:rsidR="00F32665" w:rsidRPr="00F32665">
        <w:rPr>
          <w:vertAlign w:val="superscript"/>
        </w:rPr>
        <w:t>51</w:t>
      </w:r>
      <w:r w:rsidR="003D69BD">
        <w:rPr>
          <w:rFonts w:eastAsiaTheme="minorEastAsia"/>
          <w:lang w:eastAsia="zh-CN"/>
        </w:rPr>
        <w:fldChar w:fldCharType="end"/>
      </w:r>
      <w:r w:rsidR="001E5F8C">
        <w:rPr>
          <w:rFonts w:eastAsiaTheme="minorEastAsia"/>
          <w:lang w:eastAsia="zh-CN"/>
        </w:rPr>
        <w:t xml:space="preserve"> </w:t>
      </w:r>
      <w:r w:rsidR="00B05E8A">
        <w:rPr>
          <w:rFonts w:eastAsiaTheme="minorEastAsia"/>
          <w:lang w:eastAsia="zh-CN"/>
        </w:rPr>
        <w:t>below:</w:t>
      </w:r>
    </w:p>
    <w:p w14:paraId="15F4CE01" w14:textId="6FD5CDF7" w:rsidR="00B05E8A" w:rsidRPr="00185C80" w:rsidRDefault="002E644E" w:rsidP="00B0773C">
      <w:pPr>
        <w:pStyle w:val="NormalWeb"/>
        <w:spacing w:before="0" w:beforeAutospacing="0" w:after="0" w:afterAutospacing="0" w:line="360" w:lineRule="auto"/>
        <w:jc w:val="both"/>
        <w:outlineLvl w:val="0"/>
        <w:rPr>
          <w:rFonts w:eastAsiaTheme="minorEastAsia"/>
          <w:lang w:eastAsia="zh-CN"/>
        </w:rPr>
      </w:pPr>
      <m:oMathPara>
        <m:oMath>
          <m:r>
            <w:rPr>
              <w:rFonts w:ascii="Cambria Math" w:eastAsiaTheme="minorEastAsia" w:hAnsi="Cambria Math"/>
              <w:lang w:eastAsia="zh-CN"/>
            </w:rPr>
            <m:t>Q=</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2m</m:t>
              </m:r>
            </m:den>
          </m:f>
          <m:nary>
            <m:naryPr>
              <m:chr m:val="∑"/>
              <m:limLoc m:val="undOvr"/>
              <m:supHide m:val="1"/>
              <m:ctrlPr>
                <w:rPr>
                  <w:rFonts w:ascii="Cambria Math" w:eastAsiaTheme="minorEastAsia" w:hAnsi="Cambria Math"/>
                  <w:i/>
                  <w:lang w:eastAsia="zh-CN"/>
                </w:rPr>
              </m:ctrlPr>
            </m:naryPr>
            <m:sub>
              <m:r>
                <w:rPr>
                  <w:rFonts w:ascii="Cambria Math" w:eastAsiaTheme="minorEastAsia" w:hAnsi="Cambria Math"/>
                  <w:lang w:eastAsia="zh-CN"/>
                </w:rPr>
                <m:t>c</m:t>
              </m:r>
              <m:r>
                <w:rPr>
                  <w:rFonts w:ascii="Cambria Math" w:eastAsiaTheme="minorEastAsia" w:hAnsi="Cambria Math"/>
                  <w:lang w:eastAsia="zh-CN"/>
                </w:rPr>
                <m:t>∈C</m:t>
              </m:r>
            </m:sub>
            <m:sup/>
            <m:e>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e</m:t>
                      </m:r>
                    </m:e>
                    <m:sub>
                      <m:r>
                        <w:rPr>
                          <w:rFonts w:ascii="Cambria Math" w:eastAsiaTheme="minorEastAsia" w:hAnsi="Cambria Math"/>
                          <w:lang w:eastAsia="zh-CN"/>
                        </w:rPr>
                        <m:t>c</m:t>
                      </m:r>
                    </m:sub>
                  </m:sSub>
                  <m:r>
                    <w:rPr>
                      <w:rFonts w:ascii="Cambria Math" w:eastAsiaTheme="minorEastAsia" w:hAnsi="Cambria Math"/>
                      <w:lang w:eastAsia="zh-CN"/>
                    </w:rPr>
                    <m:t>-</m:t>
                  </m:r>
                  <m:r>
                    <w:rPr>
                      <w:rFonts w:ascii="Cambria Math" w:eastAsiaTheme="minorEastAsia" w:hAnsi="Cambria Math"/>
                      <w:lang w:eastAsia="zh-CN"/>
                    </w:rPr>
                    <m:t>γ</m:t>
                  </m:r>
                  <m:f>
                    <m:fPr>
                      <m:ctrlPr>
                        <w:rPr>
                          <w:rFonts w:ascii="Cambria Math" w:eastAsiaTheme="minorEastAsia" w:hAnsi="Cambria Math"/>
                          <w:i/>
                          <w:lang w:eastAsia="zh-CN"/>
                        </w:rPr>
                      </m:ctrlPr>
                    </m:fPr>
                    <m:num>
                      <m:sSubSup>
                        <m:sSubSupPr>
                          <m:ctrlPr>
                            <w:rPr>
                              <w:rFonts w:ascii="Cambria Math" w:eastAsiaTheme="minorEastAsia" w:hAnsi="Cambria Math"/>
                              <w:i/>
                              <w:lang w:eastAsia="zh-CN"/>
                            </w:rPr>
                          </m:ctrlPr>
                        </m:sSubSupPr>
                        <m:e>
                          <m:r>
                            <w:rPr>
                              <w:rFonts w:ascii="Cambria Math" w:eastAsiaTheme="minorEastAsia" w:hAnsi="Cambria Math"/>
                              <w:lang w:eastAsia="zh-CN"/>
                            </w:rPr>
                            <m:t>K</m:t>
                          </m:r>
                        </m:e>
                        <m:sub>
                          <m:r>
                            <w:rPr>
                              <w:rFonts w:ascii="Cambria Math" w:eastAsiaTheme="minorEastAsia" w:hAnsi="Cambria Math"/>
                              <w:lang w:eastAsia="zh-CN"/>
                            </w:rPr>
                            <m:t>c</m:t>
                          </m:r>
                        </m:sub>
                        <m:sup>
                          <m:r>
                            <w:rPr>
                              <w:rFonts w:ascii="Cambria Math" w:eastAsiaTheme="minorEastAsia" w:hAnsi="Cambria Math"/>
                              <w:lang w:eastAsia="zh-CN"/>
                            </w:rPr>
                            <m:t>2</m:t>
                          </m:r>
                        </m:sup>
                      </m:sSubSup>
                    </m:num>
                    <m:den>
                      <m:r>
                        <w:rPr>
                          <w:rFonts w:ascii="Cambria Math" w:eastAsiaTheme="minorEastAsia" w:hAnsi="Cambria Math"/>
                          <w:lang w:eastAsia="zh-CN"/>
                        </w:rPr>
                        <m:t>2m</m:t>
                      </m:r>
                    </m:den>
                  </m:f>
                </m:e>
              </m:d>
            </m:e>
          </m:nary>
          <m:r>
            <w:rPr>
              <w:rFonts w:ascii="Cambria Math" w:eastAsiaTheme="minorEastAsia" w:hAnsi="Cambria Math"/>
              <w:lang w:eastAsia="zh-CN"/>
            </w:rPr>
            <m:t>,             (3</m:t>
          </m:r>
          <m:r>
            <w:rPr>
              <w:rFonts w:ascii="Cambria Math" w:eastAsiaTheme="minorEastAsia" w:hAnsi="Cambria Math"/>
              <w:lang w:eastAsia="zh-CN"/>
            </w:rPr>
            <m:t>3</m:t>
          </m:r>
          <m:r>
            <w:rPr>
              <w:rFonts w:ascii="Cambria Math" w:eastAsiaTheme="minorEastAsia" w:hAnsi="Cambria Math"/>
              <w:lang w:eastAsia="zh-CN"/>
            </w:rPr>
            <m:t>)</m:t>
          </m:r>
        </m:oMath>
      </m:oMathPara>
    </w:p>
    <w:p w14:paraId="7A34EEDE" w14:textId="4F246A24" w:rsidR="00185C80" w:rsidRDefault="00185C80" w:rsidP="00997E1E">
      <w:pPr>
        <w:pStyle w:val="NormalWeb"/>
        <w:spacing w:before="0" w:beforeAutospacing="0" w:after="0" w:afterAutospacing="0" w:line="360" w:lineRule="auto"/>
        <w:jc w:val="both"/>
        <w:outlineLvl w:val="0"/>
        <w:rPr>
          <w:rFonts w:eastAsiaTheme="minorEastAsia"/>
          <w:lang w:eastAsia="zh-CN"/>
        </w:rPr>
      </w:pPr>
      <w:r>
        <w:rPr>
          <w:rFonts w:eastAsiaTheme="minorEastAsia"/>
          <w:lang w:eastAsia="zh-CN"/>
        </w:rPr>
        <w:t xml:space="preserve">where </w:t>
      </w:r>
      <w:r w:rsidR="007E066C">
        <w:rPr>
          <w:rFonts w:eastAsiaTheme="minorEastAsia"/>
          <w:lang w:eastAsia="zh-CN"/>
        </w:rPr>
        <w:t xml:space="preserve">each </w:t>
      </w:r>
      <m:oMath>
        <m:r>
          <w:rPr>
            <w:rFonts w:ascii="Cambria Math" w:eastAsiaTheme="minorEastAsia" w:hAnsi="Cambria Math"/>
            <w:lang w:eastAsia="zh-CN"/>
          </w:rPr>
          <m:t>c∈C</m:t>
        </m:r>
      </m:oMath>
      <w:r w:rsidR="007E066C">
        <w:rPr>
          <w:rFonts w:eastAsiaTheme="minorEastAsia"/>
          <w:lang w:eastAsia="zh-CN"/>
        </w:rPr>
        <w:t xml:space="preserve"> contains cells in that community</w:t>
      </w:r>
      <w:r w:rsidR="0069386E">
        <w:rPr>
          <w:rFonts w:eastAsiaTheme="minorEastAsia"/>
          <w:lang w:eastAsia="zh-CN"/>
        </w:rPr>
        <w:t xml:space="preserve">, </w:t>
      </w:r>
      <m:oMath>
        <m:r>
          <w:rPr>
            <w:rFonts w:ascii="Cambria Math" w:eastAsiaTheme="minorEastAsia" w:hAnsi="Cambria Math"/>
            <w:lang w:eastAsia="zh-CN"/>
          </w:rPr>
          <m:t>γ</m:t>
        </m:r>
      </m:oMath>
      <w:r w:rsidR="0069386E">
        <w:rPr>
          <w:rFonts w:eastAsiaTheme="minorEastAsia"/>
          <w:lang w:eastAsia="zh-CN"/>
        </w:rPr>
        <w:t xml:space="preserve"> is the resolution parameter </w:t>
      </w:r>
      <w:r w:rsidR="0069386E">
        <w:rPr>
          <w:rFonts w:eastAsiaTheme="minorEastAsia"/>
          <w:lang w:eastAsia="zh-CN"/>
        </w:rPr>
        <w:t>controlling the total number of communities, and</w:t>
      </w:r>
    </w:p>
    <w:p w14:paraId="4308C377" w14:textId="698C1A1F" w:rsidR="00997E1E" w:rsidRPr="00F45E30" w:rsidRDefault="00544271" w:rsidP="00997E1E">
      <w:pPr>
        <w:pStyle w:val="NormalWeb"/>
        <w:spacing w:before="0" w:beforeAutospacing="0" w:after="0" w:afterAutospacing="0" w:line="360" w:lineRule="auto"/>
        <w:jc w:val="both"/>
        <w:outlineLvl w:val="0"/>
        <w:rPr>
          <w:rFonts w:eastAsiaTheme="minorEastAsia"/>
          <w:lang w:eastAsia="zh-CN"/>
        </w:rPr>
      </w:pPr>
      <m:oMathPara>
        <m:oMath>
          <m:r>
            <w:rPr>
              <w:rFonts w:ascii="Cambria Math" w:eastAsiaTheme="minorEastAsia" w:hAnsi="Cambria Math"/>
              <w:lang w:eastAsia="zh-CN"/>
            </w:rPr>
            <m:t xml:space="preserve">m= </m:t>
          </m:r>
          <m:nary>
            <m:naryPr>
              <m:chr m:val="∑"/>
              <m:limLoc m:val="undOvr"/>
              <m:supHide m:val="1"/>
              <m:ctrlPr>
                <w:rPr>
                  <w:rFonts w:ascii="Cambria Math" w:eastAsiaTheme="minorEastAsia" w:hAnsi="Cambria Math"/>
                  <w:i/>
                  <w:lang w:eastAsia="zh-CN"/>
                </w:rPr>
              </m:ctrlPr>
            </m:naryPr>
            <m:sub>
              <m:d>
                <m:dPr>
                  <m:ctrlPr>
                    <w:rPr>
                      <w:rFonts w:ascii="Cambria Math" w:eastAsiaTheme="minorEastAsia" w:hAnsi="Cambria Math"/>
                      <w:i/>
                      <w:lang w:eastAsia="zh-CN"/>
                    </w:rPr>
                  </m:ctrlPr>
                </m:dPr>
                <m:e>
                  <m:r>
                    <w:rPr>
                      <w:rFonts w:ascii="Cambria Math" w:eastAsiaTheme="minorEastAsia" w:hAnsi="Cambria Math"/>
                      <w:lang w:eastAsia="zh-CN"/>
                    </w:rPr>
                    <m:t>u,v</m:t>
                  </m:r>
                </m:e>
              </m:d>
              <m:r>
                <w:rPr>
                  <w:rFonts w:ascii="Cambria Math" w:eastAsiaTheme="minorEastAsia" w:hAnsi="Cambria Math"/>
                  <w:lang w:eastAsia="zh-CN"/>
                </w:rPr>
                <m:t>∈E</m:t>
              </m:r>
            </m:sub>
            <m:sup/>
            <m:e>
              <m:r>
                <w:rPr>
                  <w:rFonts w:ascii="Cambria Math" w:eastAsiaTheme="minorEastAsia" w:hAnsi="Cambria Math"/>
                  <w:lang w:eastAsia="zh-CN"/>
                </w:rPr>
                <m:t>w(u,v)</m:t>
              </m:r>
            </m:e>
          </m:nary>
          <m:r>
            <w:rPr>
              <w:rFonts w:ascii="Cambria Math" w:eastAsiaTheme="minorEastAsia" w:hAnsi="Cambria Math"/>
              <w:lang w:eastAsia="zh-CN"/>
            </w:rPr>
            <m:t xml:space="preserve">,   </m:t>
          </m:r>
          <m:r>
            <w:rPr>
              <w:rFonts w:ascii="Cambria Math" w:eastAsiaTheme="minorEastAsia" w:hAnsi="Cambria Math"/>
              <w:lang w:eastAsia="zh-CN"/>
            </w:rPr>
            <m:t xml:space="preserve">     </m:t>
          </m:r>
          <m:sSub>
            <m:sSubPr>
              <m:ctrlPr>
                <w:rPr>
                  <w:rFonts w:ascii="Cambria Math" w:eastAsiaTheme="minorEastAsia" w:hAnsi="Cambria Math"/>
                  <w:i/>
                  <w:lang w:eastAsia="zh-CN"/>
                </w:rPr>
              </m:ctrlPr>
            </m:sSubPr>
            <m:e>
              <m:r>
                <w:rPr>
                  <w:rFonts w:ascii="Cambria Math" w:eastAsiaTheme="minorEastAsia" w:hAnsi="Cambria Math"/>
                  <w:lang w:eastAsia="zh-CN"/>
                </w:rPr>
                <m:t>e</m:t>
              </m:r>
            </m:e>
            <m:sub>
              <m:r>
                <w:rPr>
                  <w:rFonts w:ascii="Cambria Math" w:eastAsiaTheme="minorEastAsia" w:hAnsi="Cambria Math"/>
                  <w:lang w:eastAsia="zh-CN"/>
                </w:rPr>
                <m:t>c</m:t>
              </m:r>
            </m:sub>
          </m:sSub>
          <m:r>
            <w:rPr>
              <w:rFonts w:ascii="Cambria Math" w:eastAsiaTheme="minorEastAsia" w:hAnsi="Cambria Math"/>
              <w:lang w:eastAsia="zh-CN"/>
            </w:rPr>
            <m:t>=</m:t>
          </m:r>
          <m:nary>
            <m:naryPr>
              <m:chr m:val="∑"/>
              <m:limLoc m:val="undOvr"/>
              <m:supHide m:val="1"/>
              <m:ctrlPr>
                <w:rPr>
                  <w:rFonts w:ascii="Cambria Math" w:eastAsiaTheme="minorEastAsia" w:hAnsi="Cambria Math"/>
                  <w:i/>
                  <w:lang w:eastAsia="zh-CN"/>
                </w:rPr>
              </m:ctrlPr>
            </m:naryPr>
            <m:sub>
              <m:r>
                <w:rPr>
                  <w:rFonts w:ascii="Cambria Math" w:eastAsiaTheme="minorEastAsia" w:hAnsi="Cambria Math"/>
                  <w:lang w:eastAsia="zh-CN"/>
                </w:rPr>
                <m:t>u∈c,v∈c,</m:t>
              </m:r>
              <m:d>
                <m:dPr>
                  <m:ctrlPr>
                    <w:rPr>
                      <w:rFonts w:ascii="Cambria Math" w:eastAsiaTheme="minorEastAsia" w:hAnsi="Cambria Math"/>
                      <w:i/>
                      <w:lang w:eastAsia="zh-CN"/>
                    </w:rPr>
                  </m:ctrlPr>
                </m:dPr>
                <m:e>
                  <m:r>
                    <w:rPr>
                      <w:rFonts w:ascii="Cambria Math" w:eastAsiaTheme="minorEastAsia" w:hAnsi="Cambria Math"/>
                      <w:lang w:eastAsia="zh-CN"/>
                    </w:rPr>
                    <m:t>u,v</m:t>
                  </m:r>
                </m:e>
              </m:d>
              <m:r>
                <w:rPr>
                  <w:rFonts w:ascii="Cambria Math" w:eastAsiaTheme="minorEastAsia" w:hAnsi="Cambria Math"/>
                  <w:lang w:eastAsia="zh-CN"/>
                </w:rPr>
                <m:t>∈E</m:t>
              </m:r>
            </m:sub>
            <m:sup/>
            <m:e>
              <m:r>
                <w:rPr>
                  <w:rFonts w:ascii="Cambria Math" w:eastAsiaTheme="minorEastAsia" w:hAnsi="Cambria Math"/>
                  <w:lang w:eastAsia="zh-CN"/>
                </w:rPr>
                <m:t>w(u,v)</m:t>
              </m:r>
            </m:e>
          </m:nary>
          <m:r>
            <w:rPr>
              <w:rFonts w:ascii="Cambria Math" w:eastAsiaTheme="minorEastAsia" w:hAnsi="Cambria Math"/>
              <w:lang w:eastAsia="zh-CN"/>
            </w:rPr>
            <m:t xml:space="preserve">,    </m:t>
          </m:r>
          <m:r>
            <w:rPr>
              <w:rFonts w:ascii="Cambria Math" w:eastAsiaTheme="minorEastAsia" w:hAnsi="Cambria Math"/>
              <w:lang w:eastAsia="zh-CN"/>
            </w:rPr>
            <m:t xml:space="preserve">     </m:t>
          </m:r>
          <m:sSub>
            <m:sSubPr>
              <m:ctrlPr>
                <w:rPr>
                  <w:rFonts w:ascii="Cambria Math" w:eastAsiaTheme="minorEastAsia" w:hAnsi="Cambria Math"/>
                  <w:i/>
                  <w:lang w:eastAsia="zh-CN"/>
                </w:rPr>
              </m:ctrlPr>
            </m:sSubPr>
            <m:e>
              <m:r>
                <w:rPr>
                  <w:rFonts w:ascii="Cambria Math" w:eastAsiaTheme="minorEastAsia" w:hAnsi="Cambria Math"/>
                  <w:lang w:eastAsia="zh-CN"/>
                </w:rPr>
                <m:t>K</m:t>
              </m:r>
            </m:e>
            <m:sub>
              <m:r>
                <w:rPr>
                  <w:rFonts w:ascii="Cambria Math" w:eastAsiaTheme="minorEastAsia" w:hAnsi="Cambria Math"/>
                  <w:lang w:eastAsia="zh-CN"/>
                </w:rPr>
                <m:t>c</m:t>
              </m:r>
            </m:sub>
          </m:sSub>
          <m:r>
            <w:rPr>
              <w:rFonts w:ascii="Cambria Math" w:eastAsiaTheme="minorEastAsia" w:hAnsi="Cambria Math"/>
              <w:lang w:eastAsia="zh-CN"/>
            </w:rPr>
            <m:t>=</m:t>
          </m:r>
          <m:nary>
            <m:naryPr>
              <m:chr m:val="∑"/>
              <m:limLoc m:val="undOvr"/>
              <m:supHide m:val="1"/>
              <m:ctrlPr>
                <w:rPr>
                  <w:rFonts w:ascii="Cambria Math" w:eastAsiaTheme="minorEastAsia" w:hAnsi="Cambria Math"/>
                  <w:i/>
                  <w:lang w:eastAsia="zh-CN"/>
                </w:rPr>
              </m:ctrlPr>
            </m:naryPr>
            <m:sub>
              <m:r>
                <w:rPr>
                  <w:rFonts w:ascii="Cambria Math" w:eastAsiaTheme="minorEastAsia" w:hAnsi="Cambria Math"/>
                  <w:lang w:eastAsia="zh-CN"/>
                </w:rPr>
                <m:t>u</m:t>
              </m:r>
              <m:r>
                <w:rPr>
                  <w:rFonts w:ascii="Cambria Math" w:eastAsiaTheme="minorEastAsia" w:hAnsi="Cambria Math"/>
                  <w:lang w:eastAsia="zh-CN"/>
                </w:rPr>
                <m:t>∈c</m:t>
              </m:r>
              <m:r>
                <w:rPr>
                  <w:rFonts w:ascii="Cambria Math" w:eastAsiaTheme="minorEastAsia" w:hAnsi="Cambria Math"/>
                  <w:lang w:eastAsia="zh-CN"/>
                </w:rPr>
                <m:t xml:space="preserve"> </m:t>
              </m:r>
            </m:sub>
            <m:sup/>
            <m:e>
              <m:nary>
                <m:naryPr>
                  <m:chr m:val="∑"/>
                  <m:limLoc m:val="undOvr"/>
                  <m:supHide m:val="1"/>
                  <m:ctrlPr>
                    <w:rPr>
                      <w:rFonts w:ascii="Cambria Math" w:eastAsiaTheme="minorEastAsia" w:hAnsi="Cambria Math"/>
                      <w:i/>
                      <w:lang w:eastAsia="zh-CN"/>
                    </w:rPr>
                  </m:ctrlPr>
                </m:naryPr>
                <m:sub>
                  <m:r>
                    <w:rPr>
                      <w:rFonts w:ascii="Cambria Math" w:eastAsiaTheme="minorEastAsia" w:hAnsi="Cambria Math"/>
                      <w:lang w:eastAsia="zh-CN"/>
                    </w:rPr>
                    <m:t>(u,v)∈E</m:t>
                  </m:r>
                </m:sub>
                <m:sup/>
                <m:e>
                  <m:r>
                    <w:rPr>
                      <w:rFonts w:ascii="Cambria Math" w:eastAsiaTheme="minorEastAsia" w:hAnsi="Cambria Math"/>
                      <w:lang w:eastAsia="zh-CN"/>
                    </w:rPr>
                    <m:t>w(u,v)</m:t>
                  </m:r>
                </m:e>
              </m:nary>
            </m:e>
          </m:nary>
          <m:r>
            <w:rPr>
              <w:rFonts w:ascii="Cambria Math" w:eastAsiaTheme="minorEastAsia" w:hAnsi="Cambria Math"/>
              <w:lang w:eastAsia="zh-CN"/>
            </w:rPr>
            <m:t>.     (34)</m:t>
          </m:r>
        </m:oMath>
      </m:oMathPara>
    </w:p>
    <w:p w14:paraId="3ED3131E" w14:textId="5021F41E" w:rsidR="00F45E30" w:rsidRDefault="00F45E30" w:rsidP="00997E1E">
      <w:pPr>
        <w:pStyle w:val="NormalWeb"/>
        <w:spacing w:before="0" w:beforeAutospacing="0" w:after="0" w:afterAutospacing="0" w:line="360" w:lineRule="auto"/>
        <w:jc w:val="both"/>
        <w:outlineLvl w:val="0"/>
        <w:rPr>
          <w:rFonts w:eastAsiaTheme="minorEastAsia"/>
          <w:lang w:eastAsia="zh-CN"/>
        </w:rPr>
      </w:pPr>
    </w:p>
    <w:p w14:paraId="1AAA482B" w14:textId="15A36247" w:rsidR="00C33DF7" w:rsidRDefault="00F767CE" w:rsidP="00997E1E">
      <w:pPr>
        <w:pStyle w:val="NormalWeb"/>
        <w:spacing w:before="0" w:beforeAutospacing="0" w:after="0" w:afterAutospacing="0" w:line="360" w:lineRule="auto"/>
        <w:jc w:val="both"/>
        <w:outlineLvl w:val="0"/>
        <w:rPr>
          <w:rFonts w:eastAsiaTheme="minorEastAsia"/>
          <w:lang w:eastAsia="zh-CN"/>
        </w:rPr>
      </w:pPr>
      <w:proofErr w:type="spellStart"/>
      <w:r>
        <w:rPr>
          <w:rFonts w:eastAsiaTheme="minorEastAsia"/>
          <w:lang w:eastAsia="zh-CN"/>
        </w:rPr>
        <w:t>scCloud</w:t>
      </w:r>
      <w:proofErr w:type="spellEnd"/>
      <w:r>
        <w:rPr>
          <w:rFonts w:eastAsiaTheme="minorEastAsia"/>
          <w:lang w:eastAsia="zh-CN"/>
        </w:rPr>
        <w:t xml:space="preserve"> </w:t>
      </w:r>
      <w:r w:rsidR="0031450A">
        <w:rPr>
          <w:rFonts w:eastAsiaTheme="minorEastAsia"/>
          <w:lang w:eastAsia="zh-CN"/>
        </w:rPr>
        <w:t>supports two modularity-based community detection algorithms</w:t>
      </w:r>
      <w:r w:rsidR="001B4D7A">
        <w:rPr>
          <w:rFonts w:eastAsiaTheme="minorEastAsia"/>
          <w:lang w:eastAsia="zh-CN"/>
        </w:rPr>
        <w:t>: Louvain</w:t>
      </w:r>
      <w:r w:rsidR="00317345">
        <w:rPr>
          <w:rFonts w:eastAsiaTheme="minorEastAsia"/>
          <w:lang w:eastAsia="zh-CN"/>
        </w:rPr>
        <w:fldChar w:fldCharType="begin"/>
      </w:r>
      <w:r w:rsidR="00AF01B7">
        <w:rPr>
          <w:rFonts w:eastAsiaTheme="minorEastAsia"/>
          <w:lang w:eastAsia="zh-CN"/>
        </w:rPr>
        <w:instrText xml:space="preserve"> ADDIN ZOTERO_ITEM CSL_CITATION {"citationID":"mODlPvqV","properties":{"formattedCitation":"\\super 23\\nosupersub{}","plainCitation":"23","noteIndex":0},"citationItems":[{"id":"3y5EtKyF/QrRrZH3e","uris":["http://zotero.org/users/5797567/items/GDABKXF4"],"uri":["http://zotero.org/users/5797567/items/GDABKXF4"],"itemData":{"id":"r4yRUO9w/O1I66WMN","type":"article-journal","title":"Fast unfolding of communities in large networks","container-title":"Journal of Statistical Mechanics: Theory and Experiment","page":"P10008","volume":"2008","issue":"10","source":"DOI.org (Crossref)","DOI":"10.1088/1742-5468/2008/10/P10008","ISSN":"1742-5468","journalAbbreviation":"J. Stat. Mech.","author":[{"family":"Blondel","given":"Vincent D"},{"family":"Guillaume","given":"Jean-Loup"},{"family":"Lambiotte","given":"Renaud"},{"family":"Lefebvre","given":"Etienne"}],"issued":{"date-parts":[["2008",10,9]]}}}],"schema":"https://github.com/citation-style-language/schema/raw/master/csl-citation.json"} </w:instrText>
      </w:r>
      <w:r w:rsidR="00317345">
        <w:rPr>
          <w:rFonts w:eastAsiaTheme="minorEastAsia"/>
          <w:lang w:eastAsia="zh-CN"/>
        </w:rPr>
        <w:fldChar w:fldCharType="separate"/>
      </w:r>
      <w:r w:rsidR="00AF01B7" w:rsidRPr="00A778BE">
        <w:rPr>
          <w:vertAlign w:val="superscript"/>
        </w:rPr>
        <w:t>23</w:t>
      </w:r>
      <w:r w:rsidR="00317345">
        <w:rPr>
          <w:rFonts w:eastAsiaTheme="minorEastAsia"/>
          <w:lang w:eastAsia="zh-CN"/>
        </w:rPr>
        <w:fldChar w:fldCharType="end"/>
      </w:r>
      <w:r w:rsidR="001B4D7A">
        <w:rPr>
          <w:rFonts w:eastAsiaTheme="minorEastAsia"/>
          <w:lang w:eastAsia="zh-CN"/>
        </w:rPr>
        <w:t xml:space="preserve"> and Leiden</w:t>
      </w:r>
      <w:r w:rsidR="00317345">
        <w:rPr>
          <w:rFonts w:eastAsiaTheme="minorEastAsia"/>
          <w:lang w:eastAsia="zh-CN"/>
        </w:rPr>
        <w:fldChar w:fldCharType="begin"/>
      </w:r>
      <w:r w:rsidR="00F96408">
        <w:rPr>
          <w:rFonts w:eastAsiaTheme="minorEastAsia"/>
          <w:lang w:eastAsia="zh-CN"/>
        </w:rPr>
        <w:instrText xml:space="preserve"> ADDIN ZOTERO_ITEM CSL_CITATION {"citationID":"7gU4xZZH","properties":{"formattedCitation":"\\super 24\\nosupersub{}","plainCitation":"24","noteIndex":0},"citationItems":[{"id":73,"uris":["http://zotero.org/users/5797567/items/YV9Z8VWD"],"uri":["http://zotero.org/users/5797567/items/YV9Z8VWD"],"itemData":{"id":73,"type":"article-journal","title":"From Louvain to Leiden: guaranteeing well-connected communities","container-title":"Scientific Reports","page":"5233","volume":"9","issue":"1","source":"www.nature.com","abstract":"Community detection is often used to understand the structure of large and complex networks. One of the most popular algorithms for uncovering community structure is the so-called Louvain algorithm. We show that this algorithm has a major defect that largely went unnoticed until now: the Louvain algorithm may yield arbitrarily badly connected communities. In the worst case, communities may even be disconnected, especially when running the algorithm iteratively. In our experimental analysis, we observe that up to 25% of the communities are badly connected and up to 16% are disconnected. To address this problem, we introduce the Leiden algorithm. We prove that the Leiden algorithm yields communities that are guaranteed to be connected. In addition, we prove that, when the Leiden algorithm is applied iteratively, it converges to a partition in which all subsets of all communities are locally optimally assigned. Furthermore, by relying on a fast local move approach, the Leiden algorithm runs faster than the Louvain algorithm. We demonstrate the performance of the Leiden algorithm for several benchmark and real-world networks. We find that the Leiden algorithm is faster than the Louvain algorithm and uncovers better partitions, in addition to providing explicit guarantees.","DOI":"10.1038/s41598-019-41695-z","ISSN":"2045-2322","title-short":"From Louvain to Leiden","language":"En","author":[{"family":"Traag","given":"V. A."},{"family":"Waltman","given":"L."},{"family":"Eck","given":"N. J.","dropping-particle":"van"}],"issued":{"date-parts":[["2019",3,26]]}}}],"schema":"https://github.com/citation-style-language/schema/raw/master/csl-citation.json"} </w:instrText>
      </w:r>
      <w:r w:rsidR="00317345">
        <w:rPr>
          <w:rFonts w:eastAsiaTheme="minorEastAsia"/>
          <w:lang w:eastAsia="zh-CN"/>
        </w:rPr>
        <w:fldChar w:fldCharType="separate"/>
      </w:r>
      <w:r w:rsidR="00F96408" w:rsidRPr="00F96408">
        <w:rPr>
          <w:vertAlign w:val="superscript"/>
        </w:rPr>
        <w:t>24</w:t>
      </w:r>
      <w:r w:rsidR="00317345">
        <w:rPr>
          <w:rFonts w:eastAsiaTheme="minorEastAsia"/>
          <w:lang w:eastAsia="zh-CN"/>
        </w:rPr>
        <w:fldChar w:fldCharType="end"/>
      </w:r>
      <w:r w:rsidR="001B4D7A">
        <w:rPr>
          <w:rFonts w:eastAsiaTheme="minorEastAsia"/>
          <w:lang w:eastAsia="zh-CN"/>
        </w:rPr>
        <w:t>.</w:t>
      </w:r>
      <w:r w:rsidR="003763D2">
        <w:rPr>
          <w:rFonts w:eastAsiaTheme="minorEastAsia"/>
          <w:lang w:eastAsia="zh-CN"/>
        </w:rPr>
        <w:t xml:space="preserve"> </w:t>
      </w:r>
      <w:r w:rsidR="00DC7A1B">
        <w:rPr>
          <w:rFonts w:eastAsiaTheme="minorEastAsia"/>
          <w:lang w:eastAsia="zh-CN"/>
        </w:rPr>
        <w:t xml:space="preserve">For both algorithms, </w:t>
      </w:r>
      <w:proofErr w:type="spellStart"/>
      <w:r w:rsidR="00DC7A1B">
        <w:rPr>
          <w:rFonts w:eastAsiaTheme="minorEastAsia"/>
          <w:lang w:eastAsia="zh-CN"/>
        </w:rPr>
        <w:t>scCloud</w:t>
      </w:r>
      <w:proofErr w:type="spellEnd"/>
      <w:r w:rsidR="00DC7A1B">
        <w:rPr>
          <w:rFonts w:eastAsiaTheme="minorEastAsia"/>
          <w:lang w:eastAsia="zh-CN"/>
        </w:rPr>
        <w:t xml:space="preserve"> sets the resolution </w:t>
      </w:r>
      <m:oMath>
        <m:r>
          <w:rPr>
            <w:rFonts w:ascii="Cambria Math" w:eastAsiaTheme="minorEastAsia" w:hAnsi="Cambria Math"/>
            <w:lang w:eastAsia="zh-CN"/>
          </w:rPr>
          <m:t>γ=1.3</m:t>
        </m:r>
      </m:oMath>
      <w:r w:rsidR="00DC7A1B">
        <w:rPr>
          <w:rFonts w:eastAsiaTheme="minorEastAsia"/>
          <w:lang w:eastAsia="zh-CN"/>
        </w:rPr>
        <w:t xml:space="preserve"> by default</w:t>
      </w:r>
      <w:r w:rsidR="00C125E6">
        <w:rPr>
          <w:rFonts w:eastAsiaTheme="minorEastAsia"/>
          <w:lang w:eastAsia="zh-CN"/>
        </w:rPr>
        <w:t xml:space="preserve">. </w:t>
      </w:r>
      <w:proofErr w:type="spellStart"/>
      <w:r w:rsidR="00A66335">
        <w:rPr>
          <w:rFonts w:eastAsiaTheme="minorEastAsia"/>
          <w:lang w:eastAsia="zh-CN"/>
        </w:rPr>
        <w:t>scCloud</w:t>
      </w:r>
      <w:proofErr w:type="spellEnd"/>
      <w:r w:rsidR="00A66335">
        <w:rPr>
          <w:rFonts w:eastAsiaTheme="minorEastAsia"/>
          <w:lang w:eastAsia="zh-CN"/>
        </w:rPr>
        <w:t xml:space="preserve"> </w:t>
      </w:r>
      <w:r w:rsidR="00F20416">
        <w:rPr>
          <w:rFonts w:eastAsiaTheme="minorEastAsia"/>
          <w:lang w:eastAsia="zh-CN"/>
        </w:rPr>
        <w:t xml:space="preserve">reports </w:t>
      </w:r>
      <w:r w:rsidR="005D5F02">
        <w:rPr>
          <w:rFonts w:eastAsiaTheme="minorEastAsia"/>
          <w:lang w:eastAsia="zh-CN"/>
        </w:rPr>
        <w:t>each community as a separate cluster.</w:t>
      </w:r>
    </w:p>
    <w:p w14:paraId="28E4782B" w14:textId="77777777" w:rsidR="00C33DF7" w:rsidRDefault="00C33DF7" w:rsidP="00997E1E">
      <w:pPr>
        <w:pStyle w:val="NormalWeb"/>
        <w:spacing w:before="0" w:beforeAutospacing="0" w:after="0" w:afterAutospacing="0" w:line="360" w:lineRule="auto"/>
        <w:jc w:val="both"/>
        <w:outlineLvl w:val="0"/>
        <w:rPr>
          <w:rFonts w:eastAsiaTheme="minorEastAsia"/>
          <w:lang w:eastAsia="zh-CN"/>
        </w:rPr>
      </w:pPr>
    </w:p>
    <w:p w14:paraId="45183B4C" w14:textId="3D7D4BFE" w:rsidR="00F3036B" w:rsidRDefault="003F21CB" w:rsidP="00997E1E">
      <w:pPr>
        <w:pStyle w:val="NormalWeb"/>
        <w:spacing w:before="0" w:beforeAutospacing="0" w:after="0" w:afterAutospacing="0" w:line="360" w:lineRule="auto"/>
        <w:jc w:val="both"/>
        <w:outlineLvl w:val="0"/>
        <w:rPr>
          <w:rFonts w:eastAsiaTheme="minorEastAsia"/>
          <w:lang w:eastAsia="zh-CN"/>
        </w:rPr>
      </w:pPr>
      <w:r>
        <w:rPr>
          <w:rFonts w:eastAsiaTheme="minorEastAsia"/>
          <w:lang w:eastAsia="zh-CN"/>
        </w:rPr>
        <w:lastRenderedPageBreak/>
        <w:t xml:space="preserve">The Louvain algorithm optimizes </w:t>
      </w:r>
      <w:r w:rsidR="00BF316E">
        <w:rPr>
          <w:rFonts w:eastAsiaTheme="minorEastAsia"/>
          <w:lang w:eastAsia="zh-CN"/>
        </w:rPr>
        <w:t xml:space="preserve">the modularity function </w:t>
      </w:r>
      <m:oMath>
        <m:r>
          <w:rPr>
            <w:rFonts w:ascii="Cambria Math" w:eastAsiaTheme="minorEastAsia" w:hAnsi="Cambria Math"/>
            <w:lang w:eastAsia="zh-CN"/>
          </w:rPr>
          <m:t>Q</m:t>
        </m:r>
      </m:oMath>
      <w:r w:rsidR="00BF316E">
        <w:rPr>
          <w:rFonts w:eastAsiaTheme="minorEastAsia"/>
          <w:lang w:eastAsia="zh-CN"/>
        </w:rPr>
        <w:t xml:space="preserve"> in two </w:t>
      </w:r>
      <w:r w:rsidR="00BF316E">
        <w:rPr>
          <w:rFonts w:eastAsiaTheme="minorEastAsia"/>
          <w:lang w:eastAsia="zh-CN"/>
        </w:rPr>
        <w:t xml:space="preserve">phases: (1) </w:t>
      </w:r>
      <w:r w:rsidR="00BF316E">
        <w:rPr>
          <w:rFonts w:eastAsiaTheme="minorEastAsia"/>
          <w:lang w:eastAsia="zh-CN"/>
        </w:rPr>
        <w:t xml:space="preserve">move phase, </w:t>
      </w:r>
      <w:r w:rsidR="00BF316E">
        <w:rPr>
          <w:rFonts w:eastAsiaTheme="minorEastAsia"/>
          <w:lang w:eastAsia="zh-CN"/>
        </w:rPr>
        <w:t xml:space="preserve">each </w:t>
      </w:r>
      <w:r w:rsidR="00BF316E">
        <w:rPr>
          <w:rFonts w:eastAsiaTheme="minorEastAsia"/>
          <w:lang w:eastAsia="zh-CN"/>
        </w:rPr>
        <w:t>node</w:t>
      </w:r>
      <w:r w:rsidR="00BF316E">
        <w:rPr>
          <w:rFonts w:eastAsiaTheme="minorEastAsia"/>
          <w:lang w:eastAsia="zh-CN"/>
        </w:rPr>
        <w:t xml:space="preserve"> </w:t>
      </w:r>
      <w:r w:rsidR="00BF316E">
        <w:rPr>
          <w:rFonts w:eastAsiaTheme="minorEastAsia"/>
          <w:lang w:eastAsia="zh-CN"/>
        </w:rPr>
        <w:t xml:space="preserve">is </w:t>
      </w:r>
      <w:r w:rsidR="00BF316E">
        <w:rPr>
          <w:rFonts w:eastAsiaTheme="minorEastAsia"/>
          <w:lang w:eastAsia="zh-CN"/>
        </w:rPr>
        <w:t xml:space="preserve">inspected and moved to the community that yield the largest increase in </w:t>
      </w:r>
      <m:oMath>
        <m:r>
          <w:rPr>
            <w:rFonts w:ascii="Cambria Math" w:eastAsiaTheme="minorEastAsia" w:hAnsi="Cambria Math"/>
            <w:lang w:eastAsia="zh-CN"/>
          </w:rPr>
          <m:t>Q</m:t>
        </m:r>
      </m:oMath>
      <w:r w:rsidR="00BF316E">
        <w:rPr>
          <w:rFonts w:eastAsiaTheme="minorEastAsia"/>
          <w:lang w:eastAsia="zh-CN"/>
        </w:rPr>
        <w:t>; (2)</w:t>
      </w:r>
      <w:r w:rsidR="004A773C">
        <w:rPr>
          <w:rFonts w:eastAsiaTheme="minorEastAsia"/>
          <w:lang w:eastAsia="zh-CN"/>
        </w:rPr>
        <w:t xml:space="preserve"> aggregation phase, </w:t>
      </w:r>
      <w:r w:rsidR="00364B8D">
        <w:rPr>
          <w:rFonts w:eastAsiaTheme="minorEastAsia"/>
          <w:lang w:eastAsia="zh-CN"/>
        </w:rPr>
        <w:t xml:space="preserve">each community aggregates into a new node </w:t>
      </w:r>
      <w:r w:rsidR="008A43CF">
        <w:rPr>
          <w:rFonts w:eastAsiaTheme="minorEastAsia"/>
          <w:lang w:eastAsia="zh-CN"/>
        </w:rPr>
        <w:t xml:space="preserve">to form an aggregated graph. </w:t>
      </w:r>
      <w:r w:rsidR="00111190">
        <w:rPr>
          <w:rFonts w:eastAsiaTheme="minorEastAsia"/>
          <w:lang w:eastAsia="zh-CN"/>
        </w:rPr>
        <w:t>This</w:t>
      </w:r>
      <w:r w:rsidR="00D65E81">
        <w:rPr>
          <w:rFonts w:eastAsiaTheme="minorEastAsia"/>
          <w:lang w:eastAsia="zh-CN"/>
        </w:rPr>
        <w:t xml:space="preserve"> algorithm</w:t>
      </w:r>
      <w:r w:rsidR="005337A1">
        <w:rPr>
          <w:rFonts w:eastAsiaTheme="minorEastAsia"/>
          <w:lang w:eastAsia="zh-CN"/>
        </w:rPr>
        <w:t xml:space="preserve"> starts from the partition that each cell is</w:t>
      </w:r>
      <w:r w:rsidR="005337A1">
        <w:rPr>
          <w:rFonts w:eastAsiaTheme="minorEastAsia"/>
          <w:lang w:eastAsia="zh-CN"/>
        </w:rPr>
        <w:t xml:space="preserve"> its own community and </w:t>
      </w:r>
      <w:r w:rsidR="00D65E81">
        <w:rPr>
          <w:rFonts w:eastAsiaTheme="minorEastAsia"/>
          <w:lang w:eastAsia="zh-CN"/>
        </w:rPr>
        <w:t xml:space="preserve">repeats </w:t>
      </w:r>
      <w:r w:rsidR="00BA4268">
        <w:rPr>
          <w:rFonts w:eastAsiaTheme="minorEastAsia"/>
          <w:lang w:eastAsia="zh-CN"/>
        </w:rPr>
        <w:t>the</w:t>
      </w:r>
      <w:r w:rsidR="00D65E81">
        <w:rPr>
          <w:rFonts w:eastAsiaTheme="minorEastAsia"/>
          <w:lang w:eastAsia="zh-CN"/>
        </w:rPr>
        <w:t xml:space="preserve"> two phases un</w:t>
      </w:r>
      <w:r w:rsidR="00D65E81">
        <w:rPr>
          <w:rFonts w:eastAsiaTheme="minorEastAsia"/>
          <w:lang w:eastAsia="zh-CN"/>
        </w:rPr>
        <w:t xml:space="preserve">til there is no increase in </w:t>
      </w:r>
      <m:oMath>
        <m:r>
          <w:rPr>
            <w:rFonts w:ascii="Cambria Math" w:eastAsiaTheme="minorEastAsia" w:hAnsi="Cambria Math"/>
            <w:lang w:eastAsia="zh-CN"/>
          </w:rPr>
          <m:t>Q</m:t>
        </m:r>
      </m:oMath>
      <w:r w:rsidR="00D65E81">
        <w:rPr>
          <w:rFonts w:eastAsiaTheme="minorEastAsia"/>
          <w:lang w:eastAsia="zh-CN"/>
        </w:rPr>
        <w:t>.</w:t>
      </w:r>
      <w:r w:rsidR="001E46D2">
        <w:rPr>
          <w:rFonts w:eastAsiaTheme="minorEastAsia"/>
          <w:lang w:eastAsia="zh-CN"/>
        </w:rPr>
        <w:t xml:space="preserve"> </w:t>
      </w:r>
      <w:proofErr w:type="spellStart"/>
      <w:r w:rsidR="00111190">
        <w:rPr>
          <w:rFonts w:eastAsiaTheme="minorEastAsia"/>
          <w:lang w:eastAsia="zh-CN"/>
        </w:rPr>
        <w:t>scCloud</w:t>
      </w:r>
      <w:proofErr w:type="spellEnd"/>
      <w:r w:rsidR="00111190">
        <w:rPr>
          <w:rFonts w:eastAsiaTheme="minorEastAsia"/>
          <w:lang w:eastAsia="zh-CN"/>
        </w:rPr>
        <w:t xml:space="preserve"> uses the </w:t>
      </w:r>
      <w:proofErr w:type="spellStart"/>
      <w:r w:rsidR="00111190">
        <w:rPr>
          <w:rFonts w:eastAsiaTheme="minorEastAsia"/>
          <w:lang w:eastAsia="zh-CN"/>
        </w:rPr>
        <w:t>louvain-igraph</w:t>
      </w:r>
      <w:proofErr w:type="spellEnd"/>
      <w:r w:rsidR="00111190">
        <w:rPr>
          <w:rFonts w:eastAsiaTheme="minorEastAsia"/>
          <w:lang w:eastAsia="zh-CN"/>
        </w:rPr>
        <w:t xml:space="preserve"> </w:t>
      </w:r>
      <w:r w:rsidR="00111190">
        <w:rPr>
          <w:rFonts w:eastAsiaTheme="minorEastAsia"/>
          <w:lang w:eastAsia="zh-CN"/>
        </w:rPr>
        <w:t>[</w:t>
      </w:r>
      <w:hyperlink r:id="rId19" w:history="1">
        <w:r w:rsidR="00111190" w:rsidRPr="00111190">
          <w:rPr>
            <w:rStyle w:val="Hyperlink"/>
            <w:rFonts w:eastAsiaTheme="minorEastAsia"/>
            <w:lang w:eastAsia="zh-CN"/>
          </w:rPr>
          <w:t>https://github.com/vtraag/louvain-igraph</w:t>
        </w:r>
      </w:hyperlink>
      <w:r w:rsidR="00111190">
        <w:rPr>
          <w:rFonts w:eastAsiaTheme="minorEastAsia"/>
          <w:lang w:eastAsia="zh-CN"/>
        </w:rPr>
        <w:t xml:space="preserve">] </w:t>
      </w:r>
      <w:r w:rsidR="00111190">
        <w:rPr>
          <w:rFonts w:eastAsiaTheme="minorEastAsia"/>
          <w:lang w:eastAsia="zh-CN"/>
        </w:rPr>
        <w:t xml:space="preserve">implementation </w:t>
      </w:r>
      <w:r w:rsidR="008B37A8">
        <w:rPr>
          <w:rFonts w:eastAsiaTheme="minorEastAsia"/>
          <w:lang w:eastAsia="zh-CN"/>
        </w:rPr>
        <w:t>from</w:t>
      </w:r>
      <w:r w:rsidR="00111190">
        <w:rPr>
          <w:rFonts w:eastAsiaTheme="minorEastAsia"/>
          <w:lang w:eastAsia="zh-CN"/>
        </w:rPr>
        <w:t xml:space="preserve"> Vincent </w:t>
      </w:r>
      <w:proofErr w:type="spellStart"/>
      <w:r w:rsidR="00111190">
        <w:rPr>
          <w:rFonts w:eastAsiaTheme="minorEastAsia"/>
          <w:lang w:eastAsia="zh-CN"/>
        </w:rPr>
        <w:t>Traag</w:t>
      </w:r>
      <w:proofErr w:type="spellEnd"/>
      <w:r w:rsidR="00111190">
        <w:rPr>
          <w:rFonts w:eastAsiaTheme="minorEastAsia"/>
          <w:lang w:eastAsia="zh-CN"/>
        </w:rPr>
        <w:t>.</w:t>
      </w:r>
      <w:r w:rsidR="008B37A8">
        <w:rPr>
          <w:rFonts w:eastAsiaTheme="minorEastAsia"/>
          <w:lang w:eastAsia="zh-CN"/>
        </w:rPr>
        <w:t xml:space="preserve"> </w:t>
      </w:r>
      <w:r w:rsidR="001878BE">
        <w:rPr>
          <w:rFonts w:eastAsiaTheme="minorEastAsia"/>
          <w:lang w:eastAsia="zh-CN"/>
        </w:rPr>
        <w:t>Note that</w:t>
      </w:r>
      <w:r w:rsidR="001878BE">
        <w:rPr>
          <w:rFonts w:eastAsiaTheme="minorEastAsia"/>
          <w:lang w:eastAsia="zh-CN"/>
        </w:rPr>
        <w:t xml:space="preserve"> </w:t>
      </w:r>
      <w:r w:rsidR="00FA4859">
        <w:rPr>
          <w:rFonts w:eastAsiaTheme="minorEastAsia"/>
          <w:lang w:eastAsia="zh-CN"/>
        </w:rPr>
        <w:t>the</w:t>
      </w:r>
      <w:r w:rsidR="00414F7F">
        <w:rPr>
          <w:rFonts w:eastAsiaTheme="minorEastAsia"/>
          <w:lang w:eastAsia="zh-CN"/>
        </w:rPr>
        <w:t xml:space="preserve"> latest release of </w:t>
      </w:r>
      <w:proofErr w:type="spellStart"/>
      <w:r w:rsidR="00C73F11">
        <w:rPr>
          <w:rFonts w:eastAsiaTheme="minorEastAsia"/>
          <w:lang w:eastAsia="zh-CN"/>
        </w:rPr>
        <w:t>louvain-igraph</w:t>
      </w:r>
      <w:proofErr w:type="spellEnd"/>
      <w:r w:rsidR="00C73F11">
        <w:rPr>
          <w:rFonts w:eastAsiaTheme="minorEastAsia"/>
          <w:lang w:eastAsia="zh-CN"/>
        </w:rPr>
        <w:t xml:space="preserve"> package </w:t>
      </w:r>
      <w:r w:rsidR="00414F7F">
        <w:rPr>
          <w:rFonts w:eastAsiaTheme="minorEastAsia"/>
          <w:lang w:eastAsia="zh-CN"/>
        </w:rPr>
        <w:t xml:space="preserve">(v0.6.1) contains a bug </w:t>
      </w:r>
      <w:r w:rsidR="00414F7F">
        <w:rPr>
          <w:rFonts w:eastAsiaTheme="minorEastAsia"/>
          <w:lang w:eastAsia="zh-CN"/>
        </w:rPr>
        <w:t>that prevent it from being reproducible e</w:t>
      </w:r>
      <w:r w:rsidR="00414F7F">
        <w:rPr>
          <w:rFonts w:eastAsiaTheme="minorEastAsia"/>
          <w:lang w:eastAsia="zh-CN"/>
        </w:rPr>
        <w:t xml:space="preserve">ven when the same random seed is used. </w:t>
      </w:r>
      <w:r w:rsidR="003E44A1">
        <w:rPr>
          <w:rFonts w:eastAsiaTheme="minorEastAsia"/>
          <w:lang w:eastAsia="zh-CN"/>
        </w:rPr>
        <w:t xml:space="preserve">Thus, </w:t>
      </w:r>
      <w:proofErr w:type="spellStart"/>
      <w:r w:rsidR="003E44A1">
        <w:rPr>
          <w:rFonts w:eastAsiaTheme="minorEastAsia"/>
          <w:lang w:eastAsia="zh-CN"/>
        </w:rPr>
        <w:t>scCloud</w:t>
      </w:r>
      <w:proofErr w:type="spellEnd"/>
      <w:r w:rsidR="003E44A1">
        <w:rPr>
          <w:rFonts w:eastAsiaTheme="minorEastAsia"/>
          <w:lang w:eastAsia="zh-CN"/>
        </w:rPr>
        <w:t xml:space="preserve"> installs this package directly from the master git branch, which has the bug fixed. </w:t>
      </w:r>
    </w:p>
    <w:p w14:paraId="34926952" w14:textId="77777777" w:rsidR="00F3036B" w:rsidRDefault="00F3036B" w:rsidP="00997E1E">
      <w:pPr>
        <w:pStyle w:val="NormalWeb"/>
        <w:spacing w:before="0" w:beforeAutospacing="0" w:after="0" w:afterAutospacing="0" w:line="360" w:lineRule="auto"/>
        <w:jc w:val="both"/>
        <w:outlineLvl w:val="0"/>
        <w:rPr>
          <w:rFonts w:eastAsiaTheme="minorEastAsia"/>
          <w:lang w:eastAsia="zh-CN"/>
        </w:rPr>
      </w:pPr>
    </w:p>
    <w:p w14:paraId="18B6378E" w14:textId="3AB5E6A1" w:rsidR="00734DB7" w:rsidRDefault="00DE05F2">
      <w:pPr>
        <w:pStyle w:val="NormalWeb"/>
        <w:spacing w:before="0" w:beforeAutospacing="0" w:after="0" w:afterAutospacing="0" w:line="360" w:lineRule="auto"/>
        <w:jc w:val="both"/>
        <w:outlineLvl w:val="0"/>
        <w:rPr>
          <w:rFonts w:eastAsiaTheme="minorEastAsia"/>
          <w:lang w:eastAsia="zh-CN"/>
        </w:rPr>
      </w:pPr>
      <w:r>
        <w:rPr>
          <w:rFonts w:eastAsiaTheme="minorEastAsia"/>
          <w:lang w:eastAsia="zh-CN"/>
        </w:rPr>
        <w:t xml:space="preserve">The Leiden algorithm </w:t>
      </w:r>
      <w:r w:rsidR="003F5EB0">
        <w:rPr>
          <w:rFonts w:eastAsiaTheme="minorEastAsia"/>
          <w:lang w:eastAsia="zh-CN"/>
        </w:rPr>
        <w:t>is a recent improvement over the Louvain algorithm</w:t>
      </w:r>
      <w:r w:rsidR="00F21706">
        <w:rPr>
          <w:rFonts w:eastAsiaTheme="minorEastAsia"/>
          <w:lang w:eastAsia="zh-CN"/>
        </w:rPr>
        <w:t xml:space="preserve"> and consists of </w:t>
      </w:r>
      <w:r w:rsidR="00D228B1">
        <w:rPr>
          <w:rFonts w:eastAsiaTheme="minorEastAsia"/>
          <w:lang w:eastAsia="zh-CN"/>
        </w:rPr>
        <w:t>three phases: (1) move phase</w:t>
      </w:r>
      <w:r w:rsidR="00D228B1">
        <w:rPr>
          <w:rFonts w:eastAsiaTheme="minorEastAsia"/>
          <w:lang w:eastAsia="zh-CN"/>
        </w:rPr>
        <w:t>, which is similar to Louvain’s</w:t>
      </w:r>
      <w:r w:rsidR="002F08DA">
        <w:rPr>
          <w:rFonts w:eastAsiaTheme="minorEastAsia"/>
          <w:lang w:eastAsia="zh-CN"/>
        </w:rPr>
        <w:t>;</w:t>
      </w:r>
      <w:r w:rsidR="00D228B1">
        <w:rPr>
          <w:rFonts w:eastAsiaTheme="minorEastAsia"/>
          <w:lang w:eastAsia="zh-CN"/>
        </w:rPr>
        <w:t xml:space="preserve"> (2) refinement phase</w:t>
      </w:r>
      <w:r w:rsidR="00D228B1">
        <w:rPr>
          <w:rFonts w:eastAsiaTheme="minorEastAsia"/>
          <w:lang w:eastAsia="zh-CN"/>
        </w:rPr>
        <w:t xml:space="preserve">, </w:t>
      </w:r>
      <w:r w:rsidR="002F08DA">
        <w:rPr>
          <w:rFonts w:eastAsiaTheme="minorEastAsia"/>
          <w:lang w:eastAsia="zh-CN"/>
        </w:rPr>
        <w:t>e</w:t>
      </w:r>
      <w:r w:rsidR="002F08DA">
        <w:rPr>
          <w:rFonts w:eastAsiaTheme="minorEastAsia"/>
          <w:lang w:eastAsia="zh-CN"/>
        </w:rPr>
        <w:t xml:space="preserve">ach community </w:t>
      </w:r>
      <w:r w:rsidR="002F08DA">
        <w:rPr>
          <w:rFonts w:eastAsiaTheme="minorEastAsia"/>
          <w:lang w:eastAsia="zh-CN"/>
        </w:rPr>
        <w:t>found</w:t>
      </w:r>
      <w:r w:rsidR="002F08DA">
        <w:rPr>
          <w:rFonts w:eastAsiaTheme="minorEastAsia"/>
          <w:lang w:eastAsia="zh-CN"/>
        </w:rPr>
        <w:t xml:space="preserve"> in (1) </w:t>
      </w:r>
      <w:r w:rsidR="001A586E">
        <w:rPr>
          <w:rFonts w:eastAsiaTheme="minorEastAsia"/>
          <w:lang w:eastAsia="zh-CN"/>
        </w:rPr>
        <w:t xml:space="preserve">is examined </w:t>
      </w:r>
      <w:r w:rsidR="002F08DA">
        <w:rPr>
          <w:rFonts w:eastAsiaTheme="minorEastAsia"/>
          <w:lang w:eastAsia="zh-CN"/>
        </w:rPr>
        <w:t xml:space="preserve">and </w:t>
      </w:r>
      <w:r w:rsidR="00E0680D">
        <w:rPr>
          <w:rFonts w:eastAsiaTheme="minorEastAsia"/>
          <w:lang w:eastAsia="zh-CN"/>
        </w:rPr>
        <w:t xml:space="preserve">may </w:t>
      </w:r>
      <w:r w:rsidR="001A586E">
        <w:rPr>
          <w:rFonts w:eastAsiaTheme="minorEastAsia"/>
          <w:lang w:eastAsia="zh-CN"/>
        </w:rPr>
        <w:t xml:space="preserve">be </w:t>
      </w:r>
      <w:r w:rsidR="00E0680D">
        <w:rPr>
          <w:rFonts w:eastAsiaTheme="minorEastAsia"/>
          <w:lang w:eastAsia="zh-CN"/>
        </w:rPr>
        <w:t>split into multiple sub-communities</w:t>
      </w:r>
      <w:r w:rsidR="00617F6A">
        <w:rPr>
          <w:rFonts w:eastAsiaTheme="minorEastAsia"/>
          <w:lang w:eastAsia="zh-CN"/>
        </w:rPr>
        <w:t>;</w:t>
      </w:r>
      <w:r w:rsidR="00E0680D">
        <w:rPr>
          <w:rFonts w:eastAsiaTheme="minorEastAsia"/>
          <w:lang w:eastAsia="zh-CN"/>
        </w:rPr>
        <w:t xml:space="preserve"> </w:t>
      </w:r>
      <w:r w:rsidR="00D228B1">
        <w:rPr>
          <w:rFonts w:eastAsiaTheme="minorEastAsia"/>
          <w:lang w:eastAsia="zh-CN"/>
        </w:rPr>
        <w:t>(3)</w:t>
      </w:r>
      <w:r w:rsidR="00617F6A">
        <w:rPr>
          <w:rFonts w:eastAsiaTheme="minorEastAsia"/>
          <w:lang w:eastAsia="zh-CN"/>
        </w:rPr>
        <w:t xml:space="preserve"> aggregation phase, </w:t>
      </w:r>
      <w:r w:rsidR="008761E6">
        <w:rPr>
          <w:rFonts w:eastAsiaTheme="minorEastAsia"/>
          <w:lang w:eastAsia="zh-CN"/>
        </w:rPr>
        <w:t>each sub-co</w:t>
      </w:r>
      <w:r w:rsidR="008761E6">
        <w:rPr>
          <w:rFonts w:eastAsiaTheme="minorEastAsia"/>
          <w:lang w:eastAsia="zh-CN"/>
        </w:rPr>
        <w:t xml:space="preserve">mmunity from (2) is aggregated into a new node </w:t>
      </w:r>
      <w:r w:rsidR="00292BB3">
        <w:rPr>
          <w:rFonts w:eastAsiaTheme="minorEastAsia"/>
          <w:lang w:eastAsia="zh-CN"/>
        </w:rPr>
        <w:t xml:space="preserve">and assigned to an initial partition based on communities from (1). </w:t>
      </w:r>
      <w:proofErr w:type="spellStart"/>
      <w:r w:rsidR="007E44E2">
        <w:rPr>
          <w:rFonts w:eastAsiaTheme="minorEastAsia"/>
          <w:lang w:eastAsia="zh-CN"/>
        </w:rPr>
        <w:t>scCloud</w:t>
      </w:r>
      <w:proofErr w:type="spellEnd"/>
      <w:r w:rsidR="007E44E2">
        <w:rPr>
          <w:rFonts w:eastAsiaTheme="minorEastAsia"/>
          <w:lang w:eastAsia="zh-CN"/>
        </w:rPr>
        <w:t xml:space="preserve"> uses the </w:t>
      </w:r>
      <w:proofErr w:type="spellStart"/>
      <w:r w:rsidR="00D807E1">
        <w:rPr>
          <w:rFonts w:eastAsiaTheme="minorEastAsia"/>
          <w:lang w:eastAsia="zh-CN"/>
        </w:rPr>
        <w:t>leidenalg</w:t>
      </w:r>
      <w:proofErr w:type="spellEnd"/>
      <w:r w:rsidR="00D807E1">
        <w:rPr>
          <w:rFonts w:eastAsiaTheme="minorEastAsia"/>
          <w:lang w:eastAsia="zh-CN"/>
        </w:rPr>
        <w:t xml:space="preserve"> [</w:t>
      </w:r>
      <w:hyperlink r:id="rId20" w:history="1">
        <w:r w:rsidR="00D807E1" w:rsidRPr="00D807E1">
          <w:rPr>
            <w:rStyle w:val="Hyperlink"/>
            <w:rFonts w:eastAsiaTheme="minorEastAsia"/>
            <w:lang w:eastAsia="zh-CN"/>
          </w:rPr>
          <w:t>https://github.com/vtraag/leidenalg</w:t>
        </w:r>
      </w:hyperlink>
      <w:r w:rsidR="00D807E1">
        <w:rPr>
          <w:rFonts w:eastAsiaTheme="minorEastAsia"/>
          <w:lang w:eastAsia="zh-CN"/>
        </w:rPr>
        <w:t>]</w:t>
      </w:r>
      <w:r w:rsidR="00CD1BDA">
        <w:rPr>
          <w:rFonts w:eastAsiaTheme="minorEastAsia"/>
          <w:lang w:eastAsia="zh-CN"/>
        </w:rPr>
        <w:t xml:space="preserve"> </w:t>
      </w:r>
      <w:r w:rsidR="00353117">
        <w:rPr>
          <w:rFonts w:eastAsiaTheme="minorEastAsia"/>
          <w:lang w:eastAsia="zh-CN"/>
        </w:rPr>
        <w:t xml:space="preserve">implementation from Vincent </w:t>
      </w:r>
      <w:proofErr w:type="spellStart"/>
      <w:r w:rsidR="00353117">
        <w:rPr>
          <w:rFonts w:eastAsiaTheme="minorEastAsia"/>
          <w:lang w:eastAsia="zh-CN"/>
        </w:rPr>
        <w:t>Traag</w:t>
      </w:r>
      <w:proofErr w:type="spellEnd"/>
      <w:r w:rsidR="00353117">
        <w:rPr>
          <w:rFonts w:eastAsiaTheme="minorEastAsia"/>
          <w:lang w:eastAsia="zh-CN"/>
        </w:rPr>
        <w:t>.</w:t>
      </w:r>
      <w:r w:rsidR="001D2209">
        <w:rPr>
          <w:rFonts w:eastAsiaTheme="minorEastAsia"/>
          <w:lang w:eastAsia="zh-CN"/>
        </w:rPr>
        <w:t xml:space="preserve"> </w:t>
      </w:r>
      <w:r w:rsidR="00C95E93">
        <w:rPr>
          <w:rFonts w:eastAsiaTheme="minorEastAsia"/>
          <w:lang w:eastAsia="zh-CN"/>
        </w:rPr>
        <w:t>A</w:t>
      </w:r>
      <w:r w:rsidR="002D5A26">
        <w:rPr>
          <w:rFonts w:eastAsiaTheme="minorEastAsia"/>
          <w:lang w:eastAsia="zh-CN"/>
        </w:rPr>
        <w:t>pplying</w:t>
      </w:r>
      <w:r w:rsidR="00BE1AC5">
        <w:rPr>
          <w:rFonts w:eastAsiaTheme="minorEastAsia"/>
          <w:lang w:eastAsia="zh-CN"/>
        </w:rPr>
        <w:t xml:space="preserve"> the Leiden algorithm </w:t>
      </w:r>
      <w:r w:rsidR="00E836DD">
        <w:rPr>
          <w:rFonts w:eastAsiaTheme="minorEastAsia"/>
          <w:lang w:eastAsia="zh-CN"/>
        </w:rPr>
        <w:t xml:space="preserve">on </w:t>
      </w:r>
      <w:r w:rsidR="00F85E92">
        <w:rPr>
          <w:rFonts w:eastAsiaTheme="minorEastAsia"/>
          <w:lang w:eastAsia="zh-CN"/>
        </w:rPr>
        <w:t xml:space="preserve">communities </w:t>
      </w:r>
      <w:r w:rsidR="00091AC0">
        <w:rPr>
          <w:rFonts w:eastAsiaTheme="minorEastAsia"/>
          <w:lang w:eastAsia="zh-CN"/>
        </w:rPr>
        <w:t xml:space="preserve">detected </w:t>
      </w:r>
      <w:r w:rsidR="00022812">
        <w:rPr>
          <w:rFonts w:eastAsiaTheme="minorEastAsia"/>
          <w:lang w:eastAsia="zh-CN"/>
        </w:rPr>
        <w:t xml:space="preserve">from previous Leiden </w:t>
      </w:r>
      <w:r w:rsidR="00C024B9">
        <w:rPr>
          <w:rFonts w:eastAsiaTheme="minorEastAsia"/>
          <w:lang w:eastAsia="zh-CN"/>
        </w:rPr>
        <w:t>runs</w:t>
      </w:r>
      <w:r w:rsidR="003B026D">
        <w:rPr>
          <w:rFonts w:eastAsiaTheme="minorEastAsia"/>
          <w:lang w:eastAsia="zh-CN"/>
        </w:rPr>
        <w:t xml:space="preserve"> can further improve </w:t>
      </w:r>
      <w:r w:rsidR="00A44876">
        <w:rPr>
          <w:rFonts w:eastAsiaTheme="minorEastAsia"/>
          <w:lang w:eastAsia="zh-CN"/>
        </w:rPr>
        <w:t>the modularity function</w:t>
      </w:r>
      <w:r w:rsidR="00AF01B7">
        <w:rPr>
          <w:rFonts w:eastAsiaTheme="minorEastAsia"/>
          <w:lang w:eastAsia="zh-CN"/>
        </w:rPr>
        <w:fldChar w:fldCharType="begin"/>
      </w:r>
      <w:r w:rsidR="00AF01B7">
        <w:rPr>
          <w:rFonts w:eastAsiaTheme="minorEastAsia"/>
          <w:lang w:eastAsia="zh-CN"/>
        </w:rPr>
        <w:instrText xml:space="preserve"> ADDIN ZOTERO_ITEM CSL_CITATION {"citationID":"e0rztJt8","properties":{"formattedCitation":"\\super 24\\nosupersub{}","plainCitation":"24","noteIndex":0},"citationItems":[{"id":73,"uris":["http://zotero.org/users/5797567/items/YV9Z8VWD"],"uri":["http://zotero.org/users/5797567/items/YV9Z8VWD"],"itemData":{"id":73,"type":"article-journal","title":"From Louvain to Leiden: guaranteeing well-connected communities","container-title":"Scientific Reports","page":"5233","volume":"9","issue":"1","source":"www.nature.com","abstract":"Community detection is often used to understand the structure of large and complex networks. One of the most popular algorithms for uncovering community structure is the so-called Louvain algorithm. We show that this algorithm has a major defect that largely went unnoticed until now: the Louvain algorithm may yield arbitrarily badly connected communities. In the worst case, communities may even be disconnected, especially when running the algorithm iteratively. In our experimental analysis, we observe that up to 25% of the communities are badly connected and up to 16% are disconnected. To address this problem, we introduce the Leiden algorithm. We prove that the Leiden algorithm yields communities that are guaranteed to be connected. In addition, we prove that, when the Leiden algorithm is applied iteratively, it converges to a partition in which all subsets of all communities are locally optimally assigned. Furthermore, by relying on a fast local move approach, the Leiden algorithm runs faster than the Louvain algorithm. We demonstrate the performance of the Leiden algorithm for several benchmark and real-world networks. We find that the Leiden algorithm is faster than the Louvain algorithm and uncovers better partitions, in addition to providing explicit guarantees.","DOI":"10.1038/s41598-019-41695-z","ISSN":"2045-2322","title-short":"From Louvain to Leiden","language":"En","author":[{"family":"Traag","given":"V. A."},{"family":"Waltman","given":"L."},{"family":"Eck","given":"N. J.","dropping-particle":"van"}],"issued":{"date-parts":[["2019",3,26]]}}}],"schema":"https://github.com/citation-style-language/schema/raw/master/csl-citation.json"} </w:instrText>
      </w:r>
      <w:r w:rsidR="00AF01B7">
        <w:rPr>
          <w:rFonts w:eastAsiaTheme="minorEastAsia"/>
          <w:lang w:eastAsia="zh-CN"/>
        </w:rPr>
        <w:fldChar w:fldCharType="separate"/>
      </w:r>
      <w:r w:rsidR="00AF01B7" w:rsidRPr="00A778BE">
        <w:rPr>
          <w:vertAlign w:val="superscript"/>
        </w:rPr>
        <w:t>24</w:t>
      </w:r>
      <w:r w:rsidR="00AF01B7">
        <w:rPr>
          <w:rFonts w:eastAsiaTheme="minorEastAsia"/>
          <w:lang w:eastAsia="zh-CN"/>
        </w:rPr>
        <w:fldChar w:fldCharType="end"/>
      </w:r>
      <w:r w:rsidR="00176BCC">
        <w:rPr>
          <w:rFonts w:eastAsiaTheme="minorEastAsia"/>
          <w:lang w:eastAsia="zh-CN"/>
        </w:rPr>
        <w:t>.</w:t>
      </w:r>
      <w:r w:rsidR="00C95E93">
        <w:rPr>
          <w:rFonts w:eastAsiaTheme="minorEastAsia"/>
          <w:lang w:eastAsia="zh-CN"/>
        </w:rPr>
        <w:t xml:space="preserve"> </w:t>
      </w:r>
      <w:r w:rsidR="0051164B">
        <w:rPr>
          <w:rFonts w:eastAsiaTheme="minorEastAsia"/>
          <w:lang w:eastAsia="zh-CN"/>
        </w:rPr>
        <w:t xml:space="preserve">Thus, </w:t>
      </w:r>
      <w:r w:rsidR="009926AA">
        <w:rPr>
          <w:rFonts w:eastAsiaTheme="minorEastAsia"/>
          <w:lang w:eastAsia="zh-CN"/>
        </w:rPr>
        <w:t xml:space="preserve">following SCANPY, </w:t>
      </w:r>
      <w:proofErr w:type="spellStart"/>
      <w:r w:rsidR="006D02E9">
        <w:rPr>
          <w:rFonts w:eastAsiaTheme="minorEastAsia"/>
          <w:lang w:eastAsia="zh-CN"/>
        </w:rPr>
        <w:t>sc</w:t>
      </w:r>
      <w:r w:rsidR="006D02E9">
        <w:rPr>
          <w:rFonts w:eastAsiaTheme="minorEastAsia"/>
          <w:lang w:eastAsia="zh-CN"/>
        </w:rPr>
        <w:t>Cloud</w:t>
      </w:r>
      <w:proofErr w:type="spellEnd"/>
      <w:r w:rsidR="006D02E9">
        <w:rPr>
          <w:rFonts w:eastAsiaTheme="minorEastAsia"/>
          <w:lang w:eastAsia="zh-CN"/>
        </w:rPr>
        <w:t xml:space="preserve"> </w:t>
      </w:r>
      <w:r w:rsidR="00B80AE6">
        <w:rPr>
          <w:rFonts w:eastAsiaTheme="minorEastAsia"/>
          <w:lang w:eastAsia="zh-CN"/>
        </w:rPr>
        <w:t>runs the Leiden algorithm</w:t>
      </w:r>
      <w:r w:rsidR="00CC02D2">
        <w:rPr>
          <w:rFonts w:eastAsiaTheme="minorEastAsia"/>
          <w:lang w:eastAsia="zh-CN"/>
        </w:rPr>
        <w:t xml:space="preserve"> iteratively</w:t>
      </w:r>
      <w:r w:rsidR="00B80AE6">
        <w:rPr>
          <w:rFonts w:eastAsiaTheme="minorEastAsia"/>
          <w:lang w:eastAsia="zh-CN"/>
        </w:rPr>
        <w:t xml:space="preserve"> </w:t>
      </w:r>
      <w:r w:rsidR="00070B84">
        <w:rPr>
          <w:rFonts w:eastAsiaTheme="minorEastAsia"/>
          <w:lang w:eastAsia="zh-CN"/>
        </w:rPr>
        <w:t xml:space="preserve">on the graph </w:t>
      </w:r>
      <m:oMath>
        <m:r>
          <w:rPr>
            <w:rFonts w:ascii="Cambria Math" w:eastAsiaTheme="minorEastAsia" w:hAnsi="Cambria Math"/>
            <w:lang w:eastAsia="zh-CN"/>
          </w:rPr>
          <m:t>G</m:t>
        </m:r>
      </m:oMath>
      <w:r w:rsidR="00070B84">
        <w:rPr>
          <w:rFonts w:eastAsiaTheme="minorEastAsia"/>
          <w:lang w:eastAsia="zh-CN"/>
        </w:rPr>
        <w:t xml:space="preserve"> </w:t>
      </w:r>
      <w:r w:rsidR="00B80AE6">
        <w:rPr>
          <w:rFonts w:eastAsiaTheme="minorEastAsia"/>
          <w:lang w:eastAsia="zh-CN"/>
        </w:rPr>
        <w:t xml:space="preserve">until </w:t>
      </w:r>
      <m:oMath>
        <m:r>
          <w:rPr>
            <w:rFonts w:ascii="Cambria Math" w:eastAsiaTheme="minorEastAsia" w:hAnsi="Cambria Math"/>
            <w:lang w:eastAsia="zh-CN"/>
          </w:rPr>
          <m:t>Q</m:t>
        </m:r>
      </m:oMath>
      <w:r w:rsidR="00B80AE6">
        <w:rPr>
          <w:rFonts w:eastAsiaTheme="minorEastAsia"/>
          <w:lang w:eastAsia="zh-CN"/>
        </w:rPr>
        <w:t xml:space="preserve"> </w:t>
      </w:r>
      <w:r w:rsidR="00CC02D2">
        <w:rPr>
          <w:rFonts w:eastAsiaTheme="minorEastAsia"/>
          <w:lang w:eastAsia="zh-CN"/>
        </w:rPr>
        <w:t>is not</w:t>
      </w:r>
      <w:r w:rsidR="000D50C7">
        <w:rPr>
          <w:rFonts w:eastAsiaTheme="minorEastAsia"/>
          <w:lang w:eastAsia="zh-CN"/>
        </w:rPr>
        <w:t xml:space="preserve"> </w:t>
      </w:r>
      <w:r w:rsidR="009B3C7B">
        <w:rPr>
          <w:rFonts w:eastAsiaTheme="minorEastAsia"/>
          <w:lang w:eastAsia="zh-CN"/>
        </w:rPr>
        <w:t xml:space="preserve">further </w:t>
      </w:r>
      <w:r w:rsidR="000D50C7">
        <w:rPr>
          <w:rFonts w:eastAsiaTheme="minorEastAsia"/>
          <w:lang w:eastAsia="zh-CN"/>
        </w:rPr>
        <w:t>improved</w:t>
      </w:r>
      <w:r w:rsidR="00DE2BBE">
        <w:rPr>
          <w:rFonts w:eastAsiaTheme="minorEastAsia"/>
          <w:lang w:eastAsia="zh-CN"/>
        </w:rPr>
        <w:t xml:space="preserve"> (</w:t>
      </w:r>
      <w:proofErr w:type="spellStart"/>
      <w:r w:rsidR="00803684">
        <w:rPr>
          <w:rFonts w:eastAsiaTheme="minorEastAsia"/>
          <w:lang w:eastAsia="zh-CN"/>
        </w:rPr>
        <w:t>n_iterations</w:t>
      </w:r>
      <w:proofErr w:type="spellEnd"/>
      <w:r w:rsidR="008B0918">
        <w:rPr>
          <w:rFonts w:eastAsiaTheme="minorEastAsia"/>
          <w:lang w:eastAsia="zh-CN"/>
        </w:rPr>
        <w:t xml:space="preserve"> = -1)</w:t>
      </w:r>
      <w:r w:rsidR="000D50C7">
        <w:rPr>
          <w:rFonts w:eastAsiaTheme="minorEastAsia"/>
          <w:lang w:eastAsia="zh-CN"/>
        </w:rPr>
        <w:t>.</w:t>
      </w:r>
    </w:p>
    <w:p w14:paraId="5648364C" w14:textId="37216F43" w:rsidR="001B67EE" w:rsidRDefault="00734DB7">
      <w:pPr>
        <w:pStyle w:val="NormalWeb"/>
        <w:spacing w:before="0" w:beforeAutospacing="0" w:after="0" w:afterAutospacing="0" w:line="360" w:lineRule="auto"/>
        <w:jc w:val="both"/>
        <w:outlineLvl w:val="0"/>
        <w:rPr>
          <w:rFonts w:eastAsiaTheme="minorEastAsia"/>
          <w:lang w:eastAsia="zh-CN"/>
        </w:rPr>
      </w:pPr>
      <w:r>
        <w:rPr>
          <w:rFonts w:eastAsiaTheme="minorEastAsia"/>
          <w:lang w:eastAsia="zh-CN"/>
        </w:rPr>
        <w:t xml:space="preserve"> </w:t>
      </w:r>
    </w:p>
    <w:p w14:paraId="035B4BA4" w14:textId="48E90FE0" w:rsidR="00AC0977" w:rsidRPr="00B328C8" w:rsidRDefault="00AC0977" w:rsidP="00B0773C">
      <w:pPr>
        <w:pStyle w:val="NormalWeb"/>
        <w:spacing w:before="0" w:beforeAutospacing="0" w:after="0" w:afterAutospacing="0" w:line="360" w:lineRule="auto"/>
        <w:jc w:val="both"/>
        <w:outlineLvl w:val="0"/>
        <w:rPr>
          <w:rFonts w:eastAsiaTheme="minorEastAsia"/>
          <w:b/>
          <w:lang w:eastAsia="zh-CN"/>
        </w:rPr>
      </w:pPr>
      <w:r>
        <w:rPr>
          <w:rFonts w:eastAsiaTheme="minorEastAsia"/>
          <w:b/>
          <w:lang w:eastAsia="zh-CN"/>
        </w:rPr>
        <w:t>Analysis module: spectral</w:t>
      </w:r>
      <w:ins w:id="74" w:author="Microsoft Office User" w:date="2019-07-13T18:10:00Z">
        <w:r w:rsidR="006602BD">
          <w:rPr>
            <w:rFonts w:eastAsiaTheme="minorEastAsia"/>
            <w:b/>
            <w:lang w:eastAsia="zh-CN"/>
          </w:rPr>
          <w:t>-</w:t>
        </w:r>
      </w:ins>
      <w:del w:id="75" w:author="Microsoft Office User" w:date="2019-07-13T18:10:00Z">
        <w:r w:rsidR="00953508" w:rsidDel="006602BD">
          <w:rPr>
            <w:rFonts w:eastAsiaTheme="minorEastAsia"/>
            <w:b/>
            <w:lang w:eastAsia="zh-CN"/>
          </w:rPr>
          <w:delText xml:space="preserve"> </w:delText>
        </w:r>
      </w:del>
      <w:r w:rsidR="00953508">
        <w:rPr>
          <w:rFonts w:eastAsiaTheme="minorEastAsia"/>
          <w:b/>
          <w:lang w:eastAsia="zh-CN"/>
        </w:rPr>
        <w:t>community</w:t>
      </w:r>
      <w:ins w:id="76" w:author="Microsoft Office User" w:date="2019-07-13T18:10:00Z">
        <w:r w:rsidR="006602BD">
          <w:rPr>
            <w:rFonts w:eastAsiaTheme="minorEastAsia"/>
            <w:b/>
            <w:lang w:eastAsia="zh-CN"/>
          </w:rPr>
          <w:t>-</w:t>
        </w:r>
      </w:ins>
      <w:del w:id="77" w:author="Microsoft Office User" w:date="2019-07-13T18:10:00Z">
        <w:r w:rsidR="00736799" w:rsidDel="006602BD">
          <w:rPr>
            <w:rFonts w:eastAsiaTheme="minorEastAsia"/>
            <w:b/>
            <w:lang w:eastAsia="zh-CN"/>
          </w:rPr>
          <w:delText xml:space="preserve"> </w:delText>
        </w:r>
      </w:del>
      <w:r w:rsidR="00736799">
        <w:rPr>
          <w:rFonts w:eastAsiaTheme="minorEastAsia"/>
          <w:b/>
          <w:lang w:eastAsia="zh-CN"/>
        </w:rPr>
        <w:t>detection</w:t>
      </w:r>
      <w:r>
        <w:rPr>
          <w:rFonts w:eastAsiaTheme="minorEastAsia"/>
          <w:b/>
          <w:lang w:eastAsia="zh-CN"/>
        </w:rPr>
        <w:t xml:space="preserve"> algorithms for fast clustering.</w:t>
      </w:r>
    </w:p>
    <w:p w14:paraId="0F4DA66B" w14:textId="601D078E" w:rsidR="006A462E" w:rsidRDefault="00363113" w:rsidP="00B0773C">
      <w:pPr>
        <w:pStyle w:val="NormalWeb"/>
        <w:spacing w:before="0" w:beforeAutospacing="0" w:after="0" w:afterAutospacing="0" w:line="360" w:lineRule="auto"/>
        <w:jc w:val="both"/>
        <w:outlineLvl w:val="0"/>
        <w:rPr>
          <w:rFonts w:eastAsiaTheme="minorEastAsia"/>
          <w:lang w:eastAsia="zh-CN"/>
        </w:rPr>
      </w:pPr>
      <w:proofErr w:type="spellStart"/>
      <w:r>
        <w:rPr>
          <w:rFonts w:eastAsiaTheme="minorEastAsia"/>
          <w:lang w:eastAsia="zh-CN"/>
        </w:rPr>
        <w:t>scCloud</w:t>
      </w:r>
      <w:proofErr w:type="spellEnd"/>
      <w:r>
        <w:rPr>
          <w:rFonts w:eastAsiaTheme="minorEastAsia"/>
          <w:lang w:eastAsia="zh-CN"/>
        </w:rPr>
        <w:t xml:space="preserve"> </w:t>
      </w:r>
      <w:r w:rsidR="00A77D76">
        <w:rPr>
          <w:rFonts w:eastAsiaTheme="minorEastAsia"/>
          <w:lang w:eastAsia="zh-CN"/>
        </w:rPr>
        <w:t>provides two spectral</w:t>
      </w:r>
      <w:ins w:id="78" w:author="Microsoft Office User" w:date="2019-07-13T18:10:00Z">
        <w:r w:rsidR="006602BD">
          <w:rPr>
            <w:rFonts w:eastAsiaTheme="minorEastAsia"/>
            <w:lang w:eastAsia="zh-CN"/>
          </w:rPr>
          <w:t>-</w:t>
        </w:r>
      </w:ins>
      <w:del w:id="79" w:author="Microsoft Office User" w:date="2019-07-13T18:10:00Z">
        <w:r w:rsidR="00A77D76" w:rsidDel="006602BD">
          <w:rPr>
            <w:rFonts w:eastAsiaTheme="minorEastAsia"/>
            <w:lang w:eastAsia="zh-CN"/>
          </w:rPr>
          <w:delText xml:space="preserve"> </w:delText>
        </w:r>
      </w:del>
      <w:r w:rsidR="00A77D76">
        <w:rPr>
          <w:rFonts w:eastAsiaTheme="minorEastAsia"/>
          <w:lang w:eastAsia="zh-CN"/>
        </w:rPr>
        <w:t>community</w:t>
      </w:r>
      <w:ins w:id="80" w:author="Microsoft Office User" w:date="2019-07-13T18:10:00Z">
        <w:r w:rsidR="006602BD">
          <w:rPr>
            <w:rFonts w:eastAsiaTheme="minorEastAsia"/>
            <w:lang w:eastAsia="zh-CN"/>
          </w:rPr>
          <w:t>-</w:t>
        </w:r>
      </w:ins>
      <w:del w:id="81" w:author="Microsoft Office User" w:date="2019-07-13T18:10:00Z">
        <w:r w:rsidR="00A77D76" w:rsidDel="006602BD">
          <w:rPr>
            <w:rFonts w:eastAsiaTheme="minorEastAsia"/>
            <w:lang w:eastAsia="zh-CN"/>
          </w:rPr>
          <w:delText xml:space="preserve"> </w:delText>
        </w:r>
      </w:del>
      <w:r w:rsidR="00A77D76">
        <w:rPr>
          <w:rFonts w:eastAsiaTheme="minorEastAsia"/>
          <w:lang w:eastAsia="zh-CN"/>
        </w:rPr>
        <w:t xml:space="preserve">detection algorithms: spectral-Louvain and spectral-Leiden. </w:t>
      </w:r>
      <w:r w:rsidR="00B16651">
        <w:rPr>
          <w:rFonts w:eastAsiaTheme="minorEastAsia"/>
          <w:lang w:eastAsia="zh-CN"/>
        </w:rPr>
        <w:t xml:space="preserve">These algorithms combine the </w:t>
      </w:r>
      <w:r w:rsidR="00A649C2">
        <w:rPr>
          <w:rFonts w:eastAsiaTheme="minorEastAsia"/>
          <w:lang w:eastAsia="zh-CN"/>
        </w:rPr>
        <w:t xml:space="preserve">strengths of </w:t>
      </w:r>
      <w:r w:rsidR="00B16651">
        <w:rPr>
          <w:rFonts w:eastAsiaTheme="minorEastAsia"/>
          <w:lang w:eastAsia="zh-CN"/>
        </w:rPr>
        <w:t xml:space="preserve">both </w:t>
      </w:r>
      <w:r w:rsidR="00A649C2">
        <w:rPr>
          <w:rFonts w:eastAsiaTheme="minorEastAsia"/>
          <w:lang w:eastAsia="zh-CN"/>
        </w:rPr>
        <w:t xml:space="preserve">spectral clustering and </w:t>
      </w:r>
      <w:r w:rsidR="00A263B6">
        <w:rPr>
          <w:rFonts w:eastAsiaTheme="minorEastAsia"/>
          <w:lang w:eastAsia="zh-CN"/>
        </w:rPr>
        <w:t>community detection algorithms</w:t>
      </w:r>
      <w:r w:rsidR="00B16651">
        <w:rPr>
          <w:rFonts w:eastAsiaTheme="minorEastAsia"/>
          <w:lang w:eastAsia="zh-CN"/>
        </w:rPr>
        <w:t xml:space="preserve"> --- they </w:t>
      </w:r>
      <w:r w:rsidR="007B437F">
        <w:rPr>
          <w:rFonts w:eastAsiaTheme="minorEastAsia"/>
          <w:lang w:eastAsia="zh-CN"/>
        </w:rPr>
        <w:t xml:space="preserve">scale well to large data sets and produce clustering results comparable to </w:t>
      </w:r>
      <w:r w:rsidR="00B16651">
        <w:rPr>
          <w:rFonts w:eastAsiaTheme="minorEastAsia"/>
          <w:lang w:eastAsia="zh-CN"/>
        </w:rPr>
        <w:t xml:space="preserve">their </w:t>
      </w:r>
      <w:r w:rsidR="00740AEB">
        <w:rPr>
          <w:rFonts w:eastAsiaTheme="minorEastAsia"/>
          <w:lang w:eastAsia="zh-CN"/>
        </w:rPr>
        <w:t xml:space="preserve">corresponding community detection algorithm. </w:t>
      </w:r>
      <w:r w:rsidR="00BA78A4">
        <w:rPr>
          <w:rFonts w:eastAsiaTheme="minorEastAsia"/>
          <w:lang w:eastAsia="zh-CN"/>
        </w:rPr>
        <w:t>Spectral community detection algorithms</w:t>
      </w:r>
      <w:r w:rsidR="00690064">
        <w:rPr>
          <w:rFonts w:eastAsiaTheme="minorEastAsia"/>
          <w:lang w:eastAsia="zh-CN"/>
        </w:rPr>
        <w:t xml:space="preserve"> run in two steps</w:t>
      </w:r>
      <w:r w:rsidR="00960A01">
        <w:rPr>
          <w:rFonts w:eastAsiaTheme="minorEastAsia"/>
          <w:lang w:eastAsia="zh-CN"/>
        </w:rPr>
        <w:t xml:space="preserve">: (1) </w:t>
      </w:r>
      <w:r w:rsidR="00824408">
        <w:rPr>
          <w:rFonts w:eastAsiaTheme="minorEastAsia"/>
          <w:lang w:eastAsia="zh-CN"/>
        </w:rPr>
        <w:t xml:space="preserve">spectral clustering </w:t>
      </w:r>
      <w:r w:rsidR="00E42CCD">
        <w:rPr>
          <w:rFonts w:eastAsiaTheme="minorEastAsia"/>
          <w:lang w:eastAsia="zh-CN"/>
        </w:rPr>
        <w:t xml:space="preserve">is used to </w:t>
      </w:r>
      <w:r w:rsidR="00824408">
        <w:rPr>
          <w:rFonts w:eastAsiaTheme="minorEastAsia"/>
          <w:lang w:eastAsia="zh-CN"/>
        </w:rPr>
        <w:t xml:space="preserve">partition cells into tens of thousands </w:t>
      </w:r>
      <w:r w:rsidR="007E43AA">
        <w:rPr>
          <w:rFonts w:eastAsiaTheme="minorEastAsia"/>
          <w:lang w:eastAsia="zh-CN"/>
        </w:rPr>
        <w:t xml:space="preserve">robust groups; (2) </w:t>
      </w:r>
      <w:r w:rsidR="00EC7503">
        <w:rPr>
          <w:rFonts w:eastAsiaTheme="minorEastAsia"/>
          <w:lang w:eastAsia="zh-CN"/>
        </w:rPr>
        <w:t xml:space="preserve">each group of cells is aggregated into one node and then either Louvain or Leiden algorithm is applied to the aggregated </w:t>
      </w:r>
      <w:r w:rsidR="006D00C9">
        <w:rPr>
          <w:rFonts w:eastAsiaTheme="minorEastAsia"/>
          <w:lang w:eastAsia="zh-CN"/>
        </w:rPr>
        <w:t xml:space="preserve">graph, which is much smaller than the original graph. </w:t>
      </w:r>
      <w:r w:rsidR="002A08B2">
        <w:rPr>
          <w:rFonts w:eastAsiaTheme="minorEastAsia"/>
          <w:lang w:eastAsia="zh-CN"/>
        </w:rPr>
        <w:t xml:space="preserve">We describe how </w:t>
      </w:r>
      <w:r w:rsidR="00F21328">
        <w:rPr>
          <w:rFonts w:eastAsiaTheme="minorEastAsia"/>
          <w:lang w:eastAsia="zh-CN"/>
        </w:rPr>
        <w:t>step (1) works below.</w:t>
      </w:r>
      <w:r w:rsidR="001F2BB7">
        <w:rPr>
          <w:rFonts w:eastAsiaTheme="minorEastAsia"/>
          <w:lang w:eastAsia="zh-CN"/>
        </w:rPr>
        <w:t xml:space="preserve"> </w:t>
      </w:r>
    </w:p>
    <w:p w14:paraId="6B117D54" w14:textId="77777777" w:rsidR="006A462E" w:rsidRDefault="006A462E" w:rsidP="00B0773C">
      <w:pPr>
        <w:pStyle w:val="NormalWeb"/>
        <w:spacing w:before="0" w:beforeAutospacing="0" w:after="0" w:afterAutospacing="0" w:line="360" w:lineRule="auto"/>
        <w:jc w:val="both"/>
        <w:outlineLvl w:val="0"/>
        <w:rPr>
          <w:rFonts w:eastAsiaTheme="minorEastAsia"/>
          <w:lang w:eastAsia="zh-CN"/>
        </w:rPr>
      </w:pPr>
    </w:p>
    <w:p w14:paraId="20F91DC0" w14:textId="78A817EA" w:rsidR="0011010E" w:rsidRDefault="005F3E1E" w:rsidP="00B0773C">
      <w:pPr>
        <w:pStyle w:val="NormalWeb"/>
        <w:spacing w:before="0" w:beforeAutospacing="0" w:after="0" w:afterAutospacing="0" w:line="360" w:lineRule="auto"/>
        <w:jc w:val="both"/>
        <w:outlineLvl w:val="0"/>
        <w:rPr>
          <w:rFonts w:eastAsiaTheme="minorEastAsia"/>
          <w:lang w:eastAsia="zh-CN"/>
        </w:rPr>
      </w:pPr>
      <w:r>
        <w:rPr>
          <w:rFonts w:eastAsiaTheme="minorEastAsia"/>
          <w:lang w:eastAsia="zh-CN"/>
        </w:rPr>
        <w:t xml:space="preserve">Applying </w:t>
      </w:r>
      <w:r w:rsidR="00EA4C47">
        <w:rPr>
          <w:rFonts w:eastAsiaTheme="minorEastAsia"/>
          <w:lang w:eastAsia="zh-CN"/>
        </w:rPr>
        <w:t xml:space="preserve">the </w:t>
      </w:r>
      <w:r>
        <w:rPr>
          <w:rFonts w:eastAsiaTheme="minorEastAsia"/>
          <w:lang w:eastAsia="zh-CN"/>
        </w:rPr>
        <w:t>k-means</w:t>
      </w:r>
      <w:r w:rsidR="00EA4C47">
        <w:rPr>
          <w:rFonts w:eastAsiaTheme="minorEastAsia"/>
          <w:lang w:eastAsia="zh-CN"/>
        </w:rPr>
        <w:t xml:space="preserve"> algorithm</w:t>
      </w:r>
      <w:r>
        <w:rPr>
          <w:rFonts w:eastAsiaTheme="minorEastAsia"/>
          <w:lang w:eastAsia="zh-CN"/>
        </w:rPr>
        <w:t xml:space="preserve"> on diffusion components gives us the spectral clustering</w:t>
      </w:r>
      <w:r w:rsidR="00E84277">
        <w:rPr>
          <w:rFonts w:eastAsiaTheme="minorEastAsia"/>
          <w:lang w:eastAsia="zh-CN"/>
        </w:rPr>
        <w:fldChar w:fldCharType="begin"/>
      </w:r>
      <w:r w:rsidR="00F32665">
        <w:rPr>
          <w:rFonts w:eastAsiaTheme="minorEastAsia"/>
          <w:lang w:eastAsia="zh-CN"/>
        </w:rPr>
        <w:instrText xml:space="preserve"> ADDIN ZOTERO_ITEM CSL_CITATION {"citationID":"1IuZyzG0","properties":{"formattedCitation":"\\super 39\\nosupersub{}","plainCitation":"39","noteIndex":0},"citationItems":[{"id":166,"uris":["http://zotero.org/users/5797567/items/W3SIHNFX"],"uri":["http://zotero.org/users/5797567/items/W3SIHNFX"],"itemData":{"id":166,"type":"paper-conference","title":"On spectral clustering: analysis and an algorithm","publisher":"MIT Press","page":"849-856","source":"dl.acm.org","event":"Proceedings of the 14th International Conference on Neural Information Processing Systems: Natural and Synthetic","URL":"http://dl.acm.org/citation.cfm?id=2980539.2980649","title-short":"On spectral clustering","author":[{"family":"Ng","given":"Andrew Y."},{"family":"Jordan","given":"Michael I."},{"family":"Weiss","given":"Yair"}],"issued":{"date-parts":[["2001",1,3]]},"accessed":{"date-parts":[["2019",7,13]]}}}],"schema":"https://github.com/citation-style-language/schema/raw/master/csl-citation.json"} </w:instrText>
      </w:r>
      <w:r w:rsidR="00E84277">
        <w:rPr>
          <w:rFonts w:eastAsiaTheme="minorEastAsia"/>
          <w:lang w:eastAsia="zh-CN"/>
        </w:rPr>
        <w:fldChar w:fldCharType="separate"/>
      </w:r>
      <w:r w:rsidR="00F32665" w:rsidRPr="00F32665">
        <w:rPr>
          <w:vertAlign w:val="superscript"/>
        </w:rPr>
        <w:t>39</w:t>
      </w:r>
      <w:r w:rsidR="00E84277">
        <w:rPr>
          <w:rFonts w:eastAsiaTheme="minorEastAsia"/>
          <w:lang w:eastAsia="zh-CN"/>
        </w:rPr>
        <w:fldChar w:fldCharType="end"/>
      </w:r>
      <w:r>
        <w:rPr>
          <w:rFonts w:eastAsiaTheme="minorEastAsia"/>
          <w:lang w:eastAsia="zh-CN"/>
        </w:rPr>
        <w:t xml:space="preserve"> </w:t>
      </w:r>
      <w:r w:rsidR="00BE461A">
        <w:rPr>
          <w:rFonts w:eastAsiaTheme="minorEastAsia"/>
          <w:lang w:eastAsia="zh-CN"/>
        </w:rPr>
        <w:t>algorithm.</w:t>
      </w:r>
      <w:r w:rsidR="00E84277">
        <w:rPr>
          <w:rFonts w:eastAsiaTheme="minorEastAsia"/>
          <w:lang w:eastAsia="zh-CN"/>
        </w:rPr>
        <w:t xml:space="preserve"> </w:t>
      </w:r>
      <w:r w:rsidR="00EA4C47">
        <w:rPr>
          <w:rFonts w:eastAsiaTheme="minorEastAsia"/>
          <w:lang w:eastAsia="zh-CN"/>
        </w:rPr>
        <w:t xml:space="preserve">It is well known that </w:t>
      </w:r>
      <w:r w:rsidR="00CA02F9">
        <w:rPr>
          <w:rFonts w:eastAsiaTheme="minorEastAsia"/>
          <w:lang w:eastAsia="zh-CN"/>
        </w:rPr>
        <w:t xml:space="preserve">the </w:t>
      </w:r>
      <w:r w:rsidR="00EA4C47">
        <w:rPr>
          <w:rFonts w:eastAsiaTheme="minorEastAsia"/>
          <w:lang w:eastAsia="zh-CN"/>
        </w:rPr>
        <w:t xml:space="preserve">k-means </w:t>
      </w:r>
      <w:r w:rsidR="009631E7">
        <w:rPr>
          <w:rFonts w:eastAsiaTheme="minorEastAsia"/>
          <w:lang w:eastAsia="zh-CN"/>
        </w:rPr>
        <w:t>clustering</w:t>
      </w:r>
      <w:r w:rsidR="00FF7FBE">
        <w:rPr>
          <w:rFonts w:eastAsiaTheme="minorEastAsia"/>
          <w:lang w:eastAsia="zh-CN"/>
        </w:rPr>
        <w:t xml:space="preserve"> </w:t>
      </w:r>
      <w:r w:rsidR="00164460">
        <w:rPr>
          <w:rFonts w:eastAsiaTheme="minorEastAsia"/>
          <w:lang w:eastAsia="zh-CN"/>
        </w:rPr>
        <w:t xml:space="preserve">results </w:t>
      </w:r>
      <w:r w:rsidR="004B6541">
        <w:rPr>
          <w:rFonts w:eastAsiaTheme="minorEastAsia"/>
          <w:lang w:eastAsia="zh-CN"/>
        </w:rPr>
        <w:t xml:space="preserve">highly </w:t>
      </w:r>
      <w:r w:rsidR="00575198">
        <w:rPr>
          <w:rFonts w:eastAsiaTheme="minorEastAsia"/>
          <w:lang w:eastAsia="zh-CN"/>
        </w:rPr>
        <w:t>depend</w:t>
      </w:r>
      <w:r w:rsidR="00575198">
        <w:rPr>
          <w:rFonts w:eastAsiaTheme="minorEastAsia"/>
          <w:lang w:eastAsia="zh-CN"/>
        </w:rPr>
        <w:t xml:space="preserve"> </w:t>
      </w:r>
      <w:r w:rsidR="004B6541">
        <w:rPr>
          <w:rFonts w:eastAsiaTheme="minorEastAsia"/>
          <w:lang w:eastAsia="zh-CN"/>
        </w:rPr>
        <w:t xml:space="preserve">on the initial cluster </w:t>
      </w:r>
      <w:r w:rsidR="004B6541">
        <w:rPr>
          <w:rFonts w:eastAsiaTheme="minorEastAsia"/>
          <w:lang w:eastAsia="zh-CN"/>
        </w:rPr>
        <w:lastRenderedPageBreak/>
        <w:t xml:space="preserve">centers. </w:t>
      </w:r>
      <w:r w:rsidR="00CA742C">
        <w:rPr>
          <w:rFonts w:eastAsiaTheme="minorEastAsia"/>
          <w:lang w:eastAsia="zh-CN"/>
        </w:rPr>
        <w:t>If we run k-means multiple times with different random initial cluster centers, we will get different cluster</w:t>
      </w:r>
      <w:r w:rsidR="008E17E5">
        <w:rPr>
          <w:rFonts w:eastAsiaTheme="minorEastAsia"/>
          <w:lang w:eastAsia="zh-CN"/>
        </w:rPr>
        <w:t>ing results</w:t>
      </w:r>
      <w:r w:rsidR="00CA742C">
        <w:rPr>
          <w:rFonts w:eastAsiaTheme="minorEastAsia"/>
          <w:lang w:eastAsia="zh-CN"/>
        </w:rPr>
        <w:t xml:space="preserve">. </w:t>
      </w:r>
      <w:r w:rsidR="00590F5F">
        <w:rPr>
          <w:rFonts w:eastAsiaTheme="minorEastAsia"/>
          <w:lang w:eastAsia="zh-CN"/>
        </w:rPr>
        <w:t xml:space="preserve">Suppose </w:t>
      </w:r>
      <w:r w:rsidR="00BC139A">
        <w:rPr>
          <w:rFonts w:eastAsiaTheme="minorEastAsia"/>
          <w:lang w:eastAsia="zh-CN"/>
        </w:rPr>
        <w:t xml:space="preserve">we </w:t>
      </w:r>
      <w:r w:rsidR="004B66B7">
        <w:rPr>
          <w:rFonts w:eastAsiaTheme="minorEastAsia"/>
          <w:lang w:eastAsia="zh-CN"/>
        </w:rPr>
        <w:t xml:space="preserve">run </w:t>
      </w:r>
      <w:r w:rsidR="005B1003">
        <w:rPr>
          <w:rFonts w:eastAsiaTheme="minorEastAsia"/>
          <w:lang w:eastAsia="zh-CN"/>
        </w:rPr>
        <w:t xml:space="preserve">k-means </w:t>
      </w:r>
      <m:oMath>
        <m:r>
          <w:rPr>
            <w:rFonts w:ascii="Cambria Math" w:eastAsiaTheme="minorEastAsia" w:hAnsi="Cambria Math"/>
            <w:lang w:eastAsia="zh-CN"/>
          </w:rPr>
          <m:t>n</m:t>
        </m:r>
      </m:oMath>
      <w:r w:rsidR="00582080">
        <w:rPr>
          <w:rFonts w:eastAsiaTheme="minorEastAsia"/>
          <w:lang w:eastAsia="zh-CN"/>
        </w:rPr>
        <w:t xml:space="preserve"> times</w:t>
      </w:r>
      <w:r w:rsidR="008B4AA0">
        <w:rPr>
          <w:rFonts w:eastAsiaTheme="minorEastAsia"/>
          <w:lang w:eastAsia="zh-CN"/>
        </w:rPr>
        <w:t xml:space="preserve">, </w:t>
      </w:r>
      <w:r w:rsidR="00A401AC">
        <w:rPr>
          <w:rFonts w:eastAsiaTheme="minorEastAsia"/>
          <w:lang w:eastAsia="zh-CN"/>
        </w:rPr>
        <w:t xml:space="preserve">each time finds </w:t>
      </w:r>
      <m:oMath>
        <m:r>
          <w:rPr>
            <w:rFonts w:ascii="Cambria Math" w:eastAsiaTheme="minorEastAsia" w:hAnsi="Cambria Math"/>
            <w:lang w:eastAsia="zh-CN"/>
          </w:rPr>
          <m:t>k</m:t>
        </m:r>
      </m:oMath>
      <w:r w:rsidR="00A401AC">
        <w:rPr>
          <w:rFonts w:eastAsiaTheme="minorEastAsia"/>
          <w:lang w:eastAsia="zh-CN"/>
        </w:rPr>
        <w:t xml:space="preserve"> clusters</w:t>
      </w:r>
      <w:r w:rsidR="008B4AA0">
        <w:rPr>
          <w:rFonts w:eastAsiaTheme="minorEastAsia"/>
          <w:lang w:eastAsia="zh-CN"/>
        </w:rPr>
        <w:t xml:space="preserve"> and w</w:t>
      </w:r>
      <w:r w:rsidR="00582080">
        <w:rPr>
          <w:rFonts w:eastAsiaTheme="minorEastAsia"/>
          <w:lang w:eastAsia="zh-CN"/>
        </w:rPr>
        <w:t xml:space="preserve">e denote the clustering results of </w:t>
      </w:r>
      <m:oMath>
        <m:r>
          <w:rPr>
            <w:rFonts w:ascii="Cambria Math" w:eastAsiaTheme="minorEastAsia" w:hAnsi="Cambria Math"/>
            <w:lang w:eastAsia="zh-CN"/>
          </w:rPr>
          <m:t>i</m:t>
        </m:r>
      </m:oMath>
      <w:r w:rsidR="00582080" w:rsidRPr="00B328C8">
        <w:rPr>
          <w:rFonts w:eastAsiaTheme="minorEastAsia"/>
          <w:vertAlign w:val="superscript"/>
          <w:lang w:eastAsia="zh-CN"/>
        </w:rPr>
        <w:t>th</w:t>
      </w:r>
      <w:r w:rsidR="00582080">
        <w:rPr>
          <w:rFonts w:eastAsiaTheme="minorEastAsia"/>
          <w:lang w:eastAsia="zh-CN"/>
        </w:rPr>
        <w:t xml:space="preserve"> run as </w:t>
      </w:r>
      <m:oMath>
        <m:sSub>
          <m:sSubPr>
            <m:ctrlPr>
              <w:rPr>
                <w:rFonts w:ascii="Cambria Math" w:eastAsiaTheme="minorEastAsia" w:hAnsi="Cambria Math"/>
                <w:i/>
                <w:lang w:eastAsia="zh-CN"/>
              </w:rPr>
            </m:ctrlPr>
          </m:sSubPr>
          <m:e>
            <m:r>
              <w:rPr>
                <w:rFonts w:ascii="Cambria Math" w:eastAsiaTheme="minorEastAsia" w:hAnsi="Cambria Math"/>
                <w:lang w:eastAsia="zh-CN"/>
              </w:rPr>
              <m:t>C</m:t>
            </m:r>
          </m:e>
          <m:sub>
            <m:r>
              <w:rPr>
                <w:rFonts w:ascii="Cambria Math" w:eastAsiaTheme="minorEastAsia" w:hAnsi="Cambria Math"/>
                <w:lang w:eastAsia="zh-CN"/>
              </w:rPr>
              <m:t>i</m:t>
            </m:r>
          </m:sub>
        </m:sSub>
      </m:oMath>
      <w:r w:rsidR="00582080">
        <w:rPr>
          <w:rFonts w:eastAsiaTheme="minorEastAsia"/>
          <w:lang w:eastAsia="zh-CN"/>
        </w:rPr>
        <w:t xml:space="preserve">, which is a function mapping each cell to its cluster. </w:t>
      </w:r>
      <w:r w:rsidR="0011010E">
        <w:rPr>
          <w:rFonts w:eastAsiaTheme="minorEastAsia"/>
          <w:lang w:eastAsia="zh-CN"/>
        </w:rPr>
        <w:t xml:space="preserve">We </w:t>
      </w:r>
      <w:r w:rsidR="007C2AA4">
        <w:rPr>
          <w:rFonts w:eastAsiaTheme="minorEastAsia"/>
          <w:lang w:eastAsia="zh-CN"/>
        </w:rPr>
        <w:t xml:space="preserve">can partition cells into </w:t>
      </w:r>
      <w:r w:rsidR="0011010E">
        <w:rPr>
          <w:rFonts w:eastAsiaTheme="minorEastAsia"/>
          <w:lang w:eastAsia="zh-CN"/>
        </w:rPr>
        <w:t xml:space="preserve">robust groups </w:t>
      </w:r>
      <m:oMath>
        <m:r>
          <m:rPr>
            <m:sty m:val="p"/>
          </m:rPr>
          <w:rPr>
            <w:rFonts w:ascii="Cambria Math" w:eastAsiaTheme="minorEastAsia" w:hAnsi="Cambria Math"/>
            <w:lang w:eastAsia="zh-CN"/>
          </w:rPr>
          <m:t>Ω</m:t>
        </m:r>
        <m:r>
          <m:rPr>
            <m:sty m:val="p"/>
          </m:rPr>
          <w:rPr>
            <w:rFonts w:ascii="Cambria Math" w:eastAsiaTheme="minorEastAsia" w:hAnsi="Cambria Math"/>
            <w:lang w:eastAsia="zh-CN"/>
          </w:rPr>
          <m:t>=</m:t>
        </m:r>
        <m:r>
          <w:rPr>
            <w:rFonts w:ascii="Cambria Math" w:eastAsiaTheme="minorEastAsia" w:hAnsi="Cambria Math"/>
            <w:lang w:eastAsia="zh-CN"/>
          </w:rPr>
          <m:t>{</m:t>
        </m:r>
        <m:sSub>
          <m:sSubPr>
            <m:ctrlPr>
              <w:rPr>
                <w:rFonts w:ascii="Cambria Math" w:eastAsiaTheme="minorEastAsia" w:hAnsi="Cambria Math"/>
                <w:lang w:eastAsia="zh-CN"/>
              </w:rPr>
            </m:ctrlPr>
          </m:sSubPr>
          <m:e>
            <m:r>
              <m:rPr>
                <m:sty m:val="p"/>
              </m:rPr>
              <w:rPr>
                <w:rFonts w:ascii="Cambria Math" w:eastAsiaTheme="minorEastAsia" w:hAnsi="Cambria Math"/>
                <w:lang w:eastAsia="zh-CN"/>
              </w:rPr>
              <m:t>Ω</m:t>
            </m:r>
            <m:ctrlPr>
              <w:rPr>
                <w:rFonts w:ascii="Cambria Math" w:eastAsiaTheme="minorEastAsia" w:hAnsi="Cambria Math"/>
                <w:i/>
                <w:lang w:eastAsia="zh-CN"/>
              </w:rPr>
            </m:ctrlPr>
          </m:e>
          <m:sub>
            <m:r>
              <w:rPr>
                <w:rFonts w:ascii="Cambria Math" w:eastAsiaTheme="minorEastAsia" w:hAnsi="Cambria Math"/>
                <w:lang w:eastAsia="zh-CN"/>
              </w:rPr>
              <m:t>j</m:t>
            </m:r>
          </m:sub>
        </m:sSub>
        <m:r>
          <w:rPr>
            <w:rFonts w:ascii="Cambria Math" w:eastAsiaTheme="minorEastAsia" w:hAnsi="Cambria Math"/>
            <w:lang w:eastAsia="zh-CN"/>
          </w:rPr>
          <m:t>}</m:t>
        </m:r>
      </m:oMath>
      <w:r w:rsidR="004B4F35">
        <w:rPr>
          <w:rFonts w:eastAsiaTheme="minorEastAsia"/>
          <w:lang w:eastAsia="zh-CN"/>
        </w:rPr>
        <w:t xml:space="preserve"> </w:t>
      </w:r>
      <w:r w:rsidR="007C2AA4">
        <w:rPr>
          <w:rFonts w:eastAsiaTheme="minorEastAsia"/>
          <w:lang w:eastAsia="zh-CN"/>
        </w:rPr>
        <w:t xml:space="preserve">such that </w:t>
      </w:r>
      <w:r w:rsidR="00D77672">
        <w:rPr>
          <w:rFonts w:eastAsiaTheme="minorEastAsia"/>
          <w:lang w:eastAsia="zh-CN"/>
        </w:rPr>
        <w:t xml:space="preserve">any two cells </w:t>
      </w:r>
      <w:r w:rsidR="002F1EA9">
        <w:rPr>
          <w:rFonts w:eastAsiaTheme="minorEastAsia"/>
          <w:lang w:eastAsia="zh-CN"/>
        </w:rPr>
        <w:t xml:space="preserve">in the same robust group must be in a same cluster for all </w:t>
      </w:r>
      <m:oMath>
        <m:r>
          <w:rPr>
            <w:rFonts w:ascii="Cambria Math" w:eastAsiaTheme="minorEastAsia" w:hAnsi="Cambria Math"/>
            <w:lang w:eastAsia="zh-CN"/>
          </w:rPr>
          <m:t>n</m:t>
        </m:r>
      </m:oMath>
      <w:r w:rsidR="002F1EA9">
        <w:rPr>
          <w:rFonts w:eastAsiaTheme="minorEastAsia"/>
          <w:lang w:eastAsia="zh-CN"/>
        </w:rPr>
        <w:t xml:space="preserve"> k-means runs:</w:t>
      </w:r>
    </w:p>
    <w:p w14:paraId="7496F497" w14:textId="507060AB" w:rsidR="003C06B4" w:rsidRDefault="0047544E" w:rsidP="00B328C8">
      <w:pPr>
        <w:pStyle w:val="NormalWeb"/>
        <w:spacing w:before="0" w:beforeAutospacing="0" w:after="0" w:afterAutospacing="0" w:line="360" w:lineRule="auto"/>
        <w:jc w:val="center"/>
        <w:outlineLvl w:val="0"/>
        <w:rPr>
          <w:rFonts w:eastAsiaTheme="minorEastAsia"/>
          <w:lang w:eastAsia="zh-CN"/>
        </w:rPr>
      </w:pPr>
      <m:oMathPara>
        <m:oMath>
          <m:r>
            <w:rPr>
              <w:rFonts w:ascii="Cambria Math" w:eastAsiaTheme="minorEastAsia" w:hAnsi="Cambria Math"/>
              <w:lang w:eastAsia="zh-CN"/>
            </w:rPr>
            <m:t>u,v∈</m:t>
          </m:r>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Ω</m:t>
              </m:r>
            </m:e>
            <m:sub>
              <m:r>
                <w:rPr>
                  <w:rFonts w:ascii="Cambria Math" w:eastAsiaTheme="minorEastAsia" w:hAnsi="Cambria Math"/>
                  <w:lang w:eastAsia="zh-CN"/>
                </w:rPr>
                <m:t>j</m:t>
              </m:r>
            </m:sub>
          </m:sSub>
          <m:r>
            <w:rPr>
              <w:rFonts w:ascii="Cambria Math" w:eastAsiaTheme="minorEastAsia" w:hAnsi="Cambria Math"/>
              <w:lang w:eastAsia="zh-CN"/>
            </w:rPr>
            <m:t xml:space="preserve">    ⟺  </m:t>
          </m:r>
          <m:sSub>
            <m:sSubPr>
              <m:ctrlPr>
                <w:rPr>
                  <w:rFonts w:ascii="Cambria Math" w:eastAsiaTheme="minorEastAsia" w:hAnsi="Cambria Math"/>
                  <w:i/>
                  <w:lang w:eastAsia="zh-CN"/>
                </w:rPr>
              </m:ctrlPr>
            </m:sSubPr>
            <m:e>
              <m:r>
                <w:rPr>
                  <w:rFonts w:ascii="Cambria Math" w:eastAsiaTheme="minorEastAsia" w:hAnsi="Cambria Math"/>
                  <w:lang w:eastAsia="zh-CN"/>
                </w:rPr>
                <m:t>C</m:t>
              </m:r>
            </m:e>
            <m:sub>
              <m:r>
                <w:rPr>
                  <w:rFonts w:ascii="Cambria Math" w:eastAsiaTheme="minorEastAsia" w:hAnsi="Cambria Math"/>
                  <w:lang w:eastAsia="zh-CN"/>
                </w:rPr>
                <m:t>i</m:t>
              </m:r>
            </m:sub>
          </m:sSub>
          <m:d>
            <m:dPr>
              <m:ctrlPr>
                <w:rPr>
                  <w:rFonts w:ascii="Cambria Math" w:eastAsiaTheme="minorEastAsia" w:hAnsi="Cambria Math"/>
                  <w:i/>
                  <w:lang w:eastAsia="zh-CN"/>
                </w:rPr>
              </m:ctrlPr>
            </m:dPr>
            <m:e>
              <m:r>
                <w:rPr>
                  <w:rFonts w:ascii="Cambria Math" w:eastAsiaTheme="minorEastAsia" w:hAnsi="Cambria Math"/>
                  <w:lang w:eastAsia="zh-CN"/>
                </w:rPr>
                <m:t>u</m:t>
              </m:r>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C</m:t>
              </m:r>
            </m:e>
            <m:sub>
              <m:r>
                <w:rPr>
                  <w:rFonts w:ascii="Cambria Math" w:eastAsiaTheme="minorEastAsia" w:hAnsi="Cambria Math"/>
                  <w:lang w:eastAsia="zh-CN"/>
                </w:rPr>
                <m:t>i</m:t>
              </m:r>
            </m:sub>
          </m:sSub>
          <m:d>
            <m:dPr>
              <m:ctrlPr>
                <w:rPr>
                  <w:rFonts w:ascii="Cambria Math" w:eastAsiaTheme="minorEastAsia" w:hAnsi="Cambria Math"/>
                  <w:i/>
                  <w:lang w:eastAsia="zh-CN"/>
                </w:rPr>
              </m:ctrlPr>
            </m:dPr>
            <m:e>
              <m:r>
                <w:rPr>
                  <w:rFonts w:ascii="Cambria Math" w:eastAsiaTheme="minorEastAsia" w:hAnsi="Cambria Math"/>
                  <w:lang w:eastAsia="zh-CN"/>
                </w:rPr>
                <m:t>v</m:t>
              </m:r>
            </m:e>
          </m:d>
          <m:r>
            <w:rPr>
              <w:rFonts w:ascii="Cambria Math" w:eastAsiaTheme="minorEastAsia" w:hAnsi="Cambria Math"/>
              <w:lang w:eastAsia="zh-CN"/>
            </w:rPr>
            <m:t>,   i=1,…,n.     (35)</m:t>
          </m:r>
        </m:oMath>
      </m:oMathPara>
    </w:p>
    <w:p w14:paraId="3FD43A8A" w14:textId="14788D5B" w:rsidR="00AC0977" w:rsidRDefault="00265E2B" w:rsidP="00B0773C">
      <w:pPr>
        <w:pStyle w:val="NormalWeb"/>
        <w:spacing w:before="0" w:beforeAutospacing="0" w:after="0" w:afterAutospacing="0" w:line="360" w:lineRule="auto"/>
        <w:jc w:val="both"/>
        <w:outlineLvl w:val="0"/>
        <w:rPr>
          <w:ins w:id="82" w:author="Microsoft Office User" w:date="2019-07-13T18:10:00Z"/>
          <w:rFonts w:eastAsiaTheme="minorEastAsia"/>
          <w:lang w:eastAsia="zh-CN"/>
        </w:rPr>
      </w:pPr>
      <w:r>
        <w:rPr>
          <w:rFonts w:eastAsiaTheme="minorEastAsia"/>
          <w:lang w:eastAsia="zh-CN"/>
        </w:rPr>
        <w:t xml:space="preserve">Since cells in the same </w:t>
      </w:r>
      <w:r w:rsidR="00750233">
        <w:rPr>
          <w:rFonts w:eastAsiaTheme="minorEastAsia"/>
          <w:lang w:eastAsia="zh-CN"/>
        </w:rPr>
        <w:t xml:space="preserve">robust group are </w:t>
      </w:r>
      <w:r w:rsidR="007875BF">
        <w:rPr>
          <w:rFonts w:eastAsiaTheme="minorEastAsia"/>
          <w:lang w:eastAsia="zh-CN"/>
        </w:rPr>
        <w:t xml:space="preserve">always </w:t>
      </w:r>
      <w:r w:rsidR="00750233">
        <w:rPr>
          <w:rFonts w:eastAsiaTheme="minorEastAsia"/>
          <w:lang w:eastAsia="zh-CN"/>
        </w:rPr>
        <w:t xml:space="preserve">clustered together in </w:t>
      </w:r>
      <w:r w:rsidR="007875BF">
        <w:rPr>
          <w:rFonts w:eastAsiaTheme="minorEastAsia"/>
          <w:lang w:eastAsia="zh-CN"/>
        </w:rPr>
        <w:t>all</w:t>
      </w:r>
      <w:r w:rsidR="00750233">
        <w:rPr>
          <w:rFonts w:eastAsiaTheme="minorEastAsia"/>
          <w:lang w:eastAsia="zh-CN"/>
        </w:rPr>
        <w:t xml:space="preserve"> runs, </w:t>
      </w:r>
      <w:r w:rsidR="007875BF">
        <w:rPr>
          <w:rFonts w:eastAsiaTheme="minorEastAsia"/>
          <w:lang w:eastAsia="zh-CN"/>
        </w:rPr>
        <w:t>they are highly likely to come from a same true cluster.</w:t>
      </w:r>
      <w:r w:rsidR="00A26490">
        <w:rPr>
          <w:rFonts w:eastAsiaTheme="minorEastAsia"/>
          <w:lang w:eastAsia="zh-CN"/>
        </w:rPr>
        <w:t xml:space="preserve"> </w:t>
      </w:r>
      <w:proofErr w:type="spellStart"/>
      <w:r w:rsidR="00A26490">
        <w:rPr>
          <w:rFonts w:eastAsiaTheme="minorEastAsia"/>
          <w:lang w:eastAsia="zh-CN"/>
        </w:rPr>
        <w:t>scCloud</w:t>
      </w:r>
      <w:proofErr w:type="spellEnd"/>
      <w:r w:rsidR="00A26490">
        <w:rPr>
          <w:rFonts w:eastAsiaTheme="minorEastAsia"/>
          <w:lang w:eastAsia="zh-CN"/>
        </w:rPr>
        <w:t xml:space="preserve"> uses </w:t>
      </w:r>
      <m:oMath>
        <m:r>
          <w:rPr>
            <w:rFonts w:ascii="Cambria Math" w:eastAsiaTheme="minorEastAsia" w:hAnsi="Cambria Math"/>
            <w:lang w:eastAsia="zh-CN"/>
          </w:rPr>
          <m:t>n</m:t>
        </m:r>
        <m:r>
          <w:rPr>
            <w:rFonts w:ascii="Cambria Math" w:eastAsiaTheme="minorEastAsia" w:hAnsi="Cambria Math"/>
            <w:lang w:eastAsia="zh-CN"/>
          </w:rPr>
          <m:t>=20</m:t>
        </m:r>
      </m:oMath>
      <w:r w:rsidR="00C50A69">
        <w:rPr>
          <w:rFonts w:eastAsiaTheme="minorEastAsia"/>
          <w:lang w:eastAsia="zh-CN"/>
        </w:rPr>
        <w:t xml:space="preserve"> and </w:t>
      </w:r>
      <m:oMath>
        <m:r>
          <w:rPr>
            <w:rFonts w:ascii="Cambria Math" w:eastAsiaTheme="minorEastAsia" w:hAnsi="Cambria Math"/>
            <w:lang w:eastAsia="zh-CN"/>
          </w:rPr>
          <m:t>k=30</m:t>
        </m:r>
      </m:oMath>
      <w:r w:rsidR="00C50A69">
        <w:rPr>
          <w:rFonts w:eastAsiaTheme="minorEastAsia"/>
          <w:lang w:eastAsia="zh-CN"/>
        </w:rPr>
        <w:t xml:space="preserve"> by def</w:t>
      </w:r>
      <w:proofErr w:type="spellStart"/>
      <w:r w:rsidR="00C50A69">
        <w:rPr>
          <w:rFonts w:eastAsiaTheme="minorEastAsia"/>
          <w:lang w:eastAsia="zh-CN"/>
        </w:rPr>
        <w:t>ault</w:t>
      </w:r>
      <w:proofErr w:type="spellEnd"/>
      <w:r w:rsidR="00C50A69">
        <w:rPr>
          <w:rFonts w:eastAsiaTheme="minorEastAsia"/>
          <w:lang w:eastAsia="zh-CN"/>
        </w:rPr>
        <w:t>.</w:t>
      </w:r>
    </w:p>
    <w:p w14:paraId="6FD38A10" w14:textId="216475E2" w:rsidR="003B5F13" w:rsidRDefault="003B5F13" w:rsidP="00B0773C">
      <w:pPr>
        <w:pStyle w:val="NormalWeb"/>
        <w:spacing w:before="0" w:beforeAutospacing="0" w:after="0" w:afterAutospacing="0" w:line="360" w:lineRule="auto"/>
        <w:jc w:val="both"/>
        <w:outlineLvl w:val="0"/>
        <w:rPr>
          <w:ins w:id="83" w:author="Microsoft Office User" w:date="2019-07-13T18:10:00Z"/>
          <w:rFonts w:eastAsiaTheme="minorEastAsia"/>
          <w:lang w:eastAsia="zh-CN"/>
        </w:rPr>
      </w:pPr>
    </w:p>
    <w:p w14:paraId="2FD7C880" w14:textId="6E2FF03C" w:rsidR="006E37F0" w:rsidRDefault="006E37F0" w:rsidP="00B0773C">
      <w:pPr>
        <w:pStyle w:val="NormalWeb"/>
        <w:spacing w:before="0" w:beforeAutospacing="0" w:after="0" w:afterAutospacing="0" w:line="360" w:lineRule="auto"/>
        <w:jc w:val="both"/>
        <w:outlineLvl w:val="0"/>
        <w:rPr>
          <w:ins w:id="84" w:author="Microsoft Office User" w:date="2019-07-13T18:15:00Z"/>
          <w:rFonts w:eastAsiaTheme="minorEastAsia"/>
          <w:b/>
          <w:lang w:eastAsia="zh-CN"/>
        </w:rPr>
      </w:pPr>
      <w:ins w:id="85" w:author="Microsoft Office User" w:date="2019-07-13T18:11:00Z">
        <w:r w:rsidRPr="006E37F0">
          <w:rPr>
            <w:rFonts w:eastAsiaTheme="minorEastAsia"/>
            <w:b/>
            <w:lang w:eastAsia="zh-CN"/>
            <w:rPrChange w:id="86" w:author="Microsoft Office User" w:date="2019-07-13T18:13:00Z">
              <w:rPr>
                <w:rFonts w:eastAsiaTheme="minorEastAsia"/>
                <w:lang w:eastAsia="zh-CN"/>
              </w:rPr>
            </w:rPrChange>
          </w:rPr>
          <w:t>Analysis module: t</w:t>
        </w:r>
      </w:ins>
      <w:ins w:id="87" w:author="Microsoft Office User" w:date="2019-07-13T20:39:00Z">
        <w:r w:rsidR="002F08F2">
          <w:rPr>
            <w:rFonts w:eastAsiaTheme="minorEastAsia"/>
            <w:b/>
            <w:lang w:eastAsia="zh-CN"/>
          </w:rPr>
          <w:t>-</w:t>
        </w:r>
      </w:ins>
      <w:ins w:id="88" w:author="Microsoft Office User" w:date="2019-07-13T18:11:00Z">
        <w:r w:rsidRPr="006E37F0">
          <w:rPr>
            <w:rFonts w:eastAsiaTheme="minorEastAsia"/>
            <w:b/>
            <w:lang w:eastAsia="zh-CN"/>
            <w:rPrChange w:id="89" w:author="Microsoft Office User" w:date="2019-07-13T18:13:00Z">
              <w:rPr>
                <w:rFonts w:eastAsiaTheme="minorEastAsia"/>
                <w:lang w:eastAsia="zh-CN"/>
              </w:rPr>
            </w:rPrChange>
          </w:rPr>
          <w:t>SNE,</w:t>
        </w:r>
      </w:ins>
      <w:ins w:id="90" w:author="Microsoft Office User" w:date="2019-07-13T18:12:00Z">
        <w:r w:rsidRPr="006E37F0">
          <w:rPr>
            <w:rFonts w:eastAsiaTheme="minorEastAsia"/>
            <w:b/>
            <w:lang w:eastAsia="zh-CN"/>
            <w:rPrChange w:id="91" w:author="Microsoft Office User" w:date="2019-07-13T18:13:00Z">
              <w:rPr>
                <w:rFonts w:eastAsiaTheme="minorEastAsia"/>
                <w:lang w:eastAsia="zh-CN"/>
              </w:rPr>
            </w:rPrChange>
          </w:rPr>
          <w:t xml:space="preserve"> UMAP and force-directed layout embedding.</w:t>
        </w:r>
      </w:ins>
    </w:p>
    <w:p w14:paraId="79C42462" w14:textId="77777777" w:rsidR="00DF4A63" w:rsidRDefault="00DA2B37" w:rsidP="00B0773C">
      <w:pPr>
        <w:pStyle w:val="NormalWeb"/>
        <w:spacing w:before="0" w:beforeAutospacing="0" w:after="0" w:afterAutospacing="0" w:line="360" w:lineRule="auto"/>
        <w:jc w:val="both"/>
        <w:outlineLvl w:val="0"/>
        <w:rPr>
          <w:ins w:id="92" w:author="Microsoft Office User" w:date="2019-07-13T20:51:00Z"/>
          <w:rFonts w:eastAsiaTheme="minorEastAsia"/>
          <w:lang w:eastAsia="zh-CN"/>
        </w:rPr>
      </w:pPr>
      <w:proofErr w:type="spellStart"/>
      <w:ins w:id="93" w:author="Microsoft Office User" w:date="2019-07-13T19:47:00Z">
        <w:r>
          <w:rPr>
            <w:rFonts w:eastAsiaTheme="minorEastAsia"/>
            <w:lang w:eastAsia="zh-CN"/>
          </w:rPr>
          <w:t>scCloud</w:t>
        </w:r>
        <w:proofErr w:type="spellEnd"/>
        <w:r>
          <w:rPr>
            <w:rFonts w:eastAsiaTheme="minorEastAsia"/>
            <w:lang w:eastAsia="zh-CN"/>
          </w:rPr>
          <w:t xml:space="preserve"> </w:t>
        </w:r>
      </w:ins>
      <w:ins w:id="94" w:author="Microsoft Office User" w:date="2019-07-13T19:48:00Z">
        <w:r>
          <w:rPr>
            <w:rFonts w:eastAsiaTheme="minorEastAsia"/>
            <w:lang w:eastAsia="zh-CN"/>
          </w:rPr>
          <w:t>uses the Multicore-TSNE</w:t>
        </w:r>
      </w:ins>
      <w:ins w:id="95" w:author="Microsoft Office User" w:date="2019-07-13T20:38:00Z">
        <w:r w:rsidR="00AB407C">
          <w:rPr>
            <w:rFonts w:eastAsiaTheme="minorEastAsia"/>
            <w:lang w:eastAsia="zh-CN"/>
          </w:rPr>
          <w:t xml:space="preserve"> </w:t>
        </w:r>
        <w:r w:rsidR="00AB407C">
          <w:rPr>
            <w:rFonts w:eastAsiaTheme="minorEastAsia"/>
            <w:lang w:eastAsia="zh-CN"/>
          </w:rPr>
          <w:t>package</w:t>
        </w:r>
      </w:ins>
      <w:ins w:id="96" w:author="Microsoft Office User" w:date="2019-07-13T19:48:00Z">
        <w:r>
          <w:rPr>
            <w:rFonts w:eastAsiaTheme="minorEastAsia"/>
            <w:lang w:eastAsia="zh-CN"/>
          </w:rPr>
          <w:t xml:space="preserve"> [</w:t>
        </w:r>
      </w:ins>
      <w:ins w:id="97" w:author="Microsoft Office User" w:date="2019-07-13T20:06:00Z">
        <w:r w:rsidR="00D91B1D">
          <w:rPr>
            <w:rFonts w:eastAsiaTheme="minorEastAsia"/>
            <w:lang w:eastAsia="zh-CN"/>
          </w:rPr>
          <w:fldChar w:fldCharType="begin"/>
        </w:r>
        <w:r w:rsidR="00D91B1D">
          <w:rPr>
            <w:rFonts w:eastAsiaTheme="minorEastAsia"/>
            <w:lang w:eastAsia="zh-CN"/>
          </w:rPr>
          <w:instrText xml:space="preserve"> HYPERLINK "https://github.com/DmitryUlyanov/Multicore-TSNE" </w:instrText>
        </w:r>
        <w:r w:rsidR="00D91B1D">
          <w:rPr>
            <w:rFonts w:eastAsiaTheme="minorEastAsia"/>
            <w:lang w:eastAsia="zh-CN"/>
          </w:rPr>
        </w:r>
        <w:r w:rsidR="00D91B1D">
          <w:rPr>
            <w:rFonts w:eastAsiaTheme="minorEastAsia"/>
            <w:lang w:eastAsia="zh-CN"/>
          </w:rPr>
          <w:fldChar w:fldCharType="separate"/>
        </w:r>
        <w:r w:rsidR="00F939CB" w:rsidRPr="00D91B1D">
          <w:rPr>
            <w:rStyle w:val="Hyperlink"/>
            <w:rFonts w:eastAsiaTheme="minorEastAsia"/>
            <w:lang w:eastAsia="zh-CN"/>
          </w:rPr>
          <w:t>https://github.com/DmitryUlyanov/Multicore-TSNE</w:t>
        </w:r>
        <w:r w:rsidR="00D91B1D">
          <w:rPr>
            <w:rFonts w:eastAsiaTheme="minorEastAsia"/>
            <w:lang w:eastAsia="zh-CN"/>
          </w:rPr>
          <w:fldChar w:fldCharType="end"/>
        </w:r>
      </w:ins>
      <w:ins w:id="98" w:author="Microsoft Office User" w:date="2019-07-13T19:48:00Z">
        <w:r>
          <w:rPr>
            <w:rFonts w:eastAsiaTheme="minorEastAsia"/>
            <w:lang w:eastAsia="zh-CN"/>
          </w:rPr>
          <w:t xml:space="preserve">] </w:t>
        </w:r>
      </w:ins>
      <w:ins w:id="99" w:author="Microsoft Office User" w:date="2019-07-13T19:49:00Z">
        <w:r>
          <w:rPr>
            <w:rFonts w:eastAsiaTheme="minorEastAsia"/>
            <w:lang w:eastAsia="zh-CN"/>
          </w:rPr>
          <w:t>implemented by Dmitry Ulyanov to calculate t</w:t>
        </w:r>
      </w:ins>
      <w:ins w:id="100" w:author="Microsoft Office User" w:date="2019-07-13T20:42:00Z">
        <w:r w:rsidR="00CB5213">
          <w:rPr>
            <w:rFonts w:eastAsiaTheme="minorEastAsia"/>
            <w:lang w:eastAsia="zh-CN"/>
          </w:rPr>
          <w:t>-</w:t>
        </w:r>
      </w:ins>
      <w:ins w:id="101" w:author="Microsoft Office User" w:date="2019-07-13T19:49:00Z">
        <w:r>
          <w:rPr>
            <w:rFonts w:eastAsiaTheme="minorEastAsia"/>
            <w:lang w:eastAsia="zh-CN"/>
          </w:rPr>
          <w:t xml:space="preserve">SNE embedding. </w:t>
        </w:r>
      </w:ins>
      <w:ins w:id="102" w:author="Microsoft Office User" w:date="2019-07-13T20:03:00Z">
        <w:r w:rsidR="009C0439">
          <w:rPr>
            <w:rFonts w:eastAsiaTheme="minorEastAsia"/>
            <w:lang w:eastAsia="zh-CN"/>
          </w:rPr>
          <w:t>We found</w:t>
        </w:r>
      </w:ins>
      <w:ins w:id="103" w:author="Microsoft Office User" w:date="2019-07-13T20:04:00Z">
        <w:r w:rsidR="003F124A">
          <w:rPr>
            <w:rFonts w:eastAsiaTheme="minorEastAsia"/>
            <w:lang w:eastAsia="zh-CN"/>
          </w:rPr>
          <w:t xml:space="preserve"> and fixed</w:t>
        </w:r>
      </w:ins>
      <w:ins w:id="104" w:author="Microsoft Office User" w:date="2019-07-13T20:03:00Z">
        <w:r w:rsidR="009C0439">
          <w:rPr>
            <w:rFonts w:eastAsiaTheme="minorEastAsia"/>
            <w:lang w:eastAsia="zh-CN"/>
          </w:rPr>
          <w:t xml:space="preserve"> a random-seed-related bug in this package that </w:t>
        </w:r>
        <w:r w:rsidR="00041636">
          <w:rPr>
            <w:rFonts w:eastAsiaTheme="minorEastAsia"/>
            <w:lang w:eastAsia="zh-CN"/>
          </w:rPr>
          <w:t xml:space="preserve">prevents the package to reproduce </w:t>
        </w:r>
      </w:ins>
      <w:ins w:id="105" w:author="Microsoft Office User" w:date="2019-07-13T20:05:00Z">
        <w:r w:rsidR="00B8789E">
          <w:rPr>
            <w:rFonts w:eastAsiaTheme="minorEastAsia"/>
            <w:lang w:eastAsia="zh-CN"/>
          </w:rPr>
          <w:t xml:space="preserve">the exact </w:t>
        </w:r>
      </w:ins>
      <w:ins w:id="106" w:author="Microsoft Office User" w:date="2019-07-13T20:04:00Z">
        <w:r w:rsidR="00C306E7">
          <w:rPr>
            <w:rFonts w:eastAsiaTheme="minorEastAsia"/>
            <w:lang w:eastAsia="zh-CN"/>
          </w:rPr>
          <w:t>t</w:t>
        </w:r>
      </w:ins>
      <w:ins w:id="107" w:author="Microsoft Office User" w:date="2019-07-13T20:42:00Z">
        <w:r w:rsidR="00CB5213">
          <w:rPr>
            <w:rFonts w:eastAsiaTheme="minorEastAsia"/>
            <w:lang w:eastAsia="zh-CN"/>
          </w:rPr>
          <w:t>-</w:t>
        </w:r>
      </w:ins>
      <w:ins w:id="108" w:author="Microsoft Office User" w:date="2019-07-13T20:04:00Z">
        <w:r w:rsidR="00C306E7">
          <w:rPr>
            <w:rFonts w:eastAsiaTheme="minorEastAsia"/>
            <w:lang w:eastAsia="zh-CN"/>
          </w:rPr>
          <w:t>SNE coordinates</w:t>
        </w:r>
      </w:ins>
      <w:ins w:id="109" w:author="Microsoft Office User" w:date="2019-07-13T20:05:00Z">
        <w:r w:rsidR="00B8789E">
          <w:rPr>
            <w:rFonts w:eastAsiaTheme="minorEastAsia"/>
            <w:lang w:eastAsia="zh-CN"/>
          </w:rPr>
          <w:t xml:space="preserve">. </w:t>
        </w:r>
      </w:ins>
      <w:ins w:id="110" w:author="Microsoft Office User" w:date="2019-07-13T20:06:00Z">
        <w:r w:rsidR="00B32982">
          <w:rPr>
            <w:rFonts w:eastAsiaTheme="minorEastAsia"/>
            <w:lang w:eastAsia="zh-CN"/>
          </w:rPr>
          <w:t>The bug fixed package is available at [</w:t>
        </w:r>
      </w:ins>
      <w:ins w:id="111" w:author="Microsoft Office User" w:date="2019-07-13T20:07:00Z">
        <w:r w:rsidR="00DB5042">
          <w:rPr>
            <w:rFonts w:eastAsiaTheme="minorEastAsia"/>
            <w:lang w:eastAsia="zh-CN"/>
          </w:rPr>
          <w:fldChar w:fldCharType="begin"/>
        </w:r>
        <w:r w:rsidR="00DB5042">
          <w:rPr>
            <w:rFonts w:eastAsiaTheme="minorEastAsia"/>
            <w:lang w:eastAsia="zh-CN"/>
          </w:rPr>
          <w:instrText xml:space="preserve"> HYPERLINK "https://github.com/bli25broad/Multicore-TSNE" </w:instrText>
        </w:r>
        <w:r w:rsidR="00DB5042">
          <w:rPr>
            <w:rFonts w:eastAsiaTheme="minorEastAsia"/>
            <w:lang w:eastAsia="zh-CN"/>
          </w:rPr>
        </w:r>
        <w:r w:rsidR="00DB5042">
          <w:rPr>
            <w:rFonts w:eastAsiaTheme="minorEastAsia"/>
            <w:lang w:eastAsia="zh-CN"/>
          </w:rPr>
          <w:fldChar w:fldCharType="separate"/>
        </w:r>
        <w:r w:rsidR="001A0535" w:rsidRPr="00DB5042">
          <w:rPr>
            <w:rStyle w:val="Hyperlink"/>
            <w:rFonts w:eastAsiaTheme="minorEastAsia"/>
            <w:lang w:eastAsia="zh-CN"/>
          </w:rPr>
          <w:t>https://github.com/bli25broad/Multicore-TSNE</w:t>
        </w:r>
        <w:r w:rsidR="00DB5042">
          <w:rPr>
            <w:rFonts w:eastAsiaTheme="minorEastAsia"/>
            <w:lang w:eastAsia="zh-CN"/>
          </w:rPr>
          <w:fldChar w:fldCharType="end"/>
        </w:r>
      </w:ins>
      <w:ins w:id="112" w:author="Microsoft Office User" w:date="2019-07-13T20:06:00Z">
        <w:r w:rsidR="00B32982">
          <w:rPr>
            <w:rFonts w:eastAsiaTheme="minorEastAsia"/>
            <w:lang w:eastAsia="zh-CN"/>
          </w:rPr>
          <w:t>].</w:t>
        </w:r>
      </w:ins>
      <w:ins w:id="113" w:author="Microsoft Office User" w:date="2019-07-13T20:08:00Z">
        <w:r w:rsidR="007157BF">
          <w:rPr>
            <w:rFonts w:eastAsiaTheme="minorEastAsia"/>
            <w:lang w:eastAsia="zh-CN"/>
          </w:rPr>
          <w:t xml:space="preserve"> </w:t>
        </w:r>
        <w:proofErr w:type="spellStart"/>
        <w:r w:rsidR="007157BF">
          <w:rPr>
            <w:rFonts w:eastAsiaTheme="minorEastAsia"/>
            <w:lang w:eastAsia="zh-CN"/>
          </w:rPr>
          <w:t>scCloud</w:t>
        </w:r>
        <w:proofErr w:type="spellEnd"/>
        <w:r w:rsidR="007157BF">
          <w:rPr>
            <w:rFonts w:eastAsiaTheme="minorEastAsia"/>
            <w:lang w:eastAsia="zh-CN"/>
          </w:rPr>
          <w:t xml:space="preserve"> uses </w:t>
        </w:r>
      </w:ins>
      <w:ins w:id="114" w:author="Microsoft Office User" w:date="2019-07-13T20:38:00Z">
        <w:r w:rsidR="00AB407C">
          <w:rPr>
            <w:rFonts w:eastAsiaTheme="minorEastAsia"/>
            <w:lang w:eastAsia="zh-CN"/>
          </w:rPr>
          <w:t xml:space="preserve">the </w:t>
        </w:r>
        <w:proofErr w:type="spellStart"/>
        <w:r w:rsidR="00AB407C">
          <w:rPr>
            <w:rFonts w:eastAsiaTheme="minorEastAsia"/>
            <w:lang w:eastAsia="zh-CN"/>
          </w:rPr>
          <w:t>pyFIt</w:t>
        </w:r>
        <w:proofErr w:type="spellEnd"/>
        <w:r w:rsidR="00AB407C">
          <w:rPr>
            <w:rFonts w:eastAsiaTheme="minorEastAsia"/>
            <w:lang w:eastAsia="zh-CN"/>
          </w:rPr>
          <w:t>-SNE package [</w:t>
        </w:r>
      </w:ins>
      <w:ins w:id="115" w:author="Microsoft Office User" w:date="2019-07-13T20:50:00Z">
        <w:r w:rsidR="00121A83">
          <w:rPr>
            <w:rFonts w:eastAsiaTheme="minorEastAsia"/>
            <w:lang w:eastAsia="zh-CN"/>
          </w:rPr>
          <w:fldChar w:fldCharType="begin"/>
        </w:r>
        <w:r w:rsidR="00121A83">
          <w:rPr>
            <w:rFonts w:eastAsiaTheme="minorEastAsia"/>
            <w:lang w:eastAsia="zh-CN"/>
          </w:rPr>
          <w:instrText xml:space="preserve"> HYPERLINK "https://github.com/KlugerLab/pyFIt-SNE" </w:instrText>
        </w:r>
        <w:r w:rsidR="00121A83">
          <w:rPr>
            <w:rFonts w:eastAsiaTheme="minorEastAsia"/>
            <w:lang w:eastAsia="zh-CN"/>
          </w:rPr>
        </w:r>
        <w:r w:rsidR="00121A83">
          <w:rPr>
            <w:rFonts w:eastAsiaTheme="minorEastAsia"/>
            <w:lang w:eastAsia="zh-CN"/>
          </w:rPr>
          <w:fldChar w:fldCharType="separate"/>
        </w:r>
        <w:r w:rsidR="00AB407C" w:rsidRPr="00121A83">
          <w:rPr>
            <w:rStyle w:val="Hyperlink"/>
            <w:rFonts w:eastAsiaTheme="minorEastAsia"/>
            <w:lang w:eastAsia="zh-CN"/>
          </w:rPr>
          <w:t>https://github.com/KlugerLab/pyFIt-SNE</w:t>
        </w:r>
        <w:r w:rsidR="00121A83">
          <w:rPr>
            <w:rFonts w:eastAsiaTheme="minorEastAsia"/>
            <w:lang w:eastAsia="zh-CN"/>
          </w:rPr>
          <w:fldChar w:fldCharType="end"/>
        </w:r>
      </w:ins>
      <w:ins w:id="116" w:author="Microsoft Office User" w:date="2019-07-13T20:39:00Z">
        <w:r w:rsidR="00AB407C">
          <w:rPr>
            <w:rFonts w:eastAsiaTheme="minorEastAsia"/>
            <w:lang w:eastAsia="zh-CN"/>
          </w:rPr>
          <w:t>]</w:t>
        </w:r>
        <w:r w:rsidR="00AF6565">
          <w:rPr>
            <w:rFonts w:eastAsiaTheme="minorEastAsia"/>
            <w:lang w:eastAsia="zh-CN"/>
          </w:rPr>
          <w:t xml:space="preserve"> to calculate </w:t>
        </w:r>
        <w:proofErr w:type="spellStart"/>
        <w:r w:rsidR="00AF6565">
          <w:rPr>
            <w:rFonts w:eastAsiaTheme="minorEastAsia"/>
            <w:lang w:eastAsia="zh-CN"/>
          </w:rPr>
          <w:t>FIt</w:t>
        </w:r>
        <w:proofErr w:type="spellEnd"/>
        <w:r w:rsidR="00AF6565">
          <w:rPr>
            <w:rFonts w:eastAsiaTheme="minorEastAsia"/>
            <w:lang w:eastAsia="zh-CN"/>
          </w:rPr>
          <w:t>-SNE</w:t>
        </w:r>
      </w:ins>
      <w:ins w:id="117" w:author="Microsoft Office User" w:date="2019-07-13T20:42:00Z">
        <w:r w:rsidR="002817B4">
          <w:rPr>
            <w:rFonts w:eastAsiaTheme="minorEastAsia"/>
            <w:lang w:eastAsia="zh-CN"/>
          </w:rPr>
          <w:t xml:space="preserve"> embedding</w:t>
        </w:r>
      </w:ins>
      <w:ins w:id="118" w:author="Microsoft Office User" w:date="2019-07-13T20:43:00Z">
        <w:r w:rsidR="002817B4">
          <w:rPr>
            <w:rFonts w:eastAsiaTheme="minorEastAsia"/>
            <w:lang w:eastAsia="zh-CN"/>
          </w:rPr>
          <w:t>, which is a fast approximation of the t-SNE</w:t>
        </w:r>
      </w:ins>
      <w:ins w:id="119" w:author="Microsoft Office User" w:date="2019-07-13T20:44:00Z">
        <w:r w:rsidR="006D0326">
          <w:rPr>
            <w:rFonts w:eastAsiaTheme="minorEastAsia"/>
            <w:lang w:eastAsia="zh-CN"/>
          </w:rPr>
          <w:t xml:space="preserve"> embedding. </w:t>
        </w:r>
        <w:proofErr w:type="spellStart"/>
        <w:r w:rsidR="00162089">
          <w:rPr>
            <w:rFonts w:eastAsiaTheme="minorEastAsia"/>
            <w:lang w:eastAsia="zh-CN"/>
          </w:rPr>
          <w:t>scCloud</w:t>
        </w:r>
        <w:proofErr w:type="spellEnd"/>
        <w:r w:rsidR="00162089">
          <w:rPr>
            <w:rFonts w:eastAsiaTheme="minorEastAsia"/>
            <w:lang w:eastAsia="zh-CN"/>
          </w:rPr>
          <w:t xml:space="preserve"> uses the </w:t>
        </w:r>
      </w:ins>
      <w:proofErr w:type="spellStart"/>
      <w:ins w:id="120" w:author="Microsoft Office User" w:date="2019-07-13T20:49:00Z">
        <w:r w:rsidR="00121A83">
          <w:rPr>
            <w:rFonts w:eastAsiaTheme="minorEastAsia"/>
            <w:lang w:eastAsia="zh-CN"/>
          </w:rPr>
          <w:t>umap</w:t>
        </w:r>
        <w:proofErr w:type="spellEnd"/>
        <w:r w:rsidR="00121A83">
          <w:rPr>
            <w:rFonts w:eastAsiaTheme="minorEastAsia"/>
            <w:lang w:eastAsia="zh-CN"/>
          </w:rPr>
          <w:t xml:space="preserve"> package [https://github.com/</w:t>
        </w:r>
      </w:ins>
      <w:ins w:id="121" w:author="Microsoft Office User" w:date="2019-07-13T20:51:00Z">
        <w:r w:rsidR="00F14BF1">
          <w:rPr>
            <w:rFonts w:eastAsiaTheme="minorEastAsia"/>
            <w:lang w:eastAsia="zh-CN"/>
          </w:rPr>
          <w:t xml:space="preserve">lmcinnes/umap] </w:t>
        </w:r>
        <w:r w:rsidR="005F0FD4">
          <w:rPr>
            <w:rFonts w:eastAsiaTheme="minorEastAsia"/>
            <w:lang w:eastAsia="zh-CN"/>
          </w:rPr>
          <w:t>to calculate UMAP embedding.</w:t>
        </w:r>
        <w:r w:rsidR="00217F14">
          <w:rPr>
            <w:rFonts w:eastAsiaTheme="minorEastAsia"/>
            <w:lang w:eastAsia="zh-CN"/>
          </w:rPr>
          <w:t xml:space="preserve"> </w:t>
        </w:r>
      </w:ins>
    </w:p>
    <w:p w14:paraId="5310E6E1" w14:textId="77777777" w:rsidR="00DF4A63" w:rsidRDefault="00DF4A63" w:rsidP="00B0773C">
      <w:pPr>
        <w:pStyle w:val="NormalWeb"/>
        <w:spacing w:before="0" w:beforeAutospacing="0" w:after="0" w:afterAutospacing="0" w:line="360" w:lineRule="auto"/>
        <w:jc w:val="both"/>
        <w:outlineLvl w:val="0"/>
        <w:rPr>
          <w:ins w:id="122" w:author="Microsoft Office User" w:date="2019-07-13T20:51:00Z"/>
          <w:rFonts w:eastAsiaTheme="minorEastAsia"/>
          <w:lang w:eastAsia="zh-CN"/>
        </w:rPr>
      </w:pPr>
    </w:p>
    <w:p w14:paraId="6B5F483C" w14:textId="74B4B1AB" w:rsidR="00575AA0" w:rsidRDefault="002817B4" w:rsidP="00B0773C">
      <w:pPr>
        <w:pStyle w:val="NormalWeb"/>
        <w:spacing w:before="0" w:beforeAutospacing="0" w:after="0" w:afterAutospacing="0" w:line="360" w:lineRule="auto"/>
        <w:jc w:val="both"/>
        <w:outlineLvl w:val="0"/>
        <w:rPr>
          <w:ins w:id="123" w:author="Microsoft Office User" w:date="2019-07-13T18:15:00Z"/>
          <w:rFonts w:eastAsiaTheme="minorEastAsia"/>
          <w:lang w:eastAsia="zh-CN"/>
        </w:rPr>
      </w:pPr>
      <w:bookmarkStart w:id="124" w:name="_GoBack"/>
      <w:bookmarkEnd w:id="124"/>
      <w:ins w:id="125" w:author="Microsoft Office User" w:date="2019-07-13T20:43:00Z">
        <w:r>
          <w:rPr>
            <w:rFonts w:eastAsiaTheme="minorEastAsia"/>
            <w:lang w:eastAsia="zh-CN"/>
          </w:rPr>
          <w:t xml:space="preserve"> </w:t>
        </w:r>
      </w:ins>
    </w:p>
    <w:p w14:paraId="78CAD0B6" w14:textId="77777777" w:rsidR="00575AA0" w:rsidRPr="00575AA0" w:rsidRDefault="00575AA0" w:rsidP="00B0773C">
      <w:pPr>
        <w:pStyle w:val="NormalWeb"/>
        <w:spacing w:before="0" w:beforeAutospacing="0" w:after="0" w:afterAutospacing="0" w:line="360" w:lineRule="auto"/>
        <w:jc w:val="both"/>
        <w:outlineLvl w:val="0"/>
        <w:rPr>
          <w:ins w:id="126" w:author="Microsoft Office User" w:date="2019-07-13T18:12:00Z"/>
          <w:rFonts w:eastAsiaTheme="minorEastAsia"/>
          <w:lang w:eastAsia="zh-CN"/>
        </w:rPr>
      </w:pPr>
    </w:p>
    <w:p w14:paraId="260B3280" w14:textId="45325D25" w:rsidR="003B5F13" w:rsidRPr="008155BE" w:rsidRDefault="006E37F0" w:rsidP="00B0773C">
      <w:pPr>
        <w:pStyle w:val="NormalWeb"/>
        <w:spacing w:before="0" w:beforeAutospacing="0" w:after="0" w:afterAutospacing="0" w:line="360" w:lineRule="auto"/>
        <w:jc w:val="both"/>
        <w:outlineLvl w:val="0"/>
        <w:rPr>
          <w:rFonts w:eastAsiaTheme="minorEastAsia"/>
          <w:b/>
          <w:lang w:eastAsia="zh-CN"/>
          <w:rPrChange w:id="127" w:author="Microsoft Office User" w:date="2019-07-13T18:15:00Z">
            <w:rPr>
              <w:rFonts w:eastAsiaTheme="minorEastAsia"/>
              <w:lang w:eastAsia="zh-CN"/>
            </w:rPr>
          </w:rPrChange>
        </w:rPr>
      </w:pPr>
      <w:ins w:id="128" w:author="Microsoft Office User" w:date="2019-07-13T18:13:00Z">
        <w:r w:rsidRPr="008155BE">
          <w:rPr>
            <w:rFonts w:eastAsiaTheme="minorEastAsia"/>
            <w:b/>
            <w:lang w:eastAsia="zh-CN"/>
            <w:rPrChange w:id="129" w:author="Microsoft Office User" w:date="2019-07-13T18:15:00Z">
              <w:rPr>
                <w:rFonts w:eastAsiaTheme="minorEastAsia"/>
                <w:lang w:eastAsia="zh-CN"/>
              </w:rPr>
            </w:rPrChange>
          </w:rPr>
          <w:t>Analysis module: deep-</w:t>
        </w:r>
      </w:ins>
      <w:ins w:id="130" w:author="Microsoft Office User" w:date="2019-07-13T18:15:00Z">
        <w:r w:rsidRPr="008155BE">
          <w:rPr>
            <w:rFonts w:eastAsiaTheme="minorEastAsia"/>
            <w:b/>
            <w:lang w:eastAsia="zh-CN"/>
            <w:rPrChange w:id="131" w:author="Microsoft Office User" w:date="2019-07-13T18:15:00Z">
              <w:rPr>
                <w:rFonts w:eastAsiaTheme="minorEastAsia"/>
                <w:lang w:eastAsia="zh-CN"/>
              </w:rPr>
            </w:rPrChange>
          </w:rPr>
          <w:t>learning-based visualization.</w:t>
        </w:r>
      </w:ins>
      <w:ins w:id="132" w:author="Microsoft Office User" w:date="2019-07-13T18:11:00Z">
        <w:r w:rsidRPr="008155BE">
          <w:rPr>
            <w:rFonts w:eastAsiaTheme="minorEastAsia"/>
            <w:b/>
            <w:lang w:eastAsia="zh-CN"/>
            <w:rPrChange w:id="133" w:author="Microsoft Office User" w:date="2019-07-13T18:15:00Z">
              <w:rPr>
                <w:rFonts w:eastAsiaTheme="minorEastAsia"/>
                <w:lang w:eastAsia="zh-CN"/>
              </w:rPr>
            </w:rPrChange>
          </w:rPr>
          <w:t xml:space="preserve"> </w:t>
        </w:r>
      </w:ins>
    </w:p>
    <w:p w14:paraId="31D379EA" w14:textId="18F8C540" w:rsidR="00CD4940" w:rsidRDefault="00CD4940" w:rsidP="00B0773C">
      <w:pPr>
        <w:pStyle w:val="NormalWeb"/>
        <w:spacing w:before="0" w:beforeAutospacing="0" w:after="0" w:afterAutospacing="0" w:line="360" w:lineRule="auto"/>
        <w:jc w:val="both"/>
        <w:outlineLvl w:val="0"/>
        <w:rPr>
          <w:rFonts w:eastAsiaTheme="minorEastAsia"/>
          <w:lang w:eastAsia="zh-CN"/>
        </w:rPr>
      </w:pPr>
    </w:p>
    <w:p w14:paraId="1AB3E76B" w14:textId="77777777" w:rsidR="00CD4940" w:rsidRPr="00B328C8" w:rsidRDefault="00CD4940" w:rsidP="00B0773C">
      <w:pPr>
        <w:pStyle w:val="NormalWeb"/>
        <w:spacing w:before="0" w:beforeAutospacing="0" w:after="0" w:afterAutospacing="0" w:line="360" w:lineRule="auto"/>
        <w:jc w:val="both"/>
        <w:outlineLvl w:val="0"/>
        <w:rPr>
          <w:rFonts w:eastAsiaTheme="minorEastAsia"/>
          <w:lang w:eastAsia="zh-CN"/>
        </w:rPr>
      </w:pPr>
    </w:p>
    <w:p w14:paraId="45F35DC9" w14:textId="77777777" w:rsidR="00003C88" w:rsidRDefault="00003C88" w:rsidP="00150B34">
      <w:pPr>
        <w:pStyle w:val="NormalWeb"/>
        <w:spacing w:before="0" w:beforeAutospacing="0" w:line="480" w:lineRule="auto"/>
        <w:jc w:val="both"/>
        <w:outlineLvl w:val="0"/>
        <w:rPr>
          <w:rFonts w:eastAsiaTheme="minorEastAsia"/>
          <w:lang w:eastAsia="zh-CN"/>
        </w:rPr>
      </w:pPr>
    </w:p>
    <w:p w14:paraId="0C52AB5A" w14:textId="77777777" w:rsidR="00D70598" w:rsidRDefault="00D70598" w:rsidP="00E67C58">
      <w:pPr>
        <w:pStyle w:val="NormalWeb"/>
        <w:spacing w:before="0" w:beforeAutospacing="0" w:line="360" w:lineRule="auto"/>
        <w:jc w:val="both"/>
        <w:outlineLvl w:val="0"/>
        <w:rPr>
          <w:rFonts w:eastAsiaTheme="minorEastAsia"/>
          <w:b/>
          <w:lang w:eastAsia="zh-CN"/>
        </w:rPr>
      </w:pPr>
    </w:p>
    <w:p w14:paraId="1C3F29F5" w14:textId="4E1030F9" w:rsidR="003C2344" w:rsidRDefault="003C2344" w:rsidP="00150B34">
      <w:pPr>
        <w:pStyle w:val="NormalWeb"/>
        <w:spacing w:before="0" w:beforeAutospacing="0" w:line="480" w:lineRule="auto"/>
        <w:jc w:val="both"/>
        <w:outlineLvl w:val="0"/>
        <w:rPr>
          <w:rFonts w:eastAsiaTheme="minorEastAsia"/>
          <w:b/>
          <w:lang w:eastAsia="zh-CN"/>
        </w:rPr>
      </w:pPr>
    </w:p>
    <w:p w14:paraId="5E33A6E2" w14:textId="7E96118D" w:rsidR="009C5BAD" w:rsidRDefault="009C5BAD" w:rsidP="00150B34">
      <w:pPr>
        <w:pStyle w:val="NormalWeb"/>
        <w:spacing w:before="0" w:beforeAutospacing="0" w:line="480" w:lineRule="auto"/>
        <w:jc w:val="both"/>
        <w:outlineLvl w:val="0"/>
        <w:rPr>
          <w:rFonts w:eastAsiaTheme="minorEastAsia"/>
          <w:b/>
          <w:lang w:eastAsia="zh-CN"/>
        </w:rPr>
      </w:pPr>
    </w:p>
    <w:p w14:paraId="5E2C4C2D" w14:textId="64734139" w:rsidR="009C5BAD" w:rsidRDefault="009C5BAD" w:rsidP="00150B34">
      <w:pPr>
        <w:pStyle w:val="NormalWeb"/>
        <w:spacing w:before="0" w:beforeAutospacing="0" w:line="480" w:lineRule="auto"/>
        <w:jc w:val="both"/>
        <w:outlineLvl w:val="0"/>
        <w:rPr>
          <w:rFonts w:eastAsiaTheme="minorEastAsia"/>
          <w:b/>
          <w:lang w:eastAsia="zh-CN"/>
        </w:rPr>
      </w:pPr>
    </w:p>
    <w:p w14:paraId="349A109C" w14:textId="157BEF8A" w:rsidR="009C5BAD" w:rsidRDefault="009C5BAD" w:rsidP="00150B34">
      <w:pPr>
        <w:pStyle w:val="NormalWeb"/>
        <w:spacing w:before="0" w:beforeAutospacing="0" w:line="480" w:lineRule="auto"/>
        <w:jc w:val="both"/>
        <w:outlineLvl w:val="0"/>
        <w:rPr>
          <w:rFonts w:eastAsiaTheme="minorEastAsia"/>
          <w:b/>
          <w:lang w:eastAsia="zh-CN"/>
        </w:rPr>
      </w:pPr>
    </w:p>
    <w:p w14:paraId="4EA143D2" w14:textId="1BB39C18" w:rsidR="009C5BAD" w:rsidRDefault="009C5BAD" w:rsidP="00150B34">
      <w:pPr>
        <w:pStyle w:val="NormalWeb"/>
        <w:spacing w:before="0" w:beforeAutospacing="0" w:line="480" w:lineRule="auto"/>
        <w:jc w:val="both"/>
        <w:outlineLvl w:val="0"/>
        <w:rPr>
          <w:rFonts w:eastAsiaTheme="minorEastAsia"/>
          <w:b/>
          <w:lang w:eastAsia="zh-CN"/>
        </w:rPr>
      </w:pPr>
    </w:p>
    <w:p w14:paraId="5477FF29" w14:textId="7BB5E669" w:rsidR="009C5BAD" w:rsidRDefault="009C5BAD" w:rsidP="00150B34">
      <w:pPr>
        <w:pStyle w:val="NormalWeb"/>
        <w:spacing w:before="0" w:beforeAutospacing="0" w:line="480" w:lineRule="auto"/>
        <w:jc w:val="both"/>
        <w:outlineLvl w:val="0"/>
        <w:rPr>
          <w:rFonts w:eastAsiaTheme="minorEastAsia"/>
          <w:b/>
          <w:lang w:eastAsia="zh-CN"/>
        </w:rPr>
      </w:pPr>
    </w:p>
    <w:p w14:paraId="0C554E2C" w14:textId="3FA4A38F" w:rsidR="00E67C58" w:rsidRDefault="00E67C58" w:rsidP="00150B34">
      <w:pPr>
        <w:pStyle w:val="NormalWeb"/>
        <w:spacing w:before="0" w:beforeAutospacing="0" w:line="480" w:lineRule="auto"/>
        <w:jc w:val="both"/>
        <w:outlineLvl w:val="0"/>
        <w:rPr>
          <w:rFonts w:eastAsiaTheme="minorEastAsia"/>
          <w:b/>
          <w:lang w:eastAsia="zh-CN"/>
        </w:rPr>
      </w:pPr>
    </w:p>
    <w:p w14:paraId="2A2379EB" w14:textId="2E090576" w:rsidR="00E67C58" w:rsidRDefault="00E67C58" w:rsidP="00150B34">
      <w:pPr>
        <w:pStyle w:val="NormalWeb"/>
        <w:spacing w:before="0" w:beforeAutospacing="0" w:line="480" w:lineRule="auto"/>
        <w:jc w:val="both"/>
        <w:outlineLvl w:val="0"/>
        <w:rPr>
          <w:rFonts w:eastAsiaTheme="minorEastAsia"/>
          <w:b/>
          <w:lang w:eastAsia="zh-CN"/>
        </w:rPr>
      </w:pPr>
    </w:p>
    <w:p w14:paraId="2B235895" w14:textId="060A285F" w:rsidR="00E67C58" w:rsidRDefault="00E67C58" w:rsidP="00150B34">
      <w:pPr>
        <w:pStyle w:val="NormalWeb"/>
        <w:spacing w:before="0" w:beforeAutospacing="0" w:line="480" w:lineRule="auto"/>
        <w:jc w:val="both"/>
        <w:outlineLvl w:val="0"/>
        <w:rPr>
          <w:rFonts w:eastAsiaTheme="minorEastAsia"/>
          <w:b/>
          <w:lang w:eastAsia="zh-CN"/>
        </w:rPr>
      </w:pPr>
    </w:p>
    <w:p w14:paraId="4EBB68A0" w14:textId="06A9B119" w:rsidR="00E67C58" w:rsidRDefault="00E67C58" w:rsidP="00150B34">
      <w:pPr>
        <w:pStyle w:val="NormalWeb"/>
        <w:spacing w:before="0" w:beforeAutospacing="0" w:line="480" w:lineRule="auto"/>
        <w:jc w:val="both"/>
        <w:outlineLvl w:val="0"/>
        <w:rPr>
          <w:rFonts w:eastAsiaTheme="minorEastAsia"/>
          <w:b/>
          <w:lang w:eastAsia="zh-CN"/>
        </w:rPr>
      </w:pPr>
    </w:p>
    <w:p w14:paraId="36FBBFEF" w14:textId="72FF01F9" w:rsidR="00E67C58" w:rsidRDefault="00E67C58" w:rsidP="00150B34">
      <w:pPr>
        <w:pStyle w:val="NormalWeb"/>
        <w:spacing w:before="0" w:beforeAutospacing="0" w:line="480" w:lineRule="auto"/>
        <w:jc w:val="both"/>
        <w:outlineLvl w:val="0"/>
        <w:rPr>
          <w:rFonts w:eastAsiaTheme="minorEastAsia"/>
          <w:b/>
          <w:lang w:eastAsia="zh-CN"/>
        </w:rPr>
      </w:pPr>
    </w:p>
    <w:p w14:paraId="3BFB989B" w14:textId="77777777" w:rsidR="00E67C58" w:rsidRDefault="00E67C58" w:rsidP="00150B34">
      <w:pPr>
        <w:pStyle w:val="NormalWeb"/>
        <w:spacing w:before="0" w:beforeAutospacing="0" w:line="480" w:lineRule="auto"/>
        <w:jc w:val="both"/>
        <w:outlineLvl w:val="0"/>
        <w:rPr>
          <w:rFonts w:eastAsiaTheme="minorEastAsia"/>
          <w:b/>
          <w:lang w:eastAsia="zh-CN"/>
        </w:rPr>
      </w:pPr>
    </w:p>
    <w:p w14:paraId="7125CDF6" w14:textId="77777777" w:rsidR="009C5BAD" w:rsidRPr="00CC3EDD" w:rsidRDefault="009C5BAD" w:rsidP="00150B34">
      <w:pPr>
        <w:pStyle w:val="NormalWeb"/>
        <w:spacing w:before="0" w:beforeAutospacing="0" w:line="480" w:lineRule="auto"/>
        <w:jc w:val="both"/>
        <w:outlineLvl w:val="0"/>
        <w:rPr>
          <w:rFonts w:eastAsiaTheme="minorEastAsia"/>
          <w:b/>
          <w:lang w:eastAsia="zh-CN"/>
        </w:rPr>
      </w:pPr>
    </w:p>
    <w:p w14:paraId="2E489828" w14:textId="32021265" w:rsidR="00CC3EDD" w:rsidRPr="00CC3EDD" w:rsidRDefault="00CC3EDD" w:rsidP="00BB2590">
      <w:pPr>
        <w:pStyle w:val="NormalWeb"/>
        <w:spacing w:line="480" w:lineRule="auto"/>
        <w:jc w:val="both"/>
        <w:outlineLvl w:val="0"/>
        <w:rPr>
          <w:rFonts w:eastAsiaTheme="minorEastAsia"/>
          <w:b/>
          <w:lang w:eastAsia="zh-CN"/>
        </w:rPr>
      </w:pPr>
      <w:r w:rsidRPr="00CC3EDD">
        <w:rPr>
          <w:rFonts w:eastAsiaTheme="minorEastAsia"/>
          <w:b/>
          <w:lang w:eastAsia="zh-CN"/>
        </w:rPr>
        <w:t>References</w:t>
      </w:r>
    </w:p>
    <w:p w14:paraId="6E0162B8" w14:textId="77777777" w:rsidR="00597F4E" w:rsidRPr="00C337AE" w:rsidRDefault="00725E0B" w:rsidP="00597F4E">
      <w:pPr>
        <w:pStyle w:val="Bibliography"/>
        <w:rPr>
          <w:ins w:id="134" w:author="Microsoft Office User" w:date="2019-07-13T19:46:00Z"/>
        </w:rPr>
        <w:pPrChange w:id="135" w:author="Microsoft Office User" w:date="2019-07-13T19:46:00Z">
          <w:pPr>
            <w:widowControl w:val="0"/>
            <w:autoSpaceDE w:val="0"/>
            <w:autoSpaceDN w:val="0"/>
            <w:adjustRightInd w:val="0"/>
          </w:pPr>
        </w:pPrChange>
      </w:pPr>
      <w:r>
        <w:fldChar w:fldCharType="begin"/>
      </w:r>
      <w:r w:rsidR="00034A4F">
        <w:instrText xml:space="preserve"> ADDIN ZOTERO_BIBL {"uncited":[],"omitted":[],"custom":[]} CSL_BIBLIOGRAPHY </w:instrText>
      </w:r>
      <w:r>
        <w:fldChar w:fldCharType="separate"/>
      </w:r>
      <w:ins w:id="136" w:author="Microsoft Office User" w:date="2019-07-13T19:46:00Z">
        <w:r w:rsidR="00597F4E" w:rsidRPr="00597F4E">
          <w:t>1.</w:t>
        </w:r>
        <w:r w:rsidR="00597F4E" w:rsidRPr="00597F4E">
          <w:tab/>
        </w:r>
        <w:proofErr w:type="spellStart"/>
        <w:r w:rsidR="00597F4E" w:rsidRPr="00597F4E">
          <w:t>Regev</w:t>
        </w:r>
        <w:proofErr w:type="spellEnd"/>
        <w:r w:rsidR="00597F4E" w:rsidRPr="00597F4E">
          <w:t xml:space="preserve">, A. </w:t>
        </w:r>
        <w:r w:rsidR="00597F4E" w:rsidRPr="00597F4E">
          <w:rPr>
            <w:i/>
            <w:iCs/>
          </w:rPr>
          <w:t>et al.</w:t>
        </w:r>
        <w:r w:rsidR="00597F4E" w:rsidRPr="00DA2B37">
          <w:t xml:space="preserve"> The Human Cell Atlas White Paper. </w:t>
        </w:r>
        <w:r w:rsidR="00597F4E" w:rsidRPr="00DA2B37">
          <w:rPr>
            <w:i/>
            <w:iCs/>
          </w:rPr>
          <w:t>arXiv:1810.05192 [q-bio]</w:t>
        </w:r>
        <w:r w:rsidR="00597F4E" w:rsidRPr="00C337AE">
          <w:t xml:space="preserve"> (2018).</w:t>
        </w:r>
      </w:ins>
    </w:p>
    <w:p w14:paraId="46352F85" w14:textId="77777777" w:rsidR="00597F4E" w:rsidRPr="00597F4E" w:rsidRDefault="00597F4E" w:rsidP="00597F4E">
      <w:pPr>
        <w:pStyle w:val="Bibliography"/>
        <w:rPr>
          <w:ins w:id="137" w:author="Microsoft Office User" w:date="2019-07-13T19:46:00Z"/>
          <w:rPrChange w:id="138" w:author="Microsoft Office User" w:date="2019-07-13T19:46:00Z">
            <w:rPr>
              <w:ins w:id="139" w:author="Microsoft Office User" w:date="2019-07-13T19:46:00Z"/>
            </w:rPr>
          </w:rPrChange>
        </w:rPr>
        <w:pPrChange w:id="140" w:author="Microsoft Office User" w:date="2019-07-13T19:46:00Z">
          <w:pPr>
            <w:widowControl w:val="0"/>
            <w:autoSpaceDE w:val="0"/>
            <w:autoSpaceDN w:val="0"/>
            <w:adjustRightInd w:val="0"/>
          </w:pPr>
        </w:pPrChange>
      </w:pPr>
      <w:ins w:id="141" w:author="Microsoft Office User" w:date="2019-07-13T19:46:00Z">
        <w:r w:rsidRPr="00597F4E">
          <w:rPr>
            <w:rPrChange w:id="142" w:author="Microsoft Office User" w:date="2019-07-13T19:46:00Z">
              <w:rPr/>
            </w:rPrChange>
          </w:rPr>
          <w:t>2.</w:t>
        </w:r>
        <w:r w:rsidRPr="00597F4E">
          <w:rPr>
            <w:rPrChange w:id="143" w:author="Microsoft Office User" w:date="2019-07-13T19:46:00Z">
              <w:rPr/>
            </w:rPrChange>
          </w:rPr>
          <w:tab/>
        </w:r>
        <w:proofErr w:type="spellStart"/>
        <w:r w:rsidRPr="00597F4E">
          <w:rPr>
            <w:rPrChange w:id="144" w:author="Microsoft Office User" w:date="2019-07-13T19:46:00Z">
              <w:rPr/>
            </w:rPrChange>
          </w:rPr>
          <w:t>Macosko</w:t>
        </w:r>
        <w:proofErr w:type="spellEnd"/>
        <w:r w:rsidRPr="00597F4E">
          <w:rPr>
            <w:rPrChange w:id="145" w:author="Microsoft Office User" w:date="2019-07-13T19:46:00Z">
              <w:rPr/>
            </w:rPrChange>
          </w:rPr>
          <w:t xml:space="preserve">, E. Z. </w:t>
        </w:r>
        <w:r w:rsidRPr="00597F4E">
          <w:rPr>
            <w:i/>
            <w:iCs/>
            <w:rPrChange w:id="146" w:author="Microsoft Office User" w:date="2019-07-13T19:46:00Z">
              <w:rPr>
                <w:i/>
                <w:iCs/>
              </w:rPr>
            </w:rPrChange>
          </w:rPr>
          <w:t>et al.</w:t>
        </w:r>
        <w:r w:rsidRPr="00597F4E">
          <w:rPr>
            <w:rPrChange w:id="147" w:author="Microsoft Office User" w:date="2019-07-13T19:46:00Z">
              <w:rPr/>
            </w:rPrChange>
          </w:rPr>
          <w:t xml:space="preserve"> Highly Parallel Genome-wide Expression Profiling of Individual Cells Using Nanoliter Droplets. </w:t>
        </w:r>
        <w:r w:rsidRPr="00597F4E">
          <w:rPr>
            <w:i/>
            <w:iCs/>
            <w:rPrChange w:id="148" w:author="Microsoft Office User" w:date="2019-07-13T19:46:00Z">
              <w:rPr>
                <w:i/>
                <w:iCs/>
              </w:rPr>
            </w:rPrChange>
          </w:rPr>
          <w:t>Cell</w:t>
        </w:r>
        <w:r w:rsidRPr="00597F4E">
          <w:rPr>
            <w:rPrChange w:id="149" w:author="Microsoft Office User" w:date="2019-07-13T19:46:00Z">
              <w:rPr/>
            </w:rPrChange>
          </w:rPr>
          <w:t xml:space="preserve"> </w:t>
        </w:r>
        <w:r w:rsidRPr="00597F4E">
          <w:rPr>
            <w:b/>
            <w:bCs/>
            <w:rPrChange w:id="150" w:author="Microsoft Office User" w:date="2019-07-13T19:46:00Z">
              <w:rPr>
                <w:b/>
                <w:bCs/>
              </w:rPr>
            </w:rPrChange>
          </w:rPr>
          <w:t>161</w:t>
        </w:r>
        <w:r w:rsidRPr="00597F4E">
          <w:rPr>
            <w:rPrChange w:id="151" w:author="Microsoft Office User" w:date="2019-07-13T19:46:00Z">
              <w:rPr/>
            </w:rPrChange>
          </w:rPr>
          <w:t>, 1202–1214 (2015).</w:t>
        </w:r>
      </w:ins>
    </w:p>
    <w:p w14:paraId="016CD2C5" w14:textId="77777777" w:rsidR="00597F4E" w:rsidRPr="00597F4E" w:rsidRDefault="00597F4E" w:rsidP="00597F4E">
      <w:pPr>
        <w:pStyle w:val="Bibliography"/>
        <w:rPr>
          <w:ins w:id="152" w:author="Microsoft Office User" w:date="2019-07-13T19:46:00Z"/>
          <w:rPrChange w:id="153" w:author="Microsoft Office User" w:date="2019-07-13T19:46:00Z">
            <w:rPr>
              <w:ins w:id="154" w:author="Microsoft Office User" w:date="2019-07-13T19:46:00Z"/>
            </w:rPr>
          </w:rPrChange>
        </w:rPr>
        <w:pPrChange w:id="155" w:author="Microsoft Office User" w:date="2019-07-13T19:46:00Z">
          <w:pPr>
            <w:widowControl w:val="0"/>
            <w:autoSpaceDE w:val="0"/>
            <w:autoSpaceDN w:val="0"/>
            <w:adjustRightInd w:val="0"/>
          </w:pPr>
        </w:pPrChange>
      </w:pPr>
      <w:ins w:id="156" w:author="Microsoft Office User" w:date="2019-07-13T19:46:00Z">
        <w:r w:rsidRPr="00597F4E">
          <w:rPr>
            <w:rPrChange w:id="157" w:author="Microsoft Office User" w:date="2019-07-13T19:46:00Z">
              <w:rPr/>
            </w:rPrChange>
          </w:rPr>
          <w:t>3.</w:t>
        </w:r>
        <w:r w:rsidRPr="00597F4E">
          <w:rPr>
            <w:rPrChange w:id="158" w:author="Microsoft Office User" w:date="2019-07-13T19:46:00Z">
              <w:rPr/>
            </w:rPrChange>
          </w:rPr>
          <w:tab/>
          <w:t xml:space="preserve">Rosenberg, A. B. </w:t>
        </w:r>
        <w:r w:rsidRPr="00597F4E">
          <w:rPr>
            <w:i/>
            <w:iCs/>
            <w:rPrChange w:id="159" w:author="Microsoft Office User" w:date="2019-07-13T19:46:00Z">
              <w:rPr>
                <w:i/>
                <w:iCs/>
              </w:rPr>
            </w:rPrChange>
          </w:rPr>
          <w:t>et al.</w:t>
        </w:r>
        <w:r w:rsidRPr="00597F4E">
          <w:rPr>
            <w:rPrChange w:id="160" w:author="Microsoft Office User" w:date="2019-07-13T19:46:00Z">
              <w:rPr/>
            </w:rPrChange>
          </w:rPr>
          <w:t xml:space="preserve"> Single-cell profiling of the developing mouse brain and spinal cord with split-pool barcoding. </w:t>
        </w:r>
        <w:r w:rsidRPr="00597F4E">
          <w:rPr>
            <w:i/>
            <w:iCs/>
            <w:rPrChange w:id="161" w:author="Microsoft Office User" w:date="2019-07-13T19:46:00Z">
              <w:rPr>
                <w:i/>
                <w:iCs/>
              </w:rPr>
            </w:rPrChange>
          </w:rPr>
          <w:t>Science</w:t>
        </w:r>
        <w:r w:rsidRPr="00597F4E">
          <w:rPr>
            <w:rPrChange w:id="162" w:author="Microsoft Office User" w:date="2019-07-13T19:46:00Z">
              <w:rPr/>
            </w:rPrChange>
          </w:rPr>
          <w:t xml:space="preserve"> </w:t>
        </w:r>
        <w:r w:rsidRPr="00597F4E">
          <w:rPr>
            <w:b/>
            <w:bCs/>
            <w:rPrChange w:id="163" w:author="Microsoft Office User" w:date="2019-07-13T19:46:00Z">
              <w:rPr>
                <w:b/>
                <w:bCs/>
              </w:rPr>
            </w:rPrChange>
          </w:rPr>
          <w:t>360</w:t>
        </w:r>
        <w:r w:rsidRPr="00597F4E">
          <w:rPr>
            <w:rPrChange w:id="164" w:author="Microsoft Office User" w:date="2019-07-13T19:46:00Z">
              <w:rPr/>
            </w:rPrChange>
          </w:rPr>
          <w:t>, 176–182 (2018).</w:t>
        </w:r>
      </w:ins>
    </w:p>
    <w:p w14:paraId="46DE6DB0" w14:textId="77777777" w:rsidR="00597F4E" w:rsidRPr="00597F4E" w:rsidRDefault="00597F4E" w:rsidP="00597F4E">
      <w:pPr>
        <w:pStyle w:val="Bibliography"/>
        <w:rPr>
          <w:ins w:id="165" w:author="Microsoft Office User" w:date="2019-07-13T19:46:00Z"/>
          <w:rPrChange w:id="166" w:author="Microsoft Office User" w:date="2019-07-13T19:46:00Z">
            <w:rPr>
              <w:ins w:id="167" w:author="Microsoft Office User" w:date="2019-07-13T19:46:00Z"/>
            </w:rPr>
          </w:rPrChange>
        </w:rPr>
        <w:pPrChange w:id="168" w:author="Microsoft Office User" w:date="2019-07-13T19:46:00Z">
          <w:pPr>
            <w:widowControl w:val="0"/>
            <w:autoSpaceDE w:val="0"/>
            <w:autoSpaceDN w:val="0"/>
            <w:adjustRightInd w:val="0"/>
          </w:pPr>
        </w:pPrChange>
      </w:pPr>
      <w:ins w:id="169" w:author="Microsoft Office User" w:date="2019-07-13T19:46:00Z">
        <w:r w:rsidRPr="00597F4E">
          <w:rPr>
            <w:rPrChange w:id="170" w:author="Microsoft Office User" w:date="2019-07-13T19:46:00Z">
              <w:rPr/>
            </w:rPrChange>
          </w:rPr>
          <w:lastRenderedPageBreak/>
          <w:t>4.</w:t>
        </w:r>
        <w:r w:rsidRPr="00597F4E">
          <w:rPr>
            <w:rPrChange w:id="171" w:author="Microsoft Office User" w:date="2019-07-13T19:46:00Z">
              <w:rPr/>
            </w:rPrChange>
          </w:rPr>
          <w:tab/>
          <w:t xml:space="preserve">10x Genomics. </w:t>
        </w:r>
        <w:r w:rsidRPr="00597F4E">
          <w:rPr>
            <w:i/>
            <w:iCs/>
            <w:rPrChange w:id="172" w:author="Microsoft Office User" w:date="2019-07-13T19:46:00Z">
              <w:rPr>
                <w:i/>
                <w:iCs/>
              </w:rPr>
            </w:rPrChange>
          </w:rPr>
          <w:t>Transcriptional Profiling of 1.3 Million Brain Cells with the Chromium Single Cell 3’ Solution</w:t>
        </w:r>
        <w:r w:rsidRPr="00597F4E">
          <w:rPr>
            <w:rPrChange w:id="173" w:author="Microsoft Office User" w:date="2019-07-13T19:46:00Z">
              <w:rPr/>
            </w:rPrChange>
          </w:rPr>
          <w:t>. (2017).</w:t>
        </w:r>
      </w:ins>
    </w:p>
    <w:p w14:paraId="5E22D387" w14:textId="77777777" w:rsidR="00597F4E" w:rsidRPr="00597F4E" w:rsidRDefault="00597F4E" w:rsidP="00597F4E">
      <w:pPr>
        <w:pStyle w:val="Bibliography"/>
        <w:rPr>
          <w:ins w:id="174" w:author="Microsoft Office User" w:date="2019-07-13T19:46:00Z"/>
          <w:rPrChange w:id="175" w:author="Microsoft Office User" w:date="2019-07-13T19:46:00Z">
            <w:rPr>
              <w:ins w:id="176" w:author="Microsoft Office User" w:date="2019-07-13T19:46:00Z"/>
            </w:rPr>
          </w:rPrChange>
        </w:rPr>
        <w:pPrChange w:id="177" w:author="Microsoft Office User" w:date="2019-07-13T19:46:00Z">
          <w:pPr>
            <w:widowControl w:val="0"/>
            <w:autoSpaceDE w:val="0"/>
            <w:autoSpaceDN w:val="0"/>
            <w:adjustRightInd w:val="0"/>
          </w:pPr>
        </w:pPrChange>
      </w:pPr>
      <w:ins w:id="178" w:author="Microsoft Office User" w:date="2019-07-13T19:46:00Z">
        <w:r w:rsidRPr="00597F4E">
          <w:rPr>
            <w:rPrChange w:id="179" w:author="Microsoft Office User" w:date="2019-07-13T19:46:00Z">
              <w:rPr/>
            </w:rPrChange>
          </w:rPr>
          <w:t>5.</w:t>
        </w:r>
        <w:r w:rsidRPr="00597F4E">
          <w:rPr>
            <w:rPrChange w:id="180" w:author="Microsoft Office User" w:date="2019-07-13T19:46:00Z">
              <w:rPr/>
            </w:rPrChange>
          </w:rPr>
          <w:tab/>
          <w:t xml:space="preserve">Cao, J. </w:t>
        </w:r>
        <w:r w:rsidRPr="00597F4E">
          <w:rPr>
            <w:i/>
            <w:iCs/>
            <w:rPrChange w:id="181" w:author="Microsoft Office User" w:date="2019-07-13T19:46:00Z">
              <w:rPr>
                <w:i/>
                <w:iCs/>
              </w:rPr>
            </w:rPrChange>
          </w:rPr>
          <w:t>et al.</w:t>
        </w:r>
        <w:r w:rsidRPr="00597F4E">
          <w:rPr>
            <w:rPrChange w:id="182" w:author="Microsoft Office User" w:date="2019-07-13T19:46:00Z">
              <w:rPr/>
            </w:rPrChange>
          </w:rPr>
          <w:t xml:space="preserve"> The single-cell transcriptional landscape of mammalian organogenesis. </w:t>
        </w:r>
        <w:r w:rsidRPr="00597F4E">
          <w:rPr>
            <w:i/>
            <w:iCs/>
            <w:rPrChange w:id="183" w:author="Microsoft Office User" w:date="2019-07-13T19:46:00Z">
              <w:rPr>
                <w:i/>
                <w:iCs/>
              </w:rPr>
            </w:rPrChange>
          </w:rPr>
          <w:t>Nature</w:t>
        </w:r>
        <w:r w:rsidRPr="00597F4E">
          <w:rPr>
            <w:rPrChange w:id="184" w:author="Microsoft Office User" w:date="2019-07-13T19:46:00Z">
              <w:rPr/>
            </w:rPrChange>
          </w:rPr>
          <w:t xml:space="preserve"> </w:t>
        </w:r>
        <w:r w:rsidRPr="00597F4E">
          <w:rPr>
            <w:b/>
            <w:bCs/>
            <w:rPrChange w:id="185" w:author="Microsoft Office User" w:date="2019-07-13T19:46:00Z">
              <w:rPr>
                <w:b/>
                <w:bCs/>
              </w:rPr>
            </w:rPrChange>
          </w:rPr>
          <w:t>566</w:t>
        </w:r>
        <w:r w:rsidRPr="00597F4E">
          <w:rPr>
            <w:rPrChange w:id="186" w:author="Microsoft Office User" w:date="2019-07-13T19:46:00Z">
              <w:rPr/>
            </w:rPrChange>
          </w:rPr>
          <w:t>, 496–502 (2019).</w:t>
        </w:r>
      </w:ins>
    </w:p>
    <w:p w14:paraId="7919B822" w14:textId="77777777" w:rsidR="00597F4E" w:rsidRPr="00597F4E" w:rsidRDefault="00597F4E" w:rsidP="00597F4E">
      <w:pPr>
        <w:pStyle w:val="Bibliography"/>
        <w:rPr>
          <w:ins w:id="187" w:author="Microsoft Office User" w:date="2019-07-13T19:46:00Z"/>
          <w:rPrChange w:id="188" w:author="Microsoft Office User" w:date="2019-07-13T19:46:00Z">
            <w:rPr>
              <w:ins w:id="189" w:author="Microsoft Office User" w:date="2019-07-13T19:46:00Z"/>
            </w:rPr>
          </w:rPrChange>
        </w:rPr>
        <w:pPrChange w:id="190" w:author="Microsoft Office User" w:date="2019-07-13T19:46:00Z">
          <w:pPr>
            <w:widowControl w:val="0"/>
            <w:autoSpaceDE w:val="0"/>
            <w:autoSpaceDN w:val="0"/>
            <w:adjustRightInd w:val="0"/>
          </w:pPr>
        </w:pPrChange>
      </w:pPr>
      <w:ins w:id="191" w:author="Microsoft Office User" w:date="2019-07-13T19:46:00Z">
        <w:r w:rsidRPr="00597F4E">
          <w:rPr>
            <w:rPrChange w:id="192" w:author="Microsoft Office User" w:date="2019-07-13T19:46:00Z">
              <w:rPr/>
            </w:rPrChange>
          </w:rPr>
          <w:t>6.</w:t>
        </w:r>
        <w:r w:rsidRPr="00597F4E">
          <w:rPr>
            <w:rPrChange w:id="193" w:author="Microsoft Office User" w:date="2019-07-13T19:46:00Z">
              <w:rPr/>
            </w:rPrChange>
          </w:rPr>
          <w:tab/>
          <w:t xml:space="preserve">Birger, C. </w:t>
        </w:r>
        <w:r w:rsidRPr="00597F4E">
          <w:rPr>
            <w:i/>
            <w:iCs/>
            <w:rPrChange w:id="194" w:author="Microsoft Office User" w:date="2019-07-13T19:46:00Z">
              <w:rPr>
                <w:i/>
                <w:iCs/>
              </w:rPr>
            </w:rPrChange>
          </w:rPr>
          <w:t>et al.</w:t>
        </w:r>
        <w:r w:rsidRPr="00597F4E">
          <w:rPr>
            <w:rPrChange w:id="195" w:author="Microsoft Office User" w:date="2019-07-13T19:46:00Z">
              <w:rPr/>
            </w:rPrChange>
          </w:rPr>
          <w:t xml:space="preserve"> </w:t>
        </w:r>
        <w:proofErr w:type="spellStart"/>
        <w:r w:rsidRPr="00597F4E">
          <w:rPr>
            <w:rPrChange w:id="196" w:author="Microsoft Office User" w:date="2019-07-13T19:46:00Z">
              <w:rPr/>
            </w:rPrChange>
          </w:rPr>
          <w:t>FireCloud</w:t>
        </w:r>
        <w:proofErr w:type="spellEnd"/>
        <w:r w:rsidRPr="00597F4E">
          <w:rPr>
            <w:rPrChange w:id="197" w:author="Microsoft Office User" w:date="2019-07-13T19:46:00Z">
              <w:rPr/>
            </w:rPrChange>
          </w:rPr>
          <w:t xml:space="preserve">, a scalable cloud-based platform for collaborative genome analysis: Strategies for reducing and controlling costs. </w:t>
        </w:r>
        <w:proofErr w:type="spellStart"/>
        <w:r w:rsidRPr="00597F4E">
          <w:rPr>
            <w:i/>
            <w:iCs/>
            <w:rPrChange w:id="198" w:author="Microsoft Office User" w:date="2019-07-13T19:46:00Z">
              <w:rPr>
                <w:i/>
                <w:iCs/>
              </w:rPr>
            </w:rPrChange>
          </w:rPr>
          <w:t>bioRxiv</w:t>
        </w:r>
        <w:proofErr w:type="spellEnd"/>
        <w:r w:rsidRPr="00597F4E">
          <w:rPr>
            <w:rPrChange w:id="199" w:author="Microsoft Office User" w:date="2019-07-13T19:46:00Z">
              <w:rPr/>
            </w:rPrChange>
          </w:rPr>
          <w:t xml:space="preserve"> 209494 (2017). doi:10.1101/209494</w:t>
        </w:r>
      </w:ins>
    </w:p>
    <w:p w14:paraId="6AB9E53D" w14:textId="77777777" w:rsidR="00597F4E" w:rsidRPr="00597F4E" w:rsidRDefault="00597F4E" w:rsidP="00597F4E">
      <w:pPr>
        <w:pStyle w:val="Bibliography"/>
        <w:rPr>
          <w:ins w:id="200" w:author="Microsoft Office User" w:date="2019-07-13T19:46:00Z"/>
          <w:rPrChange w:id="201" w:author="Microsoft Office User" w:date="2019-07-13T19:46:00Z">
            <w:rPr>
              <w:ins w:id="202" w:author="Microsoft Office User" w:date="2019-07-13T19:46:00Z"/>
            </w:rPr>
          </w:rPrChange>
        </w:rPr>
        <w:pPrChange w:id="203" w:author="Microsoft Office User" w:date="2019-07-13T19:46:00Z">
          <w:pPr>
            <w:widowControl w:val="0"/>
            <w:autoSpaceDE w:val="0"/>
            <w:autoSpaceDN w:val="0"/>
            <w:adjustRightInd w:val="0"/>
          </w:pPr>
        </w:pPrChange>
      </w:pPr>
      <w:ins w:id="204" w:author="Microsoft Office User" w:date="2019-07-13T19:46:00Z">
        <w:r w:rsidRPr="00597F4E">
          <w:rPr>
            <w:rPrChange w:id="205" w:author="Microsoft Office User" w:date="2019-07-13T19:46:00Z">
              <w:rPr/>
            </w:rPrChange>
          </w:rPr>
          <w:t>7.</w:t>
        </w:r>
        <w:r w:rsidRPr="00597F4E">
          <w:rPr>
            <w:rPrChange w:id="206" w:author="Microsoft Office User" w:date="2019-07-13T19:46:00Z">
              <w:rPr/>
            </w:rPrChange>
          </w:rPr>
          <w:tab/>
          <w:t xml:space="preserve">Zheng, G. X. Y. </w:t>
        </w:r>
        <w:r w:rsidRPr="00597F4E">
          <w:rPr>
            <w:i/>
            <w:iCs/>
            <w:rPrChange w:id="207" w:author="Microsoft Office User" w:date="2019-07-13T19:46:00Z">
              <w:rPr>
                <w:i/>
                <w:iCs/>
              </w:rPr>
            </w:rPrChange>
          </w:rPr>
          <w:t>et al.</w:t>
        </w:r>
        <w:r w:rsidRPr="00597F4E">
          <w:rPr>
            <w:rPrChange w:id="208" w:author="Microsoft Office User" w:date="2019-07-13T19:46:00Z">
              <w:rPr/>
            </w:rPrChange>
          </w:rPr>
          <w:t xml:space="preserve"> Massively parallel digital transcriptional profiling of single cells. </w:t>
        </w:r>
        <w:r w:rsidRPr="00597F4E">
          <w:rPr>
            <w:i/>
            <w:iCs/>
            <w:rPrChange w:id="209" w:author="Microsoft Office User" w:date="2019-07-13T19:46:00Z">
              <w:rPr>
                <w:i/>
                <w:iCs/>
              </w:rPr>
            </w:rPrChange>
          </w:rPr>
          <w:t xml:space="preserve">Nat </w:t>
        </w:r>
        <w:proofErr w:type="spellStart"/>
        <w:r w:rsidRPr="00597F4E">
          <w:rPr>
            <w:i/>
            <w:iCs/>
            <w:rPrChange w:id="210" w:author="Microsoft Office User" w:date="2019-07-13T19:46:00Z">
              <w:rPr>
                <w:i/>
                <w:iCs/>
              </w:rPr>
            </w:rPrChange>
          </w:rPr>
          <w:t>Commun</w:t>
        </w:r>
        <w:proofErr w:type="spellEnd"/>
        <w:r w:rsidRPr="00597F4E">
          <w:rPr>
            <w:rPrChange w:id="211" w:author="Microsoft Office User" w:date="2019-07-13T19:46:00Z">
              <w:rPr/>
            </w:rPrChange>
          </w:rPr>
          <w:t xml:space="preserve"> </w:t>
        </w:r>
        <w:r w:rsidRPr="00597F4E">
          <w:rPr>
            <w:b/>
            <w:bCs/>
            <w:rPrChange w:id="212" w:author="Microsoft Office User" w:date="2019-07-13T19:46:00Z">
              <w:rPr>
                <w:b/>
                <w:bCs/>
              </w:rPr>
            </w:rPrChange>
          </w:rPr>
          <w:t>8</w:t>
        </w:r>
        <w:r w:rsidRPr="00597F4E">
          <w:rPr>
            <w:rPrChange w:id="213" w:author="Microsoft Office User" w:date="2019-07-13T19:46:00Z">
              <w:rPr/>
            </w:rPrChange>
          </w:rPr>
          <w:t>, 14049 (2017).</w:t>
        </w:r>
      </w:ins>
    </w:p>
    <w:p w14:paraId="789C3CC8" w14:textId="77777777" w:rsidR="00597F4E" w:rsidRPr="00597F4E" w:rsidRDefault="00597F4E" w:rsidP="00597F4E">
      <w:pPr>
        <w:pStyle w:val="Bibliography"/>
        <w:rPr>
          <w:ins w:id="214" w:author="Microsoft Office User" w:date="2019-07-13T19:46:00Z"/>
          <w:rPrChange w:id="215" w:author="Microsoft Office User" w:date="2019-07-13T19:46:00Z">
            <w:rPr>
              <w:ins w:id="216" w:author="Microsoft Office User" w:date="2019-07-13T19:46:00Z"/>
            </w:rPr>
          </w:rPrChange>
        </w:rPr>
        <w:pPrChange w:id="217" w:author="Microsoft Office User" w:date="2019-07-13T19:46:00Z">
          <w:pPr>
            <w:widowControl w:val="0"/>
            <w:autoSpaceDE w:val="0"/>
            <w:autoSpaceDN w:val="0"/>
            <w:adjustRightInd w:val="0"/>
          </w:pPr>
        </w:pPrChange>
      </w:pPr>
      <w:ins w:id="218" w:author="Microsoft Office User" w:date="2019-07-13T19:46:00Z">
        <w:r w:rsidRPr="00597F4E">
          <w:rPr>
            <w:rPrChange w:id="219" w:author="Microsoft Office User" w:date="2019-07-13T19:46:00Z">
              <w:rPr/>
            </w:rPrChange>
          </w:rPr>
          <w:t>8.</w:t>
        </w:r>
        <w:r w:rsidRPr="00597F4E">
          <w:rPr>
            <w:rPrChange w:id="220" w:author="Microsoft Office User" w:date="2019-07-13T19:46:00Z">
              <w:rPr/>
            </w:rPrChange>
          </w:rPr>
          <w:tab/>
        </w:r>
        <w:proofErr w:type="spellStart"/>
        <w:r w:rsidRPr="00597F4E">
          <w:rPr>
            <w:rPrChange w:id="221" w:author="Microsoft Office User" w:date="2019-07-13T19:46:00Z">
              <w:rPr/>
            </w:rPrChange>
          </w:rPr>
          <w:t>Satija</w:t>
        </w:r>
        <w:proofErr w:type="spellEnd"/>
        <w:r w:rsidRPr="00597F4E">
          <w:rPr>
            <w:rPrChange w:id="222" w:author="Microsoft Office User" w:date="2019-07-13T19:46:00Z">
              <w:rPr/>
            </w:rPrChange>
          </w:rPr>
          <w:t xml:space="preserve">, R., Farrell, J. A., </w:t>
        </w:r>
        <w:proofErr w:type="spellStart"/>
        <w:r w:rsidRPr="00597F4E">
          <w:rPr>
            <w:rPrChange w:id="223" w:author="Microsoft Office User" w:date="2019-07-13T19:46:00Z">
              <w:rPr/>
            </w:rPrChange>
          </w:rPr>
          <w:t>Gennert</w:t>
        </w:r>
        <w:proofErr w:type="spellEnd"/>
        <w:r w:rsidRPr="00597F4E">
          <w:rPr>
            <w:rPrChange w:id="224" w:author="Microsoft Office User" w:date="2019-07-13T19:46:00Z">
              <w:rPr/>
            </w:rPrChange>
          </w:rPr>
          <w:t xml:space="preserve">, D., </w:t>
        </w:r>
        <w:proofErr w:type="spellStart"/>
        <w:r w:rsidRPr="00597F4E">
          <w:rPr>
            <w:rPrChange w:id="225" w:author="Microsoft Office User" w:date="2019-07-13T19:46:00Z">
              <w:rPr/>
            </w:rPrChange>
          </w:rPr>
          <w:t>Schier</w:t>
        </w:r>
        <w:proofErr w:type="spellEnd"/>
        <w:r w:rsidRPr="00597F4E">
          <w:rPr>
            <w:rPrChange w:id="226" w:author="Microsoft Office User" w:date="2019-07-13T19:46:00Z">
              <w:rPr/>
            </w:rPrChange>
          </w:rPr>
          <w:t xml:space="preserve">, A. F. &amp; </w:t>
        </w:r>
        <w:proofErr w:type="spellStart"/>
        <w:r w:rsidRPr="00597F4E">
          <w:rPr>
            <w:rPrChange w:id="227" w:author="Microsoft Office User" w:date="2019-07-13T19:46:00Z">
              <w:rPr/>
            </w:rPrChange>
          </w:rPr>
          <w:t>Regev</w:t>
        </w:r>
        <w:proofErr w:type="spellEnd"/>
        <w:r w:rsidRPr="00597F4E">
          <w:rPr>
            <w:rPrChange w:id="228" w:author="Microsoft Office User" w:date="2019-07-13T19:46:00Z">
              <w:rPr/>
            </w:rPrChange>
          </w:rPr>
          <w:t xml:space="preserve">, A. Spatial reconstruction of single-cell gene expression data. </w:t>
        </w:r>
        <w:r w:rsidRPr="00597F4E">
          <w:rPr>
            <w:i/>
            <w:iCs/>
            <w:rPrChange w:id="229" w:author="Microsoft Office User" w:date="2019-07-13T19:46:00Z">
              <w:rPr>
                <w:i/>
                <w:iCs/>
              </w:rPr>
            </w:rPrChange>
          </w:rPr>
          <w:t xml:space="preserve">Nat. </w:t>
        </w:r>
        <w:proofErr w:type="spellStart"/>
        <w:r w:rsidRPr="00597F4E">
          <w:rPr>
            <w:i/>
            <w:iCs/>
            <w:rPrChange w:id="230" w:author="Microsoft Office User" w:date="2019-07-13T19:46:00Z">
              <w:rPr>
                <w:i/>
                <w:iCs/>
              </w:rPr>
            </w:rPrChange>
          </w:rPr>
          <w:t>Biotechnol</w:t>
        </w:r>
        <w:proofErr w:type="spellEnd"/>
        <w:r w:rsidRPr="00597F4E">
          <w:rPr>
            <w:i/>
            <w:iCs/>
            <w:rPrChange w:id="231" w:author="Microsoft Office User" w:date="2019-07-13T19:46:00Z">
              <w:rPr>
                <w:i/>
                <w:iCs/>
              </w:rPr>
            </w:rPrChange>
          </w:rPr>
          <w:t>.</w:t>
        </w:r>
        <w:r w:rsidRPr="00597F4E">
          <w:rPr>
            <w:rPrChange w:id="232" w:author="Microsoft Office User" w:date="2019-07-13T19:46:00Z">
              <w:rPr/>
            </w:rPrChange>
          </w:rPr>
          <w:t xml:space="preserve"> </w:t>
        </w:r>
        <w:r w:rsidRPr="00597F4E">
          <w:rPr>
            <w:b/>
            <w:bCs/>
            <w:rPrChange w:id="233" w:author="Microsoft Office User" w:date="2019-07-13T19:46:00Z">
              <w:rPr>
                <w:b/>
                <w:bCs/>
              </w:rPr>
            </w:rPrChange>
          </w:rPr>
          <w:t>33</w:t>
        </w:r>
        <w:r w:rsidRPr="00597F4E">
          <w:rPr>
            <w:rPrChange w:id="234" w:author="Microsoft Office User" w:date="2019-07-13T19:46:00Z">
              <w:rPr/>
            </w:rPrChange>
          </w:rPr>
          <w:t>, 495–502 (2015).</w:t>
        </w:r>
      </w:ins>
    </w:p>
    <w:p w14:paraId="1CD4CCE1" w14:textId="77777777" w:rsidR="00597F4E" w:rsidRPr="00597F4E" w:rsidRDefault="00597F4E" w:rsidP="00597F4E">
      <w:pPr>
        <w:pStyle w:val="Bibliography"/>
        <w:rPr>
          <w:ins w:id="235" w:author="Microsoft Office User" w:date="2019-07-13T19:46:00Z"/>
          <w:rPrChange w:id="236" w:author="Microsoft Office User" w:date="2019-07-13T19:46:00Z">
            <w:rPr>
              <w:ins w:id="237" w:author="Microsoft Office User" w:date="2019-07-13T19:46:00Z"/>
            </w:rPr>
          </w:rPrChange>
        </w:rPr>
        <w:pPrChange w:id="238" w:author="Microsoft Office User" w:date="2019-07-13T19:46:00Z">
          <w:pPr>
            <w:widowControl w:val="0"/>
            <w:autoSpaceDE w:val="0"/>
            <w:autoSpaceDN w:val="0"/>
            <w:adjustRightInd w:val="0"/>
          </w:pPr>
        </w:pPrChange>
      </w:pPr>
      <w:ins w:id="239" w:author="Microsoft Office User" w:date="2019-07-13T19:46:00Z">
        <w:r w:rsidRPr="00597F4E">
          <w:rPr>
            <w:rPrChange w:id="240" w:author="Microsoft Office User" w:date="2019-07-13T19:46:00Z">
              <w:rPr/>
            </w:rPrChange>
          </w:rPr>
          <w:t>9.</w:t>
        </w:r>
        <w:r w:rsidRPr="00597F4E">
          <w:rPr>
            <w:rPrChange w:id="241" w:author="Microsoft Office User" w:date="2019-07-13T19:46:00Z">
              <w:rPr/>
            </w:rPrChange>
          </w:rPr>
          <w:tab/>
          <w:t xml:space="preserve">Human Immune Cell Atlas Project Data. Available at: https://preview.data.humancellatlas.org. </w:t>
        </w:r>
      </w:ins>
    </w:p>
    <w:p w14:paraId="2AC48FE8" w14:textId="77777777" w:rsidR="00597F4E" w:rsidRPr="00597F4E" w:rsidRDefault="00597F4E" w:rsidP="00597F4E">
      <w:pPr>
        <w:pStyle w:val="Bibliography"/>
        <w:rPr>
          <w:ins w:id="242" w:author="Microsoft Office User" w:date="2019-07-13T19:46:00Z"/>
          <w:rPrChange w:id="243" w:author="Microsoft Office User" w:date="2019-07-13T19:46:00Z">
            <w:rPr>
              <w:ins w:id="244" w:author="Microsoft Office User" w:date="2019-07-13T19:46:00Z"/>
            </w:rPr>
          </w:rPrChange>
        </w:rPr>
        <w:pPrChange w:id="245" w:author="Microsoft Office User" w:date="2019-07-13T19:46:00Z">
          <w:pPr>
            <w:widowControl w:val="0"/>
            <w:autoSpaceDE w:val="0"/>
            <w:autoSpaceDN w:val="0"/>
            <w:adjustRightInd w:val="0"/>
          </w:pPr>
        </w:pPrChange>
      </w:pPr>
      <w:ins w:id="246" w:author="Microsoft Office User" w:date="2019-07-13T19:46:00Z">
        <w:r w:rsidRPr="00597F4E">
          <w:rPr>
            <w:rPrChange w:id="247" w:author="Microsoft Office User" w:date="2019-07-13T19:46:00Z">
              <w:rPr/>
            </w:rPrChange>
          </w:rPr>
          <w:t>10.</w:t>
        </w:r>
        <w:r w:rsidRPr="00597F4E">
          <w:rPr>
            <w:rPrChange w:id="248" w:author="Microsoft Office User" w:date="2019-07-13T19:46:00Z">
              <w:rPr/>
            </w:rPrChange>
          </w:rPr>
          <w:tab/>
          <w:t xml:space="preserve">Wolf, F. A., </w:t>
        </w:r>
        <w:proofErr w:type="spellStart"/>
        <w:r w:rsidRPr="00597F4E">
          <w:rPr>
            <w:rPrChange w:id="249" w:author="Microsoft Office User" w:date="2019-07-13T19:46:00Z">
              <w:rPr/>
            </w:rPrChange>
          </w:rPr>
          <w:t>Angerer</w:t>
        </w:r>
        <w:proofErr w:type="spellEnd"/>
        <w:r w:rsidRPr="00597F4E">
          <w:rPr>
            <w:rPrChange w:id="250" w:author="Microsoft Office User" w:date="2019-07-13T19:46:00Z">
              <w:rPr/>
            </w:rPrChange>
          </w:rPr>
          <w:t xml:space="preserve">, P. &amp; </w:t>
        </w:r>
        <w:proofErr w:type="spellStart"/>
        <w:r w:rsidRPr="00597F4E">
          <w:rPr>
            <w:rPrChange w:id="251" w:author="Microsoft Office User" w:date="2019-07-13T19:46:00Z">
              <w:rPr/>
            </w:rPrChange>
          </w:rPr>
          <w:t>Theis</w:t>
        </w:r>
        <w:proofErr w:type="spellEnd"/>
        <w:r w:rsidRPr="00597F4E">
          <w:rPr>
            <w:rPrChange w:id="252" w:author="Microsoft Office User" w:date="2019-07-13T19:46:00Z">
              <w:rPr/>
            </w:rPrChange>
          </w:rPr>
          <w:t xml:space="preserve">, F. J. SCANPY: large-scale single-cell gene expression data analysis. </w:t>
        </w:r>
        <w:r w:rsidRPr="00597F4E">
          <w:rPr>
            <w:i/>
            <w:iCs/>
            <w:rPrChange w:id="253" w:author="Microsoft Office User" w:date="2019-07-13T19:46:00Z">
              <w:rPr>
                <w:i/>
                <w:iCs/>
              </w:rPr>
            </w:rPrChange>
          </w:rPr>
          <w:t>Genome Biol.</w:t>
        </w:r>
        <w:r w:rsidRPr="00597F4E">
          <w:rPr>
            <w:rPrChange w:id="254" w:author="Microsoft Office User" w:date="2019-07-13T19:46:00Z">
              <w:rPr/>
            </w:rPrChange>
          </w:rPr>
          <w:t xml:space="preserve"> </w:t>
        </w:r>
        <w:r w:rsidRPr="00597F4E">
          <w:rPr>
            <w:b/>
            <w:bCs/>
            <w:rPrChange w:id="255" w:author="Microsoft Office User" w:date="2019-07-13T19:46:00Z">
              <w:rPr>
                <w:b/>
                <w:bCs/>
              </w:rPr>
            </w:rPrChange>
          </w:rPr>
          <w:t>19</w:t>
        </w:r>
        <w:r w:rsidRPr="00597F4E">
          <w:rPr>
            <w:rPrChange w:id="256" w:author="Microsoft Office User" w:date="2019-07-13T19:46:00Z">
              <w:rPr/>
            </w:rPrChange>
          </w:rPr>
          <w:t>, 15 (2018).</w:t>
        </w:r>
      </w:ins>
    </w:p>
    <w:p w14:paraId="51D18BA6" w14:textId="77777777" w:rsidR="00597F4E" w:rsidRPr="00597F4E" w:rsidRDefault="00597F4E" w:rsidP="00597F4E">
      <w:pPr>
        <w:pStyle w:val="Bibliography"/>
        <w:rPr>
          <w:ins w:id="257" w:author="Microsoft Office User" w:date="2019-07-13T19:46:00Z"/>
          <w:rPrChange w:id="258" w:author="Microsoft Office User" w:date="2019-07-13T19:46:00Z">
            <w:rPr>
              <w:ins w:id="259" w:author="Microsoft Office User" w:date="2019-07-13T19:46:00Z"/>
            </w:rPr>
          </w:rPrChange>
        </w:rPr>
        <w:pPrChange w:id="260" w:author="Microsoft Office User" w:date="2019-07-13T19:46:00Z">
          <w:pPr>
            <w:widowControl w:val="0"/>
            <w:autoSpaceDE w:val="0"/>
            <w:autoSpaceDN w:val="0"/>
            <w:adjustRightInd w:val="0"/>
          </w:pPr>
        </w:pPrChange>
      </w:pPr>
      <w:ins w:id="261" w:author="Microsoft Office User" w:date="2019-07-13T19:46:00Z">
        <w:r w:rsidRPr="00597F4E">
          <w:rPr>
            <w:rPrChange w:id="262" w:author="Microsoft Office User" w:date="2019-07-13T19:46:00Z">
              <w:rPr/>
            </w:rPrChange>
          </w:rPr>
          <w:t>11.</w:t>
        </w:r>
        <w:r w:rsidRPr="00597F4E">
          <w:rPr>
            <w:rPrChange w:id="263" w:author="Microsoft Office User" w:date="2019-07-13T19:46:00Z">
              <w:rPr/>
            </w:rPrChange>
          </w:rPr>
          <w:tab/>
        </w:r>
        <w:proofErr w:type="spellStart"/>
        <w:r w:rsidRPr="00597F4E">
          <w:rPr>
            <w:rPrChange w:id="264" w:author="Microsoft Office User" w:date="2019-07-13T19:46:00Z">
              <w:rPr/>
            </w:rPrChange>
          </w:rPr>
          <w:t>Picelli</w:t>
        </w:r>
        <w:proofErr w:type="spellEnd"/>
        <w:r w:rsidRPr="00597F4E">
          <w:rPr>
            <w:rPrChange w:id="265" w:author="Microsoft Office User" w:date="2019-07-13T19:46:00Z">
              <w:rPr/>
            </w:rPrChange>
          </w:rPr>
          <w:t xml:space="preserve">, S. </w:t>
        </w:r>
        <w:r w:rsidRPr="00597F4E">
          <w:rPr>
            <w:i/>
            <w:iCs/>
            <w:rPrChange w:id="266" w:author="Microsoft Office User" w:date="2019-07-13T19:46:00Z">
              <w:rPr>
                <w:i/>
                <w:iCs/>
              </w:rPr>
            </w:rPrChange>
          </w:rPr>
          <w:t>et al.</w:t>
        </w:r>
        <w:r w:rsidRPr="00597F4E">
          <w:rPr>
            <w:rPrChange w:id="267" w:author="Microsoft Office User" w:date="2019-07-13T19:46:00Z">
              <w:rPr/>
            </w:rPrChange>
          </w:rPr>
          <w:t xml:space="preserve"> Smart-seq2 for sensitive full-length transcriptome profiling in single cells. </w:t>
        </w:r>
        <w:r w:rsidRPr="00597F4E">
          <w:rPr>
            <w:i/>
            <w:iCs/>
            <w:rPrChange w:id="268" w:author="Microsoft Office User" w:date="2019-07-13T19:46:00Z">
              <w:rPr>
                <w:i/>
                <w:iCs/>
              </w:rPr>
            </w:rPrChange>
          </w:rPr>
          <w:t>Nat. Methods</w:t>
        </w:r>
        <w:r w:rsidRPr="00597F4E">
          <w:rPr>
            <w:rPrChange w:id="269" w:author="Microsoft Office User" w:date="2019-07-13T19:46:00Z">
              <w:rPr/>
            </w:rPrChange>
          </w:rPr>
          <w:t xml:space="preserve"> </w:t>
        </w:r>
        <w:r w:rsidRPr="00597F4E">
          <w:rPr>
            <w:b/>
            <w:bCs/>
            <w:rPrChange w:id="270" w:author="Microsoft Office User" w:date="2019-07-13T19:46:00Z">
              <w:rPr>
                <w:b/>
                <w:bCs/>
              </w:rPr>
            </w:rPrChange>
          </w:rPr>
          <w:t>10</w:t>
        </w:r>
        <w:r w:rsidRPr="00597F4E">
          <w:rPr>
            <w:rPrChange w:id="271" w:author="Microsoft Office User" w:date="2019-07-13T19:46:00Z">
              <w:rPr/>
            </w:rPrChange>
          </w:rPr>
          <w:t>, 1096–1098 (2013).</w:t>
        </w:r>
      </w:ins>
    </w:p>
    <w:p w14:paraId="6EE74D5F" w14:textId="77777777" w:rsidR="00597F4E" w:rsidRPr="00597F4E" w:rsidRDefault="00597F4E" w:rsidP="00597F4E">
      <w:pPr>
        <w:pStyle w:val="Bibliography"/>
        <w:rPr>
          <w:ins w:id="272" w:author="Microsoft Office User" w:date="2019-07-13T19:46:00Z"/>
          <w:rPrChange w:id="273" w:author="Microsoft Office User" w:date="2019-07-13T19:46:00Z">
            <w:rPr>
              <w:ins w:id="274" w:author="Microsoft Office User" w:date="2019-07-13T19:46:00Z"/>
            </w:rPr>
          </w:rPrChange>
        </w:rPr>
        <w:pPrChange w:id="275" w:author="Microsoft Office User" w:date="2019-07-13T19:46:00Z">
          <w:pPr>
            <w:widowControl w:val="0"/>
            <w:autoSpaceDE w:val="0"/>
            <w:autoSpaceDN w:val="0"/>
            <w:adjustRightInd w:val="0"/>
          </w:pPr>
        </w:pPrChange>
      </w:pPr>
      <w:ins w:id="276" w:author="Microsoft Office User" w:date="2019-07-13T19:46:00Z">
        <w:r w:rsidRPr="00597F4E">
          <w:rPr>
            <w:rPrChange w:id="277" w:author="Microsoft Office User" w:date="2019-07-13T19:46:00Z">
              <w:rPr/>
            </w:rPrChange>
          </w:rPr>
          <w:t>12.</w:t>
        </w:r>
        <w:r w:rsidRPr="00597F4E">
          <w:rPr>
            <w:rPrChange w:id="278" w:author="Microsoft Office User" w:date="2019-07-13T19:46:00Z">
              <w:rPr/>
            </w:rPrChange>
          </w:rPr>
          <w:tab/>
        </w:r>
        <w:proofErr w:type="spellStart"/>
        <w:r w:rsidRPr="00597F4E">
          <w:rPr>
            <w:rPrChange w:id="279" w:author="Microsoft Office User" w:date="2019-07-13T19:46:00Z">
              <w:rPr/>
            </w:rPrChange>
          </w:rPr>
          <w:t>Stoeckius</w:t>
        </w:r>
        <w:proofErr w:type="spellEnd"/>
        <w:r w:rsidRPr="00597F4E">
          <w:rPr>
            <w:rPrChange w:id="280" w:author="Microsoft Office User" w:date="2019-07-13T19:46:00Z">
              <w:rPr/>
            </w:rPrChange>
          </w:rPr>
          <w:t xml:space="preserve">, M. </w:t>
        </w:r>
        <w:r w:rsidRPr="00597F4E">
          <w:rPr>
            <w:i/>
            <w:iCs/>
            <w:rPrChange w:id="281" w:author="Microsoft Office User" w:date="2019-07-13T19:46:00Z">
              <w:rPr>
                <w:i/>
                <w:iCs/>
              </w:rPr>
            </w:rPrChange>
          </w:rPr>
          <w:t>et al.</w:t>
        </w:r>
        <w:r w:rsidRPr="00597F4E">
          <w:rPr>
            <w:rPrChange w:id="282" w:author="Microsoft Office User" w:date="2019-07-13T19:46:00Z">
              <w:rPr/>
            </w:rPrChange>
          </w:rPr>
          <w:t xml:space="preserve"> Simultaneous epitope and transcriptome measurement in single cells. </w:t>
        </w:r>
        <w:r w:rsidRPr="00597F4E">
          <w:rPr>
            <w:i/>
            <w:iCs/>
            <w:rPrChange w:id="283" w:author="Microsoft Office User" w:date="2019-07-13T19:46:00Z">
              <w:rPr>
                <w:i/>
                <w:iCs/>
              </w:rPr>
            </w:rPrChange>
          </w:rPr>
          <w:t>Nat. Methods</w:t>
        </w:r>
        <w:r w:rsidRPr="00597F4E">
          <w:rPr>
            <w:rPrChange w:id="284" w:author="Microsoft Office User" w:date="2019-07-13T19:46:00Z">
              <w:rPr/>
            </w:rPrChange>
          </w:rPr>
          <w:t xml:space="preserve"> </w:t>
        </w:r>
        <w:r w:rsidRPr="00597F4E">
          <w:rPr>
            <w:b/>
            <w:bCs/>
            <w:rPrChange w:id="285" w:author="Microsoft Office User" w:date="2019-07-13T19:46:00Z">
              <w:rPr>
                <w:b/>
                <w:bCs/>
              </w:rPr>
            </w:rPrChange>
          </w:rPr>
          <w:t>14</w:t>
        </w:r>
        <w:r w:rsidRPr="00597F4E">
          <w:rPr>
            <w:rPrChange w:id="286" w:author="Microsoft Office User" w:date="2019-07-13T19:46:00Z">
              <w:rPr/>
            </w:rPrChange>
          </w:rPr>
          <w:t>, 865–868 (2017).</w:t>
        </w:r>
      </w:ins>
    </w:p>
    <w:p w14:paraId="3A902F32" w14:textId="77777777" w:rsidR="00597F4E" w:rsidRPr="00597F4E" w:rsidRDefault="00597F4E" w:rsidP="00597F4E">
      <w:pPr>
        <w:pStyle w:val="Bibliography"/>
        <w:rPr>
          <w:ins w:id="287" w:author="Microsoft Office User" w:date="2019-07-13T19:46:00Z"/>
          <w:rPrChange w:id="288" w:author="Microsoft Office User" w:date="2019-07-13T19:46:00Z">
            <w:rPr>
              <w:ins w:id="289" w:author="Microsoft Office User" w:date="2019-07-13T19:46:00Z"/>
            </w:rPr>
          </w:rPrChange>
        </w:rPr>
        <w:pPrChange w:id="290" w:author="Microsoft Office User" w:date="2019-07-13T19:46:00Z">
          <w:pPr>
            <w:widowControl w:val="0"/>
            <w:autoSpaceDE w:val="0"/>
            <w:autoSpaceDN w:val="0"/>
            <w:adjustRightInd w:val="0"/>
          </w:pPr>
        </w:pPrChange>
      </w:pPr>
      <w:ins w:id="291" w:author="Microsoft Office User" w:date="2019-07-13T19:46:00Z">
        <w:r w:rsidRPr="00597F4E">
          <w:rPr>
            <w:rPrChange w:id="292" w:author="Microsoft Office User" w:date="2019-07-13T19:46:00Z">
              <w:rPr/>
            </w:rPrChange>
          </w:rPr>
          <w:t>13.</w:t>
        </w:r>
        <w:r w:rsidRPr="00597F4E">
          <w:rPr>
            <w:rPrChange w:id="293" w:author="Microsoft Office User" w:date="2019-07-13T19:46:00Z">
              <w:rPr/>
            </w:rPrChange>
          </w:rPr>
          <w:tab/>
          <w:t xml:space="preserve">Dixit, A. </w:t>
        </w:r>
        <w:r w:rsidRPr="00597F4E">
          <w:rPr>
            <w:i/>
            <w:iCs/>
            <w:rPrChange w:id="294" w:author="Microsoft Office User" w:date="2019-07-13T19:46:00Z">
              <w:rPr>
                <w:i/>
                <w:iCs/>
              </w:rPr>
            </w:rPrChange>
          </w:rPr>
          <w:t>et al.</w:t>
        </w:r>
        <w:r w:rsidRPr="00597F4E">
          <w:rPr>
            <w:rPrChange w:id="295" w:author="Microsoft Office User" w:date="2019-07-13T19:46:00Z">
              <w:rPr/>
            </w:rPrChange>
          </w:rPr>
          <w:t xml:space="preserve"> Perturb-</w:t>
        </w:r>
        <w:proofErr w:type="spellStart"/>
        <w:r w:rsidRPr="00597F4E">
          <w:rPr>
            <w:rPrChange w:id="296" w:author="Microsoft Office User" w:date="2019-07-13T19:46:00Z">
              <w:rPr/>
            </w:rPrChange>
          </w:rPr>
          <w:t>Seq</w:t>
        </w:r>
        <w:proofErr w:type="spellEnd"/>
        <w:r w:rsidRPr="00597F4E">
          <w:rPr>
            <w:rPrChange w:id="297" w:author="Microsoft Office User" w:date="2019-07-13T19:46:00Z">
              <w:rPr/>
            </w:rPrChange>
          </w:rPr>
          <w:t xml:space="preserve">: Dissecting Molecular Circuits with Scalable Single-Cell RNA Profiling of Pooled Genetic Screens. </w:t>
        </w:r>
        <w:r w:rsidRPr="00597F4E">
          <w:rPr>
            <w:i/>
            <w:iCs/>
            <w:rPrChange w:id="298" w:author="Microsoft Office User" w:date="2019-07-13T19:46:00Z">
              <w:rPr>
                <w:i/>
                <w:iCs/>
              </w:rPr>
            </w:rPrChange>
          </w:rPr>
          <w:t>Cell</w:t>
        </w:r>
        <w:r w:rsidRPr="00597F4E">
          <w:rPr>
            <w:rPrChange w:id="299" w:author="Microsoft Office User" w:date="2019-07-13T19:46:00Z">
              <w:rPr/>
            </w:rPrChange>
          </w:rPr>
          <w:t xml:space="preserve"> </w:t>
        </w:r>
        <w:r w:rsidRPr="00597F4E">
          <w:rPr>
            <w:b/>
            <w:bCs/>
            <w:rPrChange w:id="300" w:author="Microsoft Office User" w:date="2019-07-13T19:46:00Z">
              <w:rPr>
                <w:b/>
                <w:bCs/>
              </w:rPr>
            </w:rPrChange>
          </w:rPr>
          <w:t>167</w:t>
        </w:r>
        <w:r w:rsidRPr="00597F4E">
          <w:rPr>
            <w:rPrChange w:id="301" w:author="Microsoft Office User" w:date="2019-07-13T19:46:00Z">
              <w:rPr/>
            </w:rPrChange>
          </w:rPr>
          <w:t>, 1853-1866.e17 (2016).</w:t>
        </w:r>
      </w:ins>
    </w:p>
    <w:p w14:paraId="486F6A67" w14:textId="77777777" w:rsidR="00597F4E" w:rsidRPr="00597F4E" w:rsidRDefault="00597F4E" w:rsidP="00597F4E">
      <w:pPr>
        <w:pStyle w:val="Bibliography"/>
        <w:rPr>
          <w:ins w:id="302" w:author="Microsoft Office User" w:date="2019-07-13T19:46:00Z"/>
          <w:rPrChange w:id="303" w:author="Microsoft Office User" w:date="2019-07-13T19:46:00Z">
            <w:rPr>
              <w:ins w:id="304" w:author="Microsoft Office User" w:date="2019-07-13T19:46:00Z"/>
            </w:rPr>
          </w:rPrChange>
        </w:rPr>
        <w:pPrChange w:id="305" w:author="Microsoft Office User" w:date="2019-07-13T19:46:00Z">
          <w:pPr>
            <w:widowControl w:val="0"/>
            <w:autoSpaceDE w:val="0"/>
            <w:autoSpaceDN w:val="0"/>
            <w:adjustRightInd w:val="0"/>
          </w:pPr>
        </w:pPrChange>
      </w:pPr>
      <w:ins w:id="306" w:author="Microsoft Office User" w:date="2019-07-13T19:46:00Z">
        <w:r w:rsidRPr="00597F4E">
          <w:rPr>
            <w:rPrChange w:id="307" w:author="Microsoft Office User" w:date="2019-07-13T19:46:00Z">
              <w:rPr/>
            </w:rPrChange>
          </w:rPr>
          <w:t>14.</w:t>
        </w:r>
        <w:r w:rsidRPr="00597F4E">
          <w:rPr>
            <w:rPrChange w:id="308" w:author="Microsoft Office User" w:date="2019-07-13T19:46:00Z">
              <w:rPr/>
            </w:rPrChange>
          </w:rPr>
          <w:tab/>
          <w:t xml:space="preserve">Adamson, B. </w:t>
        </w:r>
        <w:r w:rsidRPr="00597F4E">
          <w:rPr>
            <w:i/>
            <w:iCs/>
            <w:rPrChange w:id="309" w:author="Microsoft Office User" w:date="2019-07-13T19:46:00Z">
              <w:rPr>
                <w:i/>
                <w:iCs/>
              </w:rPr>
            </w:rPrChange>
          </w:rPr>
          <w:t>et al.</w:t>
        </w:r>
        <w:r w:rsidRPr="00597F4E">
          <w:rPr>
            <w:rPrChange w:id="310" w:author="Microsoft Office User" w:date="2019-07-13T19:46:00Z">
              <w:rPr/>
            </w:rPrChange>
          </w:rPr>
          <w:t xml:space="preserve"> A Multiplexed Single-Cell CRISPR Screening Platform Enables Systematic Dissection of the Unfolded Protein Response. </w:t>
        </w:r>
        <w:r w:rsidRPr="00597F4E">
          <w:rPr>
            <w:i/>
            <w:iCs/>
            <w:rPrChange w:id="311" w:author="Microsoft Office User" w:date="2019-07-13T19:46:00Z">
              <w:rPr>
                <w:i/>
                <w:iCs/>
              </w:rPr>
            </w:rPrChange>
          </w:rPr>
          <w:t>Cell</w:t>
        </w:r>
        <w:r w:rsidRPr="00597F4E">
          <w:rPr>
            <w:rPrChange w:id="312" w:author="Microsoft Office User" w:date="2019-07-13T19:46:00Z">
              <w:rPr/>
            </w:rPrChange>
          </w:rPr>
          <w:t xml:space="preserve"> </w:t>
        </w:r>
        <w:r w:rsidRPr="00597F4E">
          <w:rPr>
            <w:b/>
            <w:bCs/>
            <w:rPrChange w:id="313" w:author="Microsoft Office User" w:date="2019-07-13T19:46:00Z">
              <w:rPr>
                <w:b/>
                <w:bCs/>
              </w:rPr>
            </w:rPrChange>
          </w:rPr>
          <w:t>167</w:t>
        </w:r>
        <w:r w:rsidRPr="00597F4E">
          <w:rPr>
            <w:rPrChange w:id="314" w:author="Microsoft Office User" w:date="2019-07-13T19:46:00Z">
              <w:rPr/>
            </w:rPrChange>
          </w:rPr>
          <w:t>, 1867-1882.e21 (2016).</w:t>
        </w:r>
      </w:ins>
    </w:p>
    <w:p w14:paraId="7551D811" w14:textId="77777777" w:rsidR="00597F4E" w:rsidRPr="00597F4E" w:rsidRDefault="00597F4E" w:rsidP="00597F4E">
      <w:pPr>
        <w:pStyle w:val="Bibliography"/>
        <w:rPr>
          <w:ins w:id="315" w:author="Microsoft Office User" w:date="2019-07-13T19:46:00Z"/>
          <w:rPrChange w:id="316" w:author="Microsoft Office User" w:date="2019-07-13T19:46:00Z">
            <w:rPr>
              <w:ins w:id="317" w:author="Microsoft Office User" w:date="2019-07-13T19:46:00Z"/>
            </w:rPr>
          </w:rPrChange>
        </w:rPr>
        <w:pPrChange w:id="318" w:author="Microsoft Office User" w:date="2019-07-13T19:46:00Z">
          <w:pPr>
            <w:widowControl w:val="0"/>
            <w:autoSpaceDE w:val="0"/>
            <w:autoSpaceDN w:val="0"/>
            <w:adjustRightInd w:val="0"/>
          </w:pPr>
        </w:pPrChange>
      </w:pPr>
      <w:ins w:id="319" w:author="Microsoft Office User" w:date="2019-07-13T19:46:00Z">
        <w:r w:rsidRPr="00597F4E">
          <w:rPr>
            <w:rPrChange w:id="320" w:author="Microsoft Office User" w:date="2019-07-13T19:46:00Z">
              <w:rPr/>
            </w:rPrChange>
          </w:rPr>
          <w:lastRenderedPageBreak/>
          <w:t>15.</w:t>
        </w:r>
        <w:r w:rsidRPr="00597F4E">
          <w:rPr>
            <w:rPrChange w:id="321" w:author="Microsoft Office User" w:date="2019-07-13T19:46:00Z">
              <w:rPr/>
            </w:rPrChange>
          </w:rPr>
          <w:tab/>
        </w:r>
        <w:proofErr w:type="spellStart"/>
        <w:r w:rsidRPr="00597F4E">
          <w:rPr>
            <w:rPrChange w:id="322" w:author="Microsoft Office User" w:date="2019-07-13T19:46:00Z">
              <w:rPr/>
            </w:rPrChange>
          </w:rPr>
          <w:t>Jaitin</w:t>
        </w:r>
        <w:proofErr w:type="spellEnd"/>
        <w:r w:rsidRPr="00597F4E">
          <w:rPr>
            <w:rPrChange w:id="323" w:author="Microsoft Office User" w:date="2019-07-13T19:46:00Z">
              <w:rPr/>
            </w:rPrChange>
          </w:rPr>
          <w:t xml:space="preserve">, D. A. </w:t>
        </w:r>
        <w:r w:rsidRPr="00597F4E">
          <w:rPr>
            <w:i/>
            <w:iCs/>
            <w:rPrChange w:id="324" w:author="Microsoft Office User" w:date="2019-07-13T19:46:00Z">
              <w:rPr>
                <w:i/>
                <w:iCs/>
              </w:rPr>
            </w:rPrChange>
          </w:rPr>
          <w:t>et al.</w:t>
        </w:r>
        <w:r w:rsidRPr="00597F4E">
          <w:rPr>
            <w:rPrChange w:id="325" w:author="Microsoft Office User" w:date="2019-07-13T19:46:00Z">
              <w:rPr/>
            </w:rPrChange>
          </w:rPr>
          <w:t xml:space="preserve"> Dissecting Immune Circuits by Linking CRISPR-Pooled Screens with Single-Cell RNA-Seq. </w:t>
        </w:r>
        <w:r w:rsidRPr="00597F4E">
          <w:rPr>
            <w:i/>
            <w:iCs/>
            <w:rPrChange w:id="326" w:author="Microsoft Office User" w:date="2019-07-13T19:46:00Z">
              <w:rPr>
                <w:i/>
                <w:iCs/>
              </w:rPr>
            </w:rPrChange>
          </w:rPr>
          <w:t>Cell</w:t>
        </w:r>
        <w:r w:rsidRPr="00597F4E">
          <w:rPr>
            <w:rPrChange w:id="327" w:author="Microsoft Office User" w:date="2019-07-13T19:46:00Z">
              <w:rPr/>
            </w:rPrChange>
          </w:rPr>
          <w:t xml:space="preserve"> </w:t>
        </w:r>
        <w:r w:rsidRPr="00597F4E">
          <w:rPr>
            <w:b/>
            <w:bCs/>
            <w:rPrChange w:id="328" w:author="Microsoft Office User" w:date="2019-07-13T19:46:00Z">
              <w:rPr>
                <w:b/>
                <w:bCs/>
              </w:rPr>
            </w:rPrChange>
          </w:rPr>
          <w:t>167</w:t>
        </w:r>
        <w:r w:rsidRPr="00597F4E">
          <w:rPr>
            <w:rPrChange w:id="329" w:author="Microsoft Office User" w:date="2019-07-13T19:46:00Z">
              <w:rPr/>
            </w:rPrChange>
          </w:rPr>
          <w:t>, 1883-1896.e15 (2016).</w:t>
        </w:r>
      </w:ins>
    </w:p>
    <w:p w14:paraId="5FDAFE88" w14:textId="77777777" w:rsidR="00597F4E" w:rsidRPr="00597F4E" w:rsidRDefault="00597F4E" w:rsidP="00597F4E">
      <w:pPr>
        <w:pStyle w:val="Bibliography"/>
        <w:rPr>
          <w:ins w:id="330" w:author="Microsoft Office User" w:date="2019-07-13T19:46:00Z"/>
          <w:rPrChange w:id="331" w:author="Microsoft Office User" w:date="2019-07-13T19:46:00Z">
            <w:rPr>
              <w:ins w:id="332" w:author="Microsoft Office User" w:date="2019-07-13T19:46:00Z"/>
            </w:rPr>
          </w:rPrChange>
        </w:rPr>
        <w:pPrChange w:id="333" w:author="Microsoft Office User" w:date="2019-07-13T19:46:00Z">
          <w:pPr>
            <w:widowControl w:val="0"/>
            <w:autoSpaceDE w:val="0"/>
            <w:autoSpaceDN w:val="0"/>
            <w:adjustRightInd w:val="0"/>
          </w:pPr>
        </w:pPrChange>
      </w:pPr>
      <w:ins w:id="334" w:author="Microsoft Office User" w:date="2019-07-13T19:46:00Z">
        <w:r w:rsidRPr="00597F4E">
          <w:rPr>
            <w:rPrChange w:id="335" w:author="Microsoft Office User" w:date="2019-07-13T19:46:00Z">
              <w:rPr/>
            </w:rPrChange>
          </w:rPr>
          <w:t>16.</w:t>
        </w:r>
        <w:r w:rsidRPr="00597F4E">
          <w:rPr>
            <w:rPrChange w:id="336" w:author="Microsoft Office User" w:date="2019-07-13T19:46:00Z">
              <w:rPr/>
            </w:rPrChange>
          </w:rPr>
          <w:tab/>
        </w:r>
        <w:proofErr w:type="spellStart"/>
        <w:r w:rsidRPr="00597F4E">
          <w:rPr>
            <w:rPrChange w:id="337" w:author="Microsoft Office User" w:date="2019-07-13T19:46:00Z">
              <w:rPr/>
            </w:rPrChange>
          </w:rPr>
          <w:t>Datlinger</w:t>
        </w:r>
        <w:proofErr w:type="spellEnd"/>
        <w:r w:rsidRPr="00597F4E">
          <w:rPr>
            <w:rPrChange w:id="338" w:author="Microsoft Office User" w:date="2019-07-13T19:46:00Z">
              <w:rPr/>
            </w:rPrChange>
          </w:rPr>
          <w:t xml:space="preserve">, P. </w:t>
        </w:r>
        <w:r w:rsidRPr="00597F4E">
          <w:rPr>
            <w:i/>
            <w:iCs/>
            <w:rPrChange w:id="339" w:author="Microsoft Office User" w:date="2019-07-13T19:46:00Z">
              <w:rPr>
                <w:i/>
                <w:iCs/>
              </w:rPr>
            </w:rPrChange>
          </w:rPr>
          <w:t>et al.</w:t>
        </w:r>
        <w:r w:rsidRPr="00597F4E">
          <w:rPr>
            <w:rPrChange w:id="340" w:author="Microsoft Office User" w:date="2019-07-13T19:46:00Z">
              <w:rPr/>
            </w:rPrChange>
          </w:rPr>
          <w:t xml:space="preserve"> Pooled CRISPR screening with single-cell transcriptome readout. </w:t>
        </w:r>
        <w:r w:rsidRPr="00597F4E">
          <w:rPr>
            <w:i/>
            <w:iCs/>
            <w:rPrChange w:id="341" w:author="Microsoft Office User" w:date="2019-07-13T19:46:00Z">
              <w:rPr>
                <w:i/>
                <w:iCs/>
              </w:rPr>
            </w:rPrChange>
          </w:rPr>
          <w:t>Nat. Methods</w:t>
        </w:r>
        <w:r w:rsidRPr="00597F4E">
          <w:rPr>
            <w:rPrChange w:id="342" w:author="Microsoft Office User" w:date="2019-07-13T19:46:00Z">
              <w:rPr/>
            </w:rPrChange>
          </w:rPr>
          <w:t xml:space="preserve"> </w:t>
        </w:r>
        <w:r w:rsidRPr="00597F4E">
          <w:rPr>
            <w:b/>
            <w:bCs/>
            <w:rPrChange w:id="343" w:author="Microsoft Office User" w:date="2019-07-13T19:46:00Z">
              <w:rPr>
                <w:b/>
                <w:bCs/>
              </w:rPr>
            </w:rPrChange>
          </w:rPr>
          <w:t>14</w:t>
        </w:r>
        <w:r w:rsidRPr="00597F4E">
          <w:rPr>
            <w:rPrChange w:id="344" w:author="Microsoft Office User" w:date="2019-07-13T19:46:00Z">
              <w:rPr/>
            </w:rPrChange>
          </w:rPr>
          <w:t>, 297–301 (2017).</w:t>
        </w:r>
      </w:ins>
    </w:p>
    <w:p w14:paraId="6F639912" w14:textId="77777777" w:rsidR="00597F4E" w:rsidRPr="00597F4E" w:rsidRDefault="00597F4E" w:rsidP="00597F4E">
      <w:pPr>
        <w:pStyle w:val="Bibliography"/>
        <w:rPr>
          <w:ins w:id="345" w:author="Microsoft Office User" w:date="2019-07-13T19:46:00Z"/>
          <w:rPrChange w:id="346" w:author="Microsoft Office User" w:date="2019-07-13T19:46:00Z">
            <w:rPr>
              <w:ins w:id="347" w:author="Microsoft Office User" w:date="2019-07-13T19:46:00Z"/>
            </w:rPr>
          </w:rPrChange>
        </w:rPr>
        <w:pPrChange w:id="348" w:author="Microsoft Office User" w:date="2019-07-13T19:46:00Z">
          <w:pPr>
            <w:widowControl w:val="0"/>
            <w:autoSpaceDE w:val="0"/>
            <w:autoSpaceDN w:val="0"/>
            <w:adjustRightInd w:val="0"/>
          </w:pPr>
        </w:pPrChange>
      </w:pPr>
      <w:ins w:id="349" w:author="Microsoft Office User" w:date="2019-07-13T19:46:00Z">
        <w:r w:rsidRPr="00597F4E">
          <w:rPr>
            <w:rPrChange w:id="350" w:author="Microsoft Office User" w:date="2019-07-13T19:46:00Z">
              <w:rPr/>
            </w:rPrChange>
          </w:rPr>
          <w:t>17.</w:t>
        </w:r>
        <w:r w:rsidRPr="00597F4E">
          <w:rPr>
            <w:rPrChange w:id="351" w:author="Microsoft Office User" w:date="2019-07-13T19:46:00Z">
              <w:rPr/>
            </w:rPrChange>
          </w:rPr>
          <w:tab/>
        </w:r>
        <w:proofErr w:type="spellStart"/>
        <w:r w:rsidRPr="00597F4E">
          <w:rPr>
            <w:rPrChange w:id="352" w:author="Microsoft Office User" w:date="2019-07-13T19:46:00Z">
              <w:rPr/>
            </w:rPrChange>
          </w:rPr>
          <w:t>Gasperini</w:t>
        </w:r>
        <w:proofErr w:type="spellEnd"/>
        <w:r w:rsidRPr="00597F4E">
          <w:rPr>
            <w:rPrChange w:id="353" w:author="Microsoft Office User" w:date="2019-07-13T19:46:00Z">
              <w:rPr/>
            </w:rPrChange>
          </w:rPr>
          <w:t xml:space="preserve">, M. </w:t>
        </w:r>
        <w:r w:rsidRPr="00597F4E">
          <w:rPr>
            <w:i/>
            <w:iCs/>
            <w:rPrChange w:id="354" w:author="Microsoft Office User" w:date="2019-07-13T19:46:00Z">
              <w:rPr>
                <w:i/>
                <w:iCs/>
              </w:rPr>
            </w:rPrChange>
          </w:rPr>
          <w:t>et al.</w:t>
        </w:r>
        <w:r w:rsidRPr="00597F4E">
          <w:rPr>
            <w:rPrChange w:id="355" w:author="Microsoft Office User" w:date="2019-07-13T19:46:00Z">
              <w:rPr/>
            </w:rPrChange>
          </w:rPr>
          <w:t xml:space="preserve"> A Genome-wide Framework for Mapping Gene Regulation via Cellular Genetic Screens. </w:t>
        </w:r>
        <w:r w:rsidRPr="00597F4E">
          <w:rPr>
            <w:i/>
            <w:iCs/>
            <w:rPrChange w:id="356" w:author="Microsoft Office User" w:date="2019-07-13T19:46:00Z">
              <w:rPr>
                <w:i/>
                <w:iCs/>
              </w:rPr>
            </w:rPrChange>
          </w:rPr>
          <w:t>Cell</w:t>
        </w:r>
        <w:r w:rsidRPr="00597F4E">
          <w:rPr>
            <w:rPrChange w:id="357" w:author="Microsoft Office User" w:date="2019-07-13T19:46:00Z">
              <w:rPr/>
            </w:rPrChange>
          </w:rPr>
          <w:t xml:space="preserve"> </w:t>
        </w:r>
        <w:r w:rsidRPr="00597F4E">
          <w:rPr>
            <w:b/>
            <w:bCs/>
            <w:rPrChange w:id="358" w:author="Microsoft Office User" w:date="2019-07-13T19:46:00Z">
              <w:rPr>
                <w:b/>
                <w:bCs/>
              </w:rPr>
            </w:rPrChange>
          </w:rPr>
          <w:t>176</w:t>
        </w:r>
        <w:r w:rsidRPr="00597F4E">
          <w:rPr>
            <w:rPrChange w:id="359" w:author="Microsoft Office User" w:date="2019-07-13T19:46:00Z">
              <w:rPr/>
            </w:rPrChange>
          </w:rPr>
          <w:t>, 377-390.e19 (2019).</w:t>
        </w:r>
      </w:ins>
    </w:p>
    <w:p w14:paraId="5AF4366E" w14:textId="77777777" w:rsidR="00597F4E" w:rsidRPr="00597F4E" w:rsidRDefault="00597F4E" w:rsidP="00597F4E">
      <w:pPr>
        <w:pStyle w:val="Bibliography"/>
        <w:rPr>
          <w:ins w:id="360" w:author="Microsoft Office User" w:date="2019-07-13T19:46:00Z"/>
          <w:rPrChange w:id="361" w:author="Microsoft Office User" w:date="2019-07-13T19:46:00Z">
            <w:rPr>
              <w:ins w:id="362" w:author="Microsoft Office User" w:date="2019-07-13T19:46:00Z"/>
            </w:rPr>
          </w:rPrChange>
        </w:rPr>
        <w:pPrChange w:id="363" w:author="Microsoft Office User" w:date="2019-07-13T19:46:00Z">
          <w:pPr>
            <w:widowControl w:val="0"/>
            <w:autoSpaceDE w:val="0"/>
            <w:autoSpaceDN w:val="0"/>
            <w:adjustRightInd w:val="0"/>
          </w:pPr>
        </w:pPrChange>
      </w:pPr>
      <w:ins w:id="364" w:author="Microsoft Office User" w:date="2019-07-13T19:46:00Z">
        <w:r w:rsidRPr="00597F4E">
          <w:rPr>
            <w:rPrChange w:id="365" w:author="Microsoft Office User" w:date="2019-07-13T19:46:00Z">
              <w:rPr/>
            </w:rPrChange>
          </w:rPr>
          <w:t>18.</w:t>
        </w:r>
        <w:r w:rsidRPr="00597F4E">
          <w:rPr>
            <w:rPrChange w:id="366" w:author="Microsoft Office User" w:date="2019-07-13T19:46:00Z">
              <w:rPr/>
            </w:rPrChange>
          </w:rPr>
          <w:tab/>
        </w:r>
        <w:proofErr w:type="spellStart"/>
        <w:r w:rsidRPr="00597F4E">
          <w:rPr>
            <w:rPrChange w:id="367" w:author="Microsoft Office User" w:date="2019-07-13T19:46:00Z">
              <w:rPr/>
            </w:rPrChange>
          </w:rPr>
          <w:t>Stoeckius</w:t>
        </w:r>
        <w:proofErr w:type="spellEnd"/>
        <w:r w:rsidRPr="00597F4E">
          <w:rPr>
            <w:rPrChange w:id="368" w:author="Microsoft Office User" w:date="2019-07-13T19:46:00Z">
              <w:rPr/>
            </w:rPrChange>
          </w:rPr>
          <w:t xml:space="preserve">, M. </w:t>
        </w:r>
        <w:r w:rsidRPr="00597F4E">
          <w:rPr>
            <w:i/>
            <w:iCs/>
            <w:rPrChange w:id="369" w:author="Microsoft Office User" w:date="2019-07-13T19:46:00Z">
              <w:rPr>
                <w:i/>
                <w:iCs/>
              </w:rPr>
            </w:rPrChange>
          </w:rPr>
          <w:t>et al.</w:t>
        </w:r>
        <w:r w:rsidRPr="00597F4E">
          <w:rPr>
            <w:rPrChange w:id="370" w:author="Microsoft Office User" w:date="2019-07-13T19:46:00Z">
              <w:rPr/>
            </w:rPrChange>
          </w:rPr>
          <w:t xml:space="preserve"> Cell Hashing with barcoded antibodies enables multiplexing and doublet detection for single cell genomics. </w:t>
        </w:r>
        <w:r w:rsidRPr="00597F4E">
          <w:rPr>
            <w:i/>
            <w:iCs/>
            <w:rPrChange w:id="371" w:author="Microsoft Office User" w:date="2019-07-13T19:46:00Z">
              <w:rPr>
                <w:i/>
                <w:iCs/>
              </w:rPr>
            </w:rPrChange>
          </w:rPr>
          <w:t>Genome Biol.</w:t>
        </w:r>
        <w:r w:rsidRPr="00597F4E">
          <w:rPr>
            <w:rPrChange w:id="372" w:author="Microsoft Office User" w:date="2019-07-13T19:46:00Z">
              <w:rPr/>
            </w:rPrChange>
          </w:rPr>
          <w:t xml:space="preserve"> </w:t>
        </w:r>
        <w:r w:rsidRPr="00597F4E">
          <w:rPr>
            <w:b/>
            <w:bCs/>
            <w:rPrChange w:id="373" w:author="Microsoft Office User" w:date="2019-07-13T19:46:00Z">
              <w:rPr>
                <w:b/>
                <w:bCs/>
              </w:rPr>
            </w:rPrChange>
          </w:rPr>
          <w:t>19</w:t>
        </w:r>
        <w:r w:rsidRPr="00597F4E">
          <w:rPr>
            <w:rPrChange w:id="374" w:author="Microsoft Office User" w:date="2019-07-13T19:46:00Z">
              <w:rPr/>
            </w:rPrChange>
          </w:rPr>
          <w:t>, 224 (2018).</w:t>
        </w:r>
      </w:ins>
    </w:p>
    <w:p w14:paraId="65D91391" w14:textId="77777777" w:rsidR="00597F4E" w:rsidRPr="00597F4E" w:rsidRDefault="00597F4E" w:rsidP="00597F4E">
      <w:pPr>
        <w:pStyle w:val="Bibliography"/>
        <w:rPr>
          <w:ins w:id="375" w:author="Microsoft Office User" w:date="2019-07-13T19:46:00Z"/>
          <w:rPrChange w:id="376" w:author="Microsoft Office User" w:date="2019-07-13T19:46:00Z">
            <w:rPr>
              <w:ins w:id="377" w:author="Microsoft Office User" w:date="2019-07-13T19:46:00Z"/>
            </w:rPr>
          </w:rPrChange>
        </w:rPr>
        <w:pPrChange w:id="378" w:author="Microsoft Office User" w:date="2019-07-13T19:46:00Z">
          <w:pPr>
            <w:widowControl w:val="0"/>
            <w:autoSpaceDE w:val="0"/>
            <w:autoSpaceDN w:val="0"/>
            <w:adjustRightInd w:val="0"/>
          </w:pPr>
        </w:pPrChange>
      </w:pPr>
      <w:ins w:id="379" w:author="Microsoft Office User" w:date="2019-07-13T19:46:00Z">
        <w:r w:rsidRPr="00597F4E">
          <w:rPr>
            <w:rPrChange w:id="380" w:author="Microsoft Office User" w:date="2019-07-13T19:46:00Z">
              <w:rPr/>
            </w:rPrChange>
          </w:rPr>
          <w:t>19.</w:t>
        </w:r>
        <w:r w:rsidRPr="00597F4E">
          <w:rPr>
            <w:rPrChange w:id="381" w:author="Microsoft Office User" w:date="2019-07-13T19:46:00Z">
              <w:rPr/>
            </w:rPrChange>
          </w:rPr>
          <w:tab/>
        </w:r>
        <w:proofErr w:type="spellStart"/>
        <w:r w:rsidRPr="00597F4E">
          <w:rPr>
            <w:rPrChange w:id="382" w:author="Microsoft Office User" w:date="2019-07-13T19:46:00Z">
              <w:rPr/>
            </w:rPrChange>
          </w:rPr>
          <w:t>Gaublomme</w:t>
        </w:r>
        <w:proofErr w:type="spellEnd"/>
        <w:r w:rsidRPr="00597F4E">
          <w:rPr>
            <w:rPrChange w:id="383" w:author="Microsoft Office User" w:date="2019-07-13T19:46:00Z">
              <w:rPr/>
            </w:rPrChange>
          </w:rPr>
          <w:t xml:space="preserve">, J. T. </w:t>
        </w:r>
        <w:r w:rsidRPr="00597F4E">
          <w:rPr>
            <w:i/>
            <w:iCs/>
            <w:rPrChange w:id="384" w:author="Microsoft Office User" w:date="2019-07-13T19:46:00Z">
              <w:rPr>
                <w:i/>
                <w:iCs/>
              </w:rPr>
            </w:rPrChange>
          </w:rPr>
          <w:t>et al.</w:t>
        </w:r>
        <w:r w:rsidRPr="00597F4E">
          <w:rPr>
            <w:rPrChange w:id="385" w:author="Microsoft Office User" w:date="2019-07-13T19:46:00Z">
              <w:rPr/>
            </w:rPrChange>
          </w:rPr>
          <w:t xml:space="preserve"> Nuclei multiplexing with barcoded antibodies for single-nucleus genomics. </w:t>
        </w:r>
        <w:proofErr w:type="spellStart"/>
        <w:r w:rsidRPr="00597F4E">
          <w:rPr>
            <w:i/>
            <w:iCs/>
            <w:rPrChange w:id="386" w:author="Microsoft Office User" w:date="2019-07-13T19:46:00Z">
              <w:rPr>
                <w:i/>
                <w:iCs/>
              </w:rPr>
            </w:rPrChange>
          </w:rPr>
          <w:t>bioRxiv</w:t>
        </w:r>
        <w:proofErr w:type="spellEnd"/>
        <w:r w:rsidRPr="00597F4E">
          <w:rPr>
            <w:rPrChange w:id="387" w:author="Microsoft Office User" w:date="2019-07-13T19:46:00Z">
              <w:rPr/>
            </w:rPrChange>
          </w:rPr>
          <w:t xml:space="preserve"> 476036 (2018). doi:10.1101/476036</w:t>
        </w:r>
      </w:ins>
    </w:p>
    <w:p w14:paraId="53D09A4F" w14:textId="77777777" w:rsidR="00597F4E" w:rsidRPr="00597F4E" w:rsidRDefault="00597F4E" w:rsidP="00597F4E">
      <w:pPr>
        <w:pStyle w:val="Bibliography"/>
        <w:rPr>
          <w:ins w:id="388" w:author="Microsoft Office User" w:date="2019-07-13T19:46:00Z"/>
          <w:rPrChange w:id="389" w:author="Microsoft Office User" w:date="2019-07-13T19:46:00Z">
            <w:rPr>
              <w:ins w:id="390" w:author="Microsoft Office User" w:date="2019-07-13T19:46:00Z"/>
            </w:rPr>
          </w:rPrChange>
        </w:rPr>
        <w:pPrChange w:id="391" w:author="Microsoft Office User" w:date="2019-07-13T19:46:00Z">
          <w:pPr>
            <w:widowControl w:val="0"/>
            <w:autoSpaceDE w:val="0"/>
            <w:autoSpaceDN w:val="0"/>
            <w:adjustRightInd w:val="0"/>
          </w:pPr>
        </w:pPrChange>
      </w:pPr>
      <w:ins w:id="392" w:author="Microsoft Office User" w:date="2019-07-13T19:46:00Z">
        <w:r w:rsidRPr="00597F4E">
          <w:rPr>
            <w:rPrChange w:id="393" w:author="Microsoft Office User" w:date="2019-07-13T19:46:00Z">
              <w:rPr/>
            </w:rPrChange>
          </w:rPr>
          <w:t>20.</w:t>
        </w:r>
        <w:r w:rsidRPr="00597F4E">
          <w:rPr>
            <w:rPrChange w:id="394" w:author="Microsoft Office User" w:date="2019-07-13T19:46:00Z">
              <w:rPr/>
            </w:rPrChange>
          </w:rPr>
          <w:tab/>
        </w:r>
        <w:proofErr w:type="spellStart"/>
        <w:r w:rsidRPr="00597F4E">
          <w:rPr>
            <w:rPrChange w:id="395" w:author="Microsoft Office User" w:date="2019-07-13T19:46:00Z">
              <w:rPr/>
            </w:rPrChange>
          </w:rPr>
          <w:t>Tabaka</w:t>
        </w:r>
        <w:proofErr w:type="spellEnd"/>
        <w:r w:rsidRPr="00597F4E">
          <w:rPr>
            <w:rPrChange w:id="396" w:author="Microsoft Office User" w:date="2019-07-13T19:46:00Z">
              <w:rPr/>
            </w:rPrChange>
          </w:rPr>
          <w:t xml:space="preserve">, M., Gould, J. &amp; </w:t>
        </w:r>
        <w:proofErr w:type="spellStart"/>
        <w:r w:rsidRPr="00597F4E">
          <w:rPr>
            <w:rPrChange w:id="397" w:author="Microsoft Office User" w:date="2019-07-13T19:46:00Z">
              <w:rPr/>
            </w:rPrChange>
          </w:rPr>
          <w:t>Regev</w:t>
        </w:r>
        <w:proofErr w:type="spellEnd"/>
        <w:r w:rsidRPr="00597F4E">
          <w:rPr>
            <w:rPrChange w:id="398" w:author="Microsoft Office User" w:date="2019-07-13T19:46:00Z">
              <w:rPr/>
            </w:rPrChange>
          </w:rPr>
          <w:t xml:space="preserve">, A. </w:t>
        </w:r>
        <w:proofErr w:type="spellStart"/>
        <w:r w:rsidRPr="00597F4E">
          <w:rPr>
            <w:rPrChange w:id="399" w:author="Microsoft Office User" w:date="2019-07-13T19:46:00Z">
              <w:rPr/>
            </w:rPrChange>
          </w:rPr>
          <w:t>scSVA</w:t>
        </w:r>
        <w:proofErr w:type="spellEnd"/>
        <w:r w:rsidRPr="00597F4E">
          <w:rPr>
            <w:rPrChange w:id="400" w:author="Microsoft Office User" w:date="2019-07-13T19:46:00Z">
              <w:rPr/>
            </w:rPrChange>
          </w:rPr>
          <w:t xml:space="preserve">: an interactive tool for big data visualization and exploration in single-cell omics. </w:t>
        </w:r>
        <w:proofErr w:type="spellStart"/>
        <w:r w:rsidRPr="00597F4E">
          <w:rPr>
            <w:i/>
            <w:iCs/>
            <w:rPrChange w:id="401" w:author="Microsoft Office User" w:date="2019-07-13T19:46:00Z">
              <w:rPr>
                <w:i/>
                <w:iCs/>
              </w:rPr>
            </w:rPrChange>
          </w:rPr>
          <w:t>bioRxiv</w:t>
        </w:r>
        <w:proofErr w:type="spellEnd"/>
        <w:r w:rsidRPr="00597F4E">
          <w:rPr>
            <w:rPrChange w:id="402" w:author="Microsoft Office User" w:date="2019-07-13T19:46:00Z">
              <w:rPr/>
            </w:rPrChange>
          </w:rPr>
          <w:t xml:space="preserve"> 512582 (2019). doi:10.1101/512582</w:t>
        </w:r>
      </w:ins>
    </w:p>
    <w:p w14:paraId="04BCB37A" w14:textId="77777777" w:rsidR="00597F4E" w:rsidRPr="00597F4E" w:rsidRDefault="00597F4E" w:rsidP="00597F4E">
      <w:pPr>
        <w:pStyle w:val="Bibliography"/>
        <w:rPr>
          <w:ins w:id="403" w:author="Microsoft Office User" w:date="2019-07-13T19:46:00Z"/>
          <w:rPrChange w:id="404" w:author="Microsoft Office User" w:date="2019-07-13T19:46:00Z">
            <w:rPr>
              <w:ins w:id="405" w:author="Microsoft Office User" w:date="2019-07-13T19:46:00Z"/>
            </w:rPr>
          </w:rPrChange>
        </w:rPr>
        <w:pPrChange w:id="406" w:author="Microsoft Office User" w:date="2019-07-13T19:46:00Z">
          <w:pPr>
            <w:widowControl w:val="0"/>
            <w:autoSpaceDE w:val="0"/>
            <w:autoSpaceDN w:val="0"/>
            <w:adjustRightInd w:val="0"/>
          </w:pPr>
        </w:pPrChange>
      </w:pPr>
      <w:ins w:id="407" w:author="Microsoft Office User" w:date="2019-07-13T19:46:00Z">
        <w:r w:rsidRPr="00597F4E">
          <w:rPr>
            <w:rPrChange w:id="408" w:author="Microsoft Office User" w:date="2019-07-13T19:46:00Z">
              <w:rPr/>
            </w:rPrChange>
          </w:rPr>
          <w:t>21.</w:t>
        </w:r>
        <w:r w:rsidRPr="00597F4E">
          <w:rPr>
            <w:rPrChange w:id="409" w:author="Microsoft Office User" w:date="2019-07-13T19:46:00Z">
              <w:rPr/>
            </w:rPrChange>
          </w:rPr>
          <w:tab/>
        </w:r>
        <w:proofErr w:type="spellStart"/>
        <w:r w:rsidRPr="00597F4E">
          <w:rPr>
            <w:rPrChange w:id="410" w:author="Microsoft Office User" w:date="2019-07-13T19:46:00Z">
              <w:rPr/>
            </w:rPrChange>
          </w:rPr>
          <w:t>Coifman</w:t>
        </w:r>
        <w:proofErr w:type="spellEnd"/>
        <w:r w:rsidRPr="00597F4E">
          <w:rPr>
            <w:rPrChange w:id="411" w:author="Microsoft Office User" w:date="2019-07-13T19:46:00Z">
              <w:rPr/>
            </w:rPrChange>
          </w:rPr>
          <w:t xml:space="preserve">, R. R. &amp; Lafon, S. Diffusion maps. </w:t>
        </w:r>
        <w:r w:rsidRPr="00597F4E">
          <w:rPr>
            <w:i/>
            <w:iCs/>
            <w:rPrChange w:id="412" w:author="Microsoft Office User" w:date="2019-07-13T19:46:00Z">
              <w:rPr>
                <w:i/>
                <w:iCs/>
              </w:rPr>
            </w:rPrChange>
          </w:rPr>
          <w:t>Applied and Computational Harmonic Analysis</w:t>
        </w:r>
        <w:r w:rsidRPr="00597F4E">
          <w:rPr>
            <w:rPrChange w:id="413" w:author="Microsoft Office User" w:date="2019-07-13T19:46:00Z">
              <w:rPr/>
            </w:rPrChange>
          </w:rPr>
          <w:t xml:space="preserve"> </w:t>
        </w:r>
        <w:r w:rsidRPr="00597F4E">
          <w:rPr>
            <w:b/>
            <w:bCs/>
            <w:rPrChange w:id="414" w:author="Microsoft Office User" w:date="2019-07-13T19:46:00Z">
              <w:rPr>
                <w:b/>
                <w:bCs/>
              </w:rPr>
            </w:rPrChange>
          </w:rPr>
          <w:t>21</w:t>
        </w:r>
        <w:r w:rsidRPr="00597F4E">
          <w:rPr>
            <w:rPrChange w:id="415" w:author="Microsoft Office User" w:date="2019-07-13T19:46:00Z">
              <w:rPr/>
            </w:rPrChange>
          </w:rPr>
          <w:t>, 5–30 (2006).</w:t>
        </w:r>
      </w:ins>
    </w:p>
    <w:p w14:paraId="563DFC93" w14:textId="77777777" w:rsidR="00597F4E" w:rsidRPr="00597F4E" w:rsidRDefault="00597F4E" w:rsidP="00597F4E">
      <w:pPr>
        <w:pStyle w:val="Bibliography"/>
        <w:rPr>
          <w:ins w:id="416" w:author="Microsoft Office User" w:date="2019-07-13T19:46:00Z"/>
          <w:rPrChange w:id="417" w:author="Microsoft Office User" w:date="2019-07-13T19:46:00Z">
            <w:rPr>
              <w:ins w:id="418" w:author="Microsoft Office User" w:date="2019-07-13T19:46:00Z"/>
            </w:rPr>
          </w:rPrChange>
        </w:rPr>
        <w:pPrChange w:id="419" w:author="Microsoft Office User" w:date="2019-07-13T19:46:00Z">
          <w:pPr>
            <w:widowControl w:val="0"/>
            <w:autoSpaceDE w:val="0"/>
            <w:autoSpaceDN w:val="0"/>
            <w:adjustRightInd w:val="0"/>
          </w:pPr>
        </w:pPrChange>
      </w:pPr>
      <w:ins w:id="420" w:author="Microsoft Office User" w:date="2019-07-13T19:46:00Z">
        <w:r w:rsidRPr="00597F4E">
          <w:rPr>
            <w:rPrChange w:id="421" w:author="Microsoft Office User" w:date="2019-07-13T19:46:00Z">
              <w:rPr/>
            </w:rPrChange>
          </w:rPr>
          <w:t>22.</w:t>
        </w:r>
        <w:r w:rsidRPr="00597F4E">
          <w:rPr>
            <w:rPrChange w:id="422" w:author="Microsoft Office User" w:date="2019-07-13T19:46:00Z">
              <w:rPr/>
            </w:rPrChange>
          </w:rPr>
          <w:tab/>
        </w:r>
        <w:proofErr w:type="spellStart"/>
        <w:r w:rsidRPr="00597F4E">
          <w:rPr>
            <w:rPrChange w:id="423" w:author="Microsoft Office User" w:date="2019-07-13T19:46:00Z">
              <w:rPr/>
            </w:rPrChange>
          </w:rPr>
          <w:t>Haghverdi</w:t>
        </w:r>
        <w:proofErr w:type="spellEnd"/>
        <w:r w:rsidRPr="00597F4E">
          <w:rPr>
            <w:rPrChange w:id="424" w:author="Microsoft Office User" w:date="2019-07-13T19:46:00Z">
              <w:rPr/>
            </w:rPrChange>
          </w:rPr>
          <w:t xml:space="preserve">, L., </w:t>
        </w:r>
        <w:proofErr w:type="spellStart"/>
        <w:r w:rsidRPr="00597F4E">
          <w:rPr>
            <w:rPrChange w:id="425" w:author="Microsoft Office User" w:date="2019-07-13T19:46:00Z">
              <w:rPr/>
            </w:rPrChange>
          </w:rPr>
          <w:t>Büttner</w:t>
        </w:r>
        <w:proofErr w:type="spellEnd"/>
        <w:r w:rsidRPr="00597F4E">
          <w:rPr>
            <w:rPrChange w:id="426" w:author="Microsoft Office User" w:date="2019-07-13T19:46:00Z">
              <w:rPr/>
            </w:rPrChange>
          </w:rPr>
          <w:t xml:space="preserve">, M., Wolf, F. A., Buettner, F. &amp; </w:t>
        </w:r>
        <w:proofErr w:type="spellStart"/>
        <w:r w:rsidRPr="00597F4E">
          <w:rPr>
            <w:rPrChange w:id="427" w:author="Microsoft Office User" w:date="2019-07-13T19:46:00Z">
              <w:rPr/>
            </w:rPrChange>
          </w:rPr>
          <w:t>Theis</w:t>
        </w:r>
        <w:proofErr w:type="spellEnd"/>
        <w:r w:rsidRPr="00597F4E">
          <w:rPr>
            <w:rPrChange w:id="428" w:author="Microsoft Office User" w:date="2019-07-13T19:46:00Z">
              <w:rPr/>
            </w:rPrChange>
          </w:rPr>
          <w:t xml:space="preserve">, F. J. Diffusion </w:t>
        </w:r>
        <w:proofErr w:type="spellStart"/>
        <w:r w:rsidRPr="00597F4E">
          <w:rPr>
            <w:rPrChange w:id="429" w:author="Microsoft Office User" w:date="2019-07-13T19:46:00Z">
              <w:rPr/>
            </w:rPrChange>
          </w:rPr>
          <w:t>pseudotime</w:t>
        </w:r>
        <w:proofErr w:type="spellEnd"/>
        <w:r w:rsidRPr="00597F4E">
          <w:rPr>
            <w:rPrChange w:id="430" w:author="Microsoft Office User" w:date="2019-07-13T19:46:00Z">
              <w:rPr/>
            </w:rPrChange>
          </w:rPr>
          <w:t xml:space="preserve"> robustly reconstructs lineage branching. </w:t>
        </w:r>
        <w:r w:rsidRPr="00597F4E">
          <w:rPr>
            <w:i/>
            <w:iCs/>
            <w:rPrChange w:id="431" w:author="Microsoft Office User" w:date="2019-07-13T19:46:00Z">
              <w:rPr>
                <w:i/>
                <w:iCs/>
              </w:rPr>
            </w:rPrChange>
          </w:rPr>
          <w:t>Nature Methods</w:t>
        </w:r>
        <w:r w:rsidRPr="00597F4E">
          <w:rPr>
            <w:rPrChange w:id="432" w:author="Microsoft Office User" w:date="2019-07-13T19:46:00Z">
              <w:rPr/>
            </w:rPrChange>
          </w:rPr>
          <w:t xml:space="preserve"> </w:t>
        </w:r>
        <w:r w:rsidRPr="00597F4E">
          <w:rPr>
            <w:b/>
            <w:bCs/>
            <w:rPrChange w:id="433" w:author="Microsoft Office User" w:date="2019-07-13T19:46:00Z">
              <w:rPr>
                <w:b/>
                <w:bCs/>
              </w:rPr>
            </w:rPrChange>
          </w:rPr>
          <w:t>13</w:t>
        </w:r>
        <w:r w:rsidRPr="00597F4E">
          <w:rPr>
            <w:rPrChange w:id="434" w:author="Microsoft Office User" w:date="2019-07-13T19:46:00Z">
              <w:rPr/>
            </w:rPrChange>
          </w:rPr>
          <w:t>, 845 (2016).</w:t>
        </w:r>
      </w:ins>
    </w:p>
    <w:p w14:paraId="230F8884" w14:textId="77777777" w:rsidR="00597F4E" w:rsidRPr="00597F4E" w:rsidRDefault="00597F4E" w:rsidP="00597F4E">
      <w:pPr>
        <w:pStyle w:val="Bibliography"/>
        <w:rPr>
          <w:ins w:id="435" w:author="Microsoft Office User" w:date="2019-07-13T19:46:00Z"/>
          <w:rPrChange w:id="436" w:author="Microsoft Office User" w:date="2019-07-13T19:46:00Z">
            <w:rPr>
              <w:ins w:id="437" w:author="Microsoft Office User" w:date="2019-07-13T19:46:00Z"/>
            </w:rPr>
          </w:rPrChange>
        </w:rPr>
        <w:pPrChange w:id="438" w:author="Microsoft Office User" w:date="2019-07-13T19:46:00Z">
          <w:pPr>
            <w:widowControl w:val="0"/>
            <w:autoSpaceDE w:val="0"/>
            <w:autoSpaceDN w:val="0"/>
            <w:adjustRightInd w:val="0"/>
          </w:pPr>
        </w:pPrChange>
      </w:pPr>
      <w:ins w:id="439" w:author="Microsoft Office User" w:date="2019-07-13T19:46:00Z">
        <w:r w:rsidRPr="00597F4E">
          <w:rPr>
            <w:rPrChange w:id="440" w:author="Microsoft Office User" w:date="2019-07-13T19:46:00Z">
              <w:rPr/>
            </w:rPrChange>
          </w:rPr>
          <w:t>23.</w:t>
        </w:r>
        <w:r w:rsidRPr="00597F4E">
          <w:rPr>
            <w:rPrChange w:id="441" w:author="Microsoft Office User" w:date="2019-07-13T19:46:00Z">
              <w:rPr/>
            </w:rPrChange>
          </w:rPr>
          <w:tab/>
          <w:t xml:space="preserve">Blondel, V. D., Guillaume, J.-L., </w:t>
        </w:r>
        <w:proofErr w:type="spellStart"/>
        <w:r w:rsidRPr="00597F4E">
          <w:rPr>
            <w:rPrChange w:id="442" w:author="Microsoft Office User" w:date="2019-07-13T19:46:00Z">
              <w:rPr/>
            </w:rPrChange>
          </w:rPr>
          <w:t>Lambiotte</w:t>
        </w:r>
        <w:proofErr w:type="spellEnd"/>
        <w:r w:rsidRPr="00597F4E">
          <w:rPr>
            <w:rPrChange w:id="443" w:author="Microsoft Office User" w:date="2019-07-13T19:46:00Z">
              <w:rPr/>
            </w:rPrChange>
          </w:rPr>
          <w:t xml:space="preserve">, R. &amp; Lefebvre, E. Fast unfolding of communities in large networks. </w:t>
        </w:r>
        <w:r w:rsidRPr="00597F4E">
          <w:rPr>
            <w:i/>
            <w:iCs/>
            <w:rPrChange w:id="444" w:author="Microsoft Office User" w:date="2019-07-13T19:46:00Z">
              <w:rPr>
                <w:i/>
                <w:iCs/>
              </w:rPr>
            </w:rPrChange>
          </w:rPr>
          <w:t>J. Stat. Mech.</w:t>
        </w:r>
        <w:r w:rsidRPr="00597F4E">
          <w:rPr>
            <w:rPrChange w:id="445" w:author="Microsoft Office User" w:date="2019-07-13T19:46:00Z">
              <w:rPr/>
            </w:rPrChange>
          </w:rPr>
          <w:t xml:space="preserve"> </w:t>
        </w:r>
        <w:r w:rsidRPr="00597F4E">
          <w:rPr>
            <w:b/>
            <w:bCs/>
            <w:rPrChange w:id="446" w:author="Microsoft Office User" w:date="2019-07-13T19:46:00Z">
              <w:rPr>
                <w:b/>
                <w:bCs/>
              </w:rPr>
            </w:rPrChange>
          </w:rPr>
          <w:t>2008</w:t>
        </w:r>
        <w:r w:rsidRPr="00597F4E">
          <w:rPr>
            <w:rPrChange w:id="447" w:author="Microsoft Office User" w:date="2019-07-13T19:46:00Z">
              <w:rPr/>
            </w:rPrChange>
          </w:rPr>
          <w:t>, P10008 (2008).</w:t>
        </w:r>
      </w:ins>
    </w:p>
    <w:p w14:paraId="25F5061F" w14:textId="77777777" w:rsidR="00597F4E" w:rsidRPr="00597F4E" w:rsidRDefault="00597F4E" w:rsidP="00597F4E">
      <w:pPr>
        <w:pStyle w:val="Bibliography"/>
        <w:rPr>
          <w:ins w:id="448" w:author="Microsoft Office User" w:date="2019-07-13T19:46:00Z"/>
          <w:rPrChange w:id="449" w:author="Microsoft Office User" w:date="2019-07-13T19:46:00Z">
            <w:rPr>
              <w:ins w:id="450" w:author="Microsoft Office User" w:date="2019-07-13T19:46:00Z"/>
            </w:rPr>
          </w:rPrChange>
        </w:rPr>
        <w:pPrChange w:id="451" w:author="Microsoft Office User" w:date="2019-07-13T19:46:00Z">
          <w:pPr>
            <w:widowControl w:val="0"/>
            <w:autoSpaceDE w:val="0"/>
            <w:autoSpaceDN w:val="0"/>
            <w:adjustRightInd w:val="0"/>
          </w:pPr>
        </w:pPrChange>
      </w:pPr>
      <w:ins w:id="452" w:author="Microsoft Office User" w:date="2019-07-13T19:46:00Z">
        <w:r w:rsidRPr="00597F4E">
          <w:rPr>
            <w:rPrChange w:id="453" w:author="Microsoft Office User" w:date="2019-07-13T19:46:00Z">
              <w:rPr/>
            </w:rPrChange>
          </w:rPr>
          <w:t>24.</w:t>
        </w:r>
        <w:r w:rsidRPr="00597F4E">
          <w:rPr>
            <w:rPrChange w:id="454" w:author="Microsoft Office User" w:date="2019-07-13T19:46:00Z">
              <w:rPr/>
            </w:rPrChange>
          </w:rPr>
          <w:tab/>
        </w:r>
        <w:proofErr w:type="spellStart"/>
        <w:r w:rsidRPr="00597F4E">
          <w:rPr>
            <w:rPrChange w:id="455" w:author="Microsoft Office User" w:date="2019-07-13T19:46:00Z">
              <w:rPr/>
            </w:rPrChange>
          </w:rPr>
          <w:t>Traag</w:t>
        </w:r>
        <w:proofErr w:type="spellEnd"/>
        <w:r w:rsidRPr="00597F4E">
          <w:rPr>
            <w:rPrChange w:id="456" w:author="Microsoft Office User" w:date="2019-07-13T19:46:00Z">
              <w:rPr/>
            </w:rPrChange>
          </w:rPr>
          <w:t xml:space="preserve">, V. A., Waltman, L. &amp; Eck, N. J. van. From Louvain to Leiden: guaranteeing well-connected communities. </w:t>
        </w:r>
        <w:r w:rsidRPr="00597F4E">
          <w:rPr>
            <w:i/>
            <w:iCs/>
            <w:rPrChange w:id="457" w:author="Microsoft Office User" w:date="2019-07-13T19:46:00Z">
              <w:rPr>
                <w:i/>
                <w:iCs/>
              </w:rPr>
            </w:rPrChange>
          </w:rPr>
          <w:t>Scientific Reports</w:t>
        </w:r>
        <w:r w:rsidRPr="00597F4E">
          <w:rPr>
            <w:rPrChange w:id="458" w:author="Microsoft Office User" w:date="2019-07-13T19:46:00Z">
              <w:rPr/>
            </w:rPrChange>
          </w:rPr>
          <w:t xml:space="preserve"> </w:t>
        </w:r>
        <w:r w:rsidRPr="00597F4E">
          <w:rPr>
            <w:b/>
            <w:bCs/>
            <w:rPrChange w:id="459" w:author="Microsoft Office User" w:date="2019-07-13T19:46:00Z">
              <w:rPr>
                <w:b/>
                <w:bCs/>
              </w:rPr>
            </w:rPrChange>
          </w:rPr>
          <w:t>9</w:t>
        </w:r>
        <w:r w:rsidRPr="00597F4E">
          <w:rPr>
            <w:rPrChange w:id="460" w:author="Microsoft Office User" w:date="2019-07-13T19:46:00Z">
              <w:rPr/>
            </w:rPrChange>
          </w:rPr>
          <w:t>, 5233 (2019).</w:t>
        </w:r>
      </w:ins>
    </w:p>
    <w:p w14:paraId="43F8A8C1" w14:textId="77777777" w:rsidR="00597F4E" w:rsidRPr="00597F4E" w:rsidRDefault="00597F4E" w:rsidP="00597F4E">
      <w:pPr>
        <w:pStyle w:val="Bibliography"/>
        <w:rPr>
          <w:ins w:id="461" w:author="Microsoft Office User" w:date="2019-07-13T19:46:00Z"/>
          <w:rPrChange w:id="462" w:author="Microsoft Office User" w:date="2019-07-13T19:46:00Z">
            <w:rPr>
              <w:ins w:id="463" w:author="Microsoft Office User" w:date="2019-07-13T19:46:00Z"/>
            </w:rPr>
          </w:rPrChange>
        </w:rPr>
        <w:pPrChange w:id="464" w:author="Microsoft Office User" w:date="2019-07-13T19:46:00Z">
          <w:pPr>
            <w:widowControl w:val="0"/>
            <w:autoSpaceDE w:val="0"/>
            <w:autoSpaceDN w:val="0"/>
            <w:adjustRightInd w:val="0"/>
          </w:pPr>
        </w:pPrChange>
      </w:pPr>
      <w:ins w:id="465" w:author="Microsoft Office User" w:date="2019-07-13T19:46:00Z">
        <w:r w:rsidRPr="00597F4E">
          <w:rPr>
            <w:rPrChange w:id="466" w:author="Microsoft Office User" w:date="2019-07-13T19:46:00Z">
              <w:rPr/>
            </w:rPrChange>
          </w:rPr>
          <w:t>25.</w:t>
        </w:r>
        <w:r w:rsidRPr="00597F4E">
          <w:rPr>
            <w:rPrChange w:id="467" w:author="Microsoft Office User" w:date="2019-07-13T19:46:00Z">
              <w:rPr/>
            </w:rPrChange>
          </w:rPr>
          <w:tab/>
        </w:r>
        <w:proofErr w:type="spellStart"/>
        <w:r w:rsidRPr="00597F4E">
          <w:rPr>
            <w:rPrChange w:id="468" w:author="Microsoft Office User" w:date="2019-07-13T19:46:00Z">
              <w:rPr/>
            </w:rPrChange>
          </w:rPr>
          <w:t>Maaten</w:t>
        </w:r>
        <w:proofErr w:type="spellEnd"/>
        <w:r w:rsidRPr="00597F4E">
          <w:rPr>
            <w:rPrChange w:id="469" w:author="Microsoft Office User" w:date="2019-07-13T19:46:00Z">
              <w:rPr/>
            </w:rPrChange>
          </w:rPr>
          <w:t xml:space="preserve">, L. van der &amp; Hinton, G. Visualizing Data using t-SNE. </w:t>
        </w:r>
        <w:r w:rsidRPr="00597F4E">
          <w:rPr>
            <w:i/>
            <w:iCs/>
            <w:rPrChange w:id="470" w:author="Microsoft Office User" w:date="2019-07-13T19:46:00Z">
              <w:rPr>
                <w:i/>
                <w:iCs/>
              </w:rPr>
            </w:rPrChange>
          </w:rPr>
          <w:t>Journal of Machine Learning Research</w:t>
        </w:r>
        <w:r w:rsidRPr="00597F4E">
          <w:rPr>
            <w:rPrChange w:id="471" w:author="Microsoft Office User" w:date="2019-07-13T19:46:00Z">
              <w:rPr/>
            </w:rPrChange>
          </w:rPr>
          <w:t xml:space="preserve"> </w:t>
        </w:r>
        <w:r w:rsidRPr="00597F4E">
          <w:rPr>
            <w:b/>
            <w:bCs/>
            <w:rPrChange w:id="472" w:author="Microsoft Office User" w:date="2019-07-13T19:46:00Z">
              <w:rPr>
                <w:b/>
                <w:bCs/>
              </w:rPr>
            </w:rPrChange>
          </w:rPr>
          <w:t>9</w:t>
        </w:r>
        <w:r w:rsidRPr="00597F4E">
          <w:rPr>
            <w:rPrChange w:id="473" w:author="Microsoft Office User" w:date="2019-07-13T19:46:00Z">
              <w:rPr/>
            </w:rPrChange>
          </w:rPr>
          <w:t>, 2579–2605 (2008).</w:t>
        </w:r>
      </w:ins>
    </w:p>
    <w:p w14:paraId="356ED79E" w14:textId="77777777" w:rsidR="00597F4E" w:rsidRPr="00597F4E" w:rsidRDefault="00597F4E" w:rsidP="00597F4E">
      <w:pPr>
        <w:pStyle w:val="Bibliography"/>
        <w:rPr>
          <w:ins w:id="474" w:author="Microsoft Office User" w:date="2019-07-13T19:46:00Z"/>
          <w:rPrChange w:id="475" w:author="Microsoft Office User" w:date="2019-07-13T19:46:00Z">
            <w:rPr>
              <w:ins w:id="476" w:author="Microsoft Office User" w:date="2019-07-13T19:46:00Z"/>
            </w:rPr>
          </w:rPrChange>
        </w:rPr>
        <w:pPrChange w:id="477" w:author="Microsoft Office User" w:date="2019-07-13T19:46:00Z">
          <w:pPr>
            <w:widowControl w:val="0"/>
            <w:autoSpaceDE w:val="0"/>
            <w:autoSpaceDN w:val="0"/>
            <w:adjustRightInd w:val="0"/>
          </w:pPr>
        </w:pPrChange>
      </w:pPr>
      <w:ins w:id="478" w:author="Microsoft Office User" w:date="2019-07-13T19:46:00Z">
        <w:r w:rsidRPr="00597F4E">
          <w:rPr>
            <w:rPrChange w:id="479" w:author="Microsoft Office User" w:date="2019-07-13T19:46:00Z">
              <w:rPr/>
            </w:rPrChange>
          </w:rPr>
          <w:lastRenderedPageBreak/>
          <w:t>26.</w:t>
        </w:r>
        <w:r w:rsidRPr="00597F4E">
          <w:rPr>
            <w:rPrChange w:id="480" w:author="Microsoft Office User" w:date="2019-07-13T19:46:00Z">
              <w:rPr/>
            </w:rPrChange>
          </w:rPr>
          <w:tab/>
        </w:r>
        <w:proofErr w:type="spellStart"/>
        <w:r w:rsidRPr="00597F4E">
          <w:rPr>
            <w:rPrChange w:id="481" w:author="Microsoft Office User" w:date="2019-07-13T19:46:00Z">
              <w:rPr/>
            </w:rPrChange>
          </w:rPr>
          <w:t>McInnes</w:t>
        </w:r>
        <w:proofErr w:type="spellEnd"/>
        <w:r w:rsidRPr="00597F4E">
          <w:rPr>
            <w:rPrChange w:id="482" w:author="Microsoft Office User" w:date="2019-07-13T19:46:00Z">
              <w:rPr/>
            </w:rPrChange>
          </w:rPr>
          <w:t>, L., Healy, J. &amp; Melville, J. UMAP: Uniform Manifold Approximation and Projection for Dimension Reduction. (2018).</w:t>
        </w:r>
      </w:ins>
    </w:p>
    <w:p w14:paraId="7852AAA0" w14:textId="77777777" w:rsidR="00597F4E" w:rsidRPr="00597F4E" w:rsidRDefault="00597F4E" w:rsidP="00597F4E">
      <w:pPr>
        <w:pStyle w:val="Bibliography"/>
        <w:rPr>
          <w:ins w:id="483" w:author="Microsoft Office User" w:date="2019-07-13T19:46:00Z"/>
          <w:rPrChange w:id="484" w:author="Microsoft Office User" w:date="2019-07-13T19:46:00Z">
            <w:rPr>
              <w:ins w:id="485" w:author="Microsoft Office User" w:date="2019-07-13T19:46:00Z"/>
            </w:rPr>
          </w:rPrChange>
        </w:rPr>
        <w:pPrChange w:id="486" w:author="Microsoft Office User" w:date="2019-07-13T19:46:00Z">
          <w:pPr>
            <w:widowControl w:val="0"/>
            <w:autoSpaceDE w:val="0"/>
            <w:autoSpaceDN w:val="0"/>
            <w:adjustRightInd w:val="0"/>
          </w:pPr>
        </w:pPrChange>
      </w:pPr>
      <w:ins w:id="487" w:author="Microsoft Office User" w:date="2019-07-13T19:46:00Z">
        <w:r w:rsidRPr="00597F4E">
          <w:rPr>
            <w:rPrChange w:id="488" w:author="Microsoft Office User" w:date="2019-07-13T19:46:00Z">
              <w:rPr/>
            </w:rPrChange>
          </w:rPr>
          <w:t>27.</w:t>
        </w:r>
        <w:r w:rsidRPr="00597F4E">
          <w:rPr>
            <w:rPrChange w:id="489" w:author="Microsoft Office User" w:date="2019-07-13T19:46:00Z">
              <w:rPr/>
            </w:rPrChange>
          </w:rPr>
          <w:tab/>
        </w:r>
        <w:proofErr w:type="spellStart"/>
        <w:r w:rsidRPr="00597F4E">
          <w:rPr>
            <w:rPrChange w:id="490" w:author="Microsoft Office User" w:date="2019-07-13T19:46:00Z">
              <w:rPr/>
            </w:rPrChange>
          </w:rPr>
          <w:t>Jacomy</w:t>
        </w:r>
        <w:proofErr w:type="spellEnd"/>
        <w:r w:rsidRPr="00597F4E">
          <w:rPr>
            <w:rPrChange w:id="491" w:author="Microsoft Office User" w:date="2019-07-13T19:46:00Z">
              <w:rPr/>
            </w:rPrChange>
          </w:rPr>
          <w:t xml:space="preserve">, M., </w:t>
        </w:r>
        <w:proofErr w:type="spellStart"/>
        <w:r w:rsidRPr="00597F4E">
          <w:rPr>
            <w:rPrChange w:id="492" w:author="Microsoft Office User" w:date="2019-07-13T19:46:00Z">
              <w:rPr/>
            </w:rPrChange>
          </w:rPr>
          <w:t>Venturini</w:t>
        </w:r>
        <w:proofErr w:type="spellEnd"/>
        <w:r w:rsidRPr="00597F4E">
          <w:rPr>
            <w:rPrChange w:id="493" w:author="Microsoft Office User" w:date="2019-07-13T19:46:00Z">
              <w:rPr/>
            </w:rPrChange>
          </w:rPr>
          <w:t xml:space="preserve">, T., </w:t>
        </w:r>
        <w:proofErr w:type="spellStart"/>
        <w:r w:rsidRPr="00597F4E">
          <w:rPr>
            <w:rPrChange w:id="494" w:author="Microsoft Office User" w:date="2019-07-13T19:46:00Z">
              <w:rPr/>
            </w:rPrChange>
          </w:rPr>
          <w:t>Heymann</w:t>
        </w:r>
        <w:proofErr w:type="spellEnd"/>
        <w:r w:rsidRPr="00597F4E">
          <w:rPr>
            <w:rPrChange w:id="495" w:author="Microsoft Office User" w:date="2019-07-13T19:46:00Z">
              <w:rPr/>
            </w:rPrChange>
          </w:rPr>
          <w:t xml:space="preserve">, S. &amp; Bastian, M. ForceAtlas2, a Continuous Graph Layout Algorithm for Handy Network Visualization Designed for the </w:t>
        </w:r>
        <w:proofErr w:type="spellStart"/>
        <w:r w:rsidRPr="00597F4E">
          <w:rPr>
            <w:rPrChange w:id="496" w:author="Microsoft Office User" w:date="2019-07-13T19:46:00Z">
              <w:rPr/>
            </w:rPrChange>
          </w:rPr>
          <w:t>Gephi</w:t>
        </w:r>
        <w:proofErr w:type="spellEnd"/>
        <w:r w:rsidRPr="00597F4E">
          <w:rPr>
            <w:rPrChange w:id="497" w:author="Microsoft Office User" w:date="2019-07-13T19:46:00Z">
              <w:rPr/>
            </w:rPrChange>
          </w:rPr>
          <w:t xml:space="preserve"> Software. </w:t>
        </w:r>
        <w:r w:rsidRPr="00597F4E">
          <w:rPr>
            <w:i/>
            <w:iCs/>
            <w:rPrChange w:id="498" w:author="Microsoft Office User" w:date="2019-07-13T19:46:00Z">
              <w:rPr>
                <w:i/>
                <w:iCs/>
              </w:rPr>
            </w:rPrChange>
          </w:rPr>
          <w:t>PLOS ONE</w:t>
        </w:r>
        <w:r w:rsidRPr="00597F4E">
          <w:rPr>
            <w:rPrChange w:id="499" w:author="Microsoft Office User" w:date="2019-07-13T19:46:00Z">
              <w:rPr/>
            </w:rPrChange>
          </w:rPr>
          <w:t xml:space="preserve"> </w:t>
        </w:r>
        <w:r w:rsidRPr="00597F4E">
          <w:rPr>
            <w:b/>
            <w:bCs/>
            <w:rPrChange w:id="500" w:author="Microsoft Office User" w:date="2019-07-13T19:46:00Z">
              <w:rPr>
                <w:b/>
                <w:bCs/>
              </w:rPr>
            </w:rPrChange>
          </w:rPr>
          <w:t>9</w:t>
        </w:r>
        <w:r w:rsidRPr="00597F4E">
          <w:rPr>
            <w:rPrChange w:id="501" w:author="Microsoft Office User" w:date="2019-07-13T19:46:00Z">
              <w:rPr/>
            </w:rPrChange>
          </w:rPr>
          <w:t>, e98679 (2014).</w:t>
        </w:r>
      </w:ins>
    </w:p>
    <w:p w14:paraId="1668C15A" w14:textId="77777777" w:rsidR="00597F4E" w:rsidRPr="00597F4E" w:rsidRDefault="00597F4E" w:rsidP="00597F4E">
      <w:pPr>
        <w:pStyle w:val="Bibliography"/>
        <w:rPr>
          <w:ins w:id="502" w:author="Microsoft Office User" w:date="2019-07-13T19:46:00Z"/>
          <w:rPrChange w:id="503" w:author="Microsoft Office User" w:date="2019-07-13T19:46:00Z">
            <w:rPr>
              <w:ins w:id="504" w:author="Microsoft Office User" w:date="2019-07-13T19:46:00Z"/>
            </w:rPr>
          </w:rPrChange>
        </w:rPr>
        <w:pPrChange w:id="505" w:author="Microsoft Office User" w:date="2019-07-13T19:46:00Z">
          <w:pPr>
            <w:widowControl w:val="0"/>
            <w:autoSpaceDE w:val="0"/>
            <w:autoSpaceDN w:val="0"/>
            <w:adjustRightInd w:val="0"/>
          </w:pPr>
        </w:pPrChange>
      </w:pPr>
      <w:ins w:id="506" w:author="Microsoft Office User" w:date="2019-07-13T19:46:00Z">
        <w:r w:rsidRPr="00597F4E">
          <w:rPr>
            <w:rPrChange w:id="507" w:author="Microsoft Office User" w:date="2019-07-13T19:46:00Z">
              <w:rPr/>
            </w:rPrChange>
          </w:rPr>
          <w:t>28.</w:t>
        </w:r>
        <w:r w:rsidRPr="00597F4E">
          <w:rPr>
            <w:rPrChange w:id="508" w:author="Microsoft Office User" w:date="2019-07-13T19:46:00Z">
              <w:rPr/>
            </w:rPrChange>
          </w:rPr>
          <w:tab/>
        </w:r>
        <w:proofErr w:type="spellStart"/>
        <w:r w:rsidRPr="00597F4E">
          <w:rPr>
            <w:rPrChange w:id="509" w:author="Microsoft Office User" w:date="2019-07-13T19:46:00Z">
              <w:rPr/>
            </w:rPrChange>
          </w:rPr>
          <w:t>Ke</w:t>
        </w:r>
        <w:proofErr w:type="spellEnd"/>
        <w:r w:rsidRPr="00597F4E">
          <w:rPr>
            <w:rPrChange w:id="510" w:author="Microsoft Office User" w:date="2019-07-13T19:46:00Z">
              <w:rPr/>
            </w:rPrChange>
          </w:rPr>
          <w:t xml:space="preserve">, G. </w:t>
        </w:r>
        <w:r w:rsidRPr="00597F4E">
          <w:rPr>
            <w:i/>
            <w:iCs/>
            <w:rPrChange w:id="511" w:author="Microsoft Office User" w:date="2019-07-13T19:46:00Z">
              <w:rPr>
                <w:i/>
                <w:iCs/>
              </w:rPr>
            </w:rPrChange>
          </w:rPr>
          <w:t>et al.</w:t>
        </w:r>
        <w:r w:rsidRPr="00597F4E">
          <w:rPr>
            <w:rPrChange w:id="512" w:author="Microsoft Office User" w:date="2019-07-13T19:46:00Z">
              <w:rPr/>
            </w:rPrChange>
          </w:rPr>
          <w:t xml:space="preserve"> </w:t>
        </w:r>
        <w:proofErr w:type="spellStart"/>
        <w:r w:rsidRPr="00597F4E">
          <w:rPr>
            <w:rPrChange w:id="513" w:author="Microsoft Office User" w:date="2019-07-13T19:46:00Z">
              <w:rPr/>
            </w:rPrChange>
          </w:rPr>
          <w:t>LightGBM</w:t>
        </w:r>
        <w:proofErr w:type="spellEnd"/>
        <w:r w:rsidRPr="00597F4E">
          <w:rPr>
            <w:rPrChange w:id="514" w:author="Microsoft Office User" w:date="2019-07-13T19:46:00Z">
              <w:rPr/>
            </w:rPrChange>
          </w:rPr>
          <w:t xml:space="preserve">: A Highly Efficient Gradient Boosting Decision Tree. in </w:t>
        </w:r>
        <w:r w:rsidRPr="00597F4E">
          <w:rPr>
            <w:i/>
            <w:iCs/>
            <w:rPrChange w:id="515" w:author="Microsoft Office User" w:date="2019-07-13T19:46:00Z">
              <w:rPr>
                <w:i/>
                <w:iCs/>
              </w:rPr>
            </w:rPrChange>
          </w:rPr>
          <w:t>Advances in Neural Information Processing Systems 30</w:t>
        </w:r>
        <w:r w:rsidRPr="00597F4E">
          <w:rPr>
            <w:rPrChange w:id="516" w:author="Microsoft Office User" w:date="2019-07-13T19:46:00Z">
              <w:rPr/>
            </w:rPrChange>
          </w:rPr>
          <w:t xml:space="preserve"> 3146–3154 (2017).</w:t>
        </w:r>
      </w:ins>
    </w:p>
    <w:p w14:paraId="4BCE4BAC" w14:textId="77777777" w:rsidR="00597F4E" w:rsidRPr="00597F4E" w:rsidRDefault="00597F4E" w:rsidP="00597F4E">
      <w:pPr>
        <w:pStyle w:val="Bibliography"/>
        <w:rPr>
          <w:ins w:id="517" w:author="Microsoft Office User" w:date="2019-07-13T19:46:00Z"/>
          <w:rPrChange w:id="518" w:author="Microsoft Office User" w:date="2019-07-13T19:46:00Z">
            <w:rPr>
              <w:ins w:id="519" w:author="Microsoft Office User" w:date="2019-07-13T19:46:00Z"/>
            </w:rPr>
          </w:rPrChange>
        </w:rPr>
        <w:pPrChange w:id="520" w:author="Microsoft Office User" w:date="2019-07-13T19:46:00Z">
          <w:pPr>
            <w:widowControl w:val="0"/>
            <w:autoSpaceDE w:val="0"/>
            <w:autoSpaceDN w:val="0"/>
            <w:adjustRightInd w:val="0"/>
          </w:pPr>
        </w:pPrChange>
      </w:pPr>
      <w:ins w:id="521" w:author="Microsoft Office User" w:date="2019-07-13T19:46:00Z">
        <w:r w:rsidRPr="00597F4E">
          <w:rPr>
            <w:rPrChange w:id="522" w:author="Microsoft Office User" w:date="2019-07-13T19:46:00Z">
              <w:rPr/>
            </w:rPrChange>
          </w:rPr>
          <w:t>29.</w:t>
        </w:r>
        <w:r w:rsidRPr="00597F4E">
          <w:rPr>
            <w:rPrChange w:id="523" w:author="Microsoft Office User" w:date="2019-07-13T19:46:00Z">
              <w:rPr/>
            </w:rPrChange>
          </w:rPr>
          <w:tab/>
          <w:t>Li, C. &amp; Wong, W. H. DNA-Chip Analyzer (</w:t>
        </w:r>
        <w:proofErr w:type="spellStart"/>
        <w:r w:rsidRPr="00597F4E">
          <w:rPr>
            <w:rPrChange w:id="524" w:author="Microsoft Office User" w:date="2019-07-13T19:46:00Z">
              <w:rPr/>
            </w:rPrChange>
          </w:rPr>
          <w:t>dChip</w:t>
        </w:r>
        <w:proofErr w:type="spellEnd"/>
        <w:r w:rsidRPr="00597F4E">
          <w:rPr>
            <w:rPrChange w:id="525" w:author="Microsoft Office User" w:date="2019-07-13T19:46:00Z">
              <w:rPr/>
            </w:rPrChange>
          </w:rPr>
          <w:t xml:space="preserve">). in </w:t>
        </w:r>
        <w:r w:rsidRPr="00597F4E">
          <w:rPr>
            <w:i/>
            <w:iCs/>
            <w:rPrChange w:id="526" w:author="Microsoft Office User" w:date="2019-07-13T19:46:00Z">
              <w:rPr>
                <w:i/>
                <w:iCs/>
              </w:rPr>
            </w:rPrChange>
          </w:rPr>
          <w:t>The Analysis of Gene Expression Data</w:t>
        </w:r>
        <w:r w:rsidRPr="00597F4E">
          <w:rPr>
            <w:rPrChange w:id="527" w:author="Microsoft Office User" w:date="2019-07-13T19:46:00Z">
              <w:rPr/>
            </w:rPrChange>
          </w:rPr>
          <w:t xml:space="preserve"> 120–141 (2003).</w:t>
        </w:r>
      </w:ins>
    </w:p>
    <w:p w14:paraId="4439E53E" w14:textId="77777777" w:rsidR="00597F4E" w:rsidRPr="00597F4E" w:rsidRDefault="00597F4E" w:rsidP="00597F4E">
      <w:pPr>
        <w:pStyle w:val="Bibliography"/>
        <w:rPr>
          <w:ins w:id="528" w:author="Microsoft Office User" w:date="2019-07-13T19:46:00Z"/>
          <w:rPrChange w:id="529" w:author="Microsoft Office User" w:date="2019-07-13T19:46:00Z">
            <w:rPr>
              <w:ins w:id="530" w:author="Microsoft Office User" w:date="2019-07-13T19:46:00Z"/>
            </w:rPr>
          </w:rPrChange>
        </w:rPr>
        <w:pPrChange w:id="531" w:author="Microsoft Office User" w:date="2019-07-13T19:46:00Z">
          <w:pPr>
            <w:widowControl w:val="0"/>
            <w:autoSpaceDE w:val="0"/>
            <w:autoSpaceDN w:val="0"/>
            <w:adjustRightInd w:val="0"/>
          </w:pPr>
        </w:pPrChange>
      </w:pPr>
      <w:ins w:id="532" w:author="Microsoft Office User" w:date="2019-07-13T19:46:00Z">
        <w:r w:rsidRPr="00597F4E">
          <w:rPr>
            <w:rPrChange w:id="533" w:author="Microsoft Office User" w:date="2019-07-13T19:46:00Z">
              <w:rPr/>
            </w:rPrChange>
          </w:rPr>
          <w:t>30.</w:t>
        </w:r>
        <w:r w:rsidRPr="00597F4E">
          <w:rPr>
            <w:rPrChange w:id="534" w:author="Microsoft Office User" w:date="2019-07-13T19:46:00Z">
              <w:rPr/>
            </w:rPrChange>
          </w:rPr>
          <w:tab/>
          <w:t xml:space="preserve">Johnson, W. E., Li, C. &amp; </w:t>
        </w:r>
        <w:proofErr w:type="spellStart"/>
        <w:r w:rsidRPr="00597F4E">
          <w:rPr>
            <w:rPrChange w:id="535" w:author="Microsoft Office User" w:date="2019-07-13T19:46:00Z">
              <w:rPr/>
            </w:rPrChange>
          </w:rPr>
          <w:t>Rabinovic</w:t>
        </w:r>
        <w:proofErr w:type="spellEnd"/>
        <w:r w:rsidRPr="00597F4E">
          <w:rPr>
            <w:rPrChange w:id="536" w:author="Microsoft Office User" w:date="2019-07-13T19:46:00Z">
              <w:rPr/>
            </w:rPrChange>
          </w:rPr>
          <w:t xml:space="preserve">, A. Adjusting batch effects in microarray expression data using empirical Bayes methods. </w:t>
        </w:r>
        <w:r w:rsidRPr="00597F4E">
          <w:rPr>
            <w:i/>
            <w:iCs/>
            <w:rPrChange w:id="537" w:author="Microsoft Office User" w:date="2019-07-13T19:46:00Z">
              <w:rPr>
                <w:i/>
                <w:iCs/>
              </w:rPr>
            </w:rPrChange>
          </w:rPr>
          <w:t>Biostatistics</w:t>
        </w:r>
        <w:r w:rsidRPr="00597F4E">
          <w:rPr>
            <w:rPrChange w:id="538" w:author="Microsoft Office User" w:date="2019-07-13T19:46:00Z">
              <w:rPr/>
            </w:rPrChange>
          </w:rPr>
          <w:t xml:space="preserve"> </w:t>
        </w:r>
        <w:r w:rsidRPr="00597F4E">
          <w:rPr>
            <w:b/>
            <w:bCs/>
            <w:rPrChange w:id="539" w:author="Microsoft Office User" w:date="2019-07-13T19:46:00Z">
              <w:rPr>
                <w:b/>
                <w:bCs/>
              </w:rPr>
            </w:rPrChange>
          </w:rPr>
          <w:t>8</w:t>
        </w:r>
        <w:r w:rsidRPr="00597F4E">
          <w:rPr>
            <w:rPrChange w:id="540" w:author="Microsoft Office User" w:date="2019-07-13T19:46:00Z">
              <w:rPr/>
            </w:rPrChange>
          </w:rPr>
          <w:t>, 118–127 (2007).</w:t>
        </w:r>
      </w:ins>
    </w:p>
    <w:p w14:paraId="7C1C5A9B" w14:textId="77777777" w:rsidR="00597F4E" w:rsidRPr="00597F4E" w:rsidRDefault="00597F4E" w:rsidP="00597F4E">
      <w:pPr>
        <w:pStyle w:val="Bibliography"/>
        <w:rPr>
          <w:ins w:id="541" w:author="Microsoft Office User" w:date="2019-07-13T19:46:00Z"/>
          <w:rPrChange w:id="542" w:author="Microsoft Office User" w:date="2019-07-13T19:46:00Z">
            <w:rPr>
              <w:ins w:id="543" w:author="Microsoft Office User" w:date="2019-07-13T19:46:00Z"/>
            </w:rPr>
          </w:rPrChange>
        </w:rPr>
        <w:pPrChange w:id="544" w:author="Microsoft Office User" w:date="2019-07-13T19:46:00Z">
          <w:pPr>
            <w:widowControl w:val="0"/>
            <w:autoSpaceDE w:val="0"/>
            <w:autoSpaceDN w:val="0"/>
            <w:adjustRightInd w:val="0"/>
          </w:pPr>
        </w:pPrChange>
      </w:pPr>
      <w:ins w:id="545" w:author="Microsoft Office User" w:date="2019-07-13T19:46:00Z">
        <w:r w:rsidRPr="00597F4E">
          <w:rPr>
            <w:rPrChange w:id="546" w:author="Microsoft Office User" w:date="2019-07-13T19:46:00Z">
              <w:rPr/>
            </w:rPrChange>
          </w:rPr>
          <w:t>31.</w:t>
        </w:r>
        <w:r w:rsidRPr="00597F4E">
          <w:rPr>
            <w:rPrChange w:id="547" w:author="Microsoft Office User" w:date="2019-07-13T19:46:00Z">
              <w:rPr/>
            </w:rPrChange>
          </w:rPr>
          <w:tab/>
        </w:r>
        <w:proofErr w:type="spellStart"/>
        <w:r w:rsidRPr="00597F4E">
          <w:rPr>
            <w:rPrChange w:id="548" w:author="Microsoft Office User" w:date="2019-07-13T19:46:00Z">
              <w:rPr/>
            </w:rPrChange>
          </w:rPr>
          <w:t>Haghverdi</w:t>
        </w:r>
        <w:proofErr w:type="spellEnd"/>
        <w:r w:rsidRPr="00597F4E">
          <w:rPr>
            <w:rPrChange w:id="549" w:author="Microsoft Office User" w:date="2019-07-13T19:46:00Z">
              <w:rPr/>
            </w:rPrChange>
          </w:rPr>
          <w:t xml:space="preserve">, L., </w:t>
        </w:r>
        <w:proofErr w:type="spellStart"/>
        <w:r w:rsidRPr="00597F4E">
          <w:rPr>
            <w:rPrChange w:id="550" w:author="Microsoft Office User" w:date="2019-07-13T19:46:00Z">
              <w:rPr/>
            </w:rPrChange>
          </w:rPr>
          <w:t>Lun</w:t>
        </w:r>
        <w:proofErr w:type="spellEnd"/>
        <w:r w:rsidRPr="00597F4E">
          <w:rPr>
            <w:rPrChange w:id="551" w:author="Microsoft Office User" w:date="2019-07-13T19:46:00Z">
              <w:rPr/>
            </w:rPrChange>
          </w:rPr>
          <w:t xml:space="preserve">, A. T. L., Morgan, M. D. &amp; </w:t>
        </w:r>
        <w:proofErr w:type="spellStart"/>
        <w:r w:rsidRPr="00597F4E">
          <w:rPr>
            <w:rPrChange w:id="552" w:author="Microsoft Office User" w:date="2019-07-13T19:46:00Z">
              <w:rPr/>
            </w:rPrChange>
          </w:rPr>
          <w:t>Marioni</w:t>
        </w:r>
        <w:proofErr w:type="spellEnd"/>
        <w:r w:rsidRPr="00597F4E">
          <w:rPr>
            <w:rPrChange w:id="553" w:author="Microsoft Office User" w:date="2019-07-13T19:46:00Z">
              <w:rPr/>
            </w:rPrChange>
          </w:rPr>
          <w:t xml:space="preserve">, J. C. Batch effects in single-cell RNA-sequencing data are corrected by matching mutual nearest neighbors. </w:t>
        </w:r>
        <w:r w:rsidRPr="00597F4E">
          <w:rPr>
            <w:i/>
            <w:iCs/>
            <w:rPrChange w:id="554" w:author="Microsoft Office User" w:date="2019-07-13T19:46:00Z">
              <w:rPr>
                <w:i/>
                <w:iCs/>
              </w:rPr>
            </w:rPrChange>
          </w:rPr>
          <w:t>Nature Biotechnology</w:t>
        </w:r>
        <w:r w:rsidRPr="00597F4E">
          <w:rPr>
            <w:rPrChange w:id="555" w:author="Microsoft Office User" w:date="2019-07-13T19:46:00Z">
              <w:rPr/>
            </w:rPrChange>
          </w:rPr>
          <w:t xml:space="preserve"> </w:t>
        </w:r>
        <w:r w:rsidRPr="00597F4E">
          <w:rPr>
            <w:b/>
            <w:bCs/>
            <w:rPrChange w:id="556" w:author="Microsoft Office User" w:date="2019-07-13T19:46:00Z">
              <w:rPr>
                <w:b/>
                <w:bCs/>
              </w:rPr>
            </w:rPrChange>
          </w:rPr>
          <w:t>36</w:t>
        </w:r>
        <w:r w:rsidRPr="00597F4E">
          <w:rPr>
            <w:rPrChange w:id="557" w:author="Microsoft Office User" w:date="2019-07-13T19:46:00Z">
              <w:rPr/>
            </w:rPrChange>
          </w:rPr>
          <w:t>, 421 (2018).</w:t>
        </w:r>
      </w:ins>
    </w:p>
    <w:p w14:paraId="66CCD967" w14:textId="77777777" w:rsidR="00597F4E" w:rsidRPr="00597F4E" w:rsidRDefault="00597F4E" w:rsidP="00597F4E">
      <w:pPr>
        <w:pStyle w:val="Bibliography"/>
        <w:rPr>
          <w:ins w:id="558" w:author="Microsoft Office User" w:date="2019-07-13T19:46:00Z"/>
          <w:rPrChange w:id="559" w:author="Microsoft Office User" w:date="2019-07-13T19:46:00Z">
            <w:rPr>
              <w:ins w:id="560" w:author="Microsoft Office User" w:date="2019-07-13T19:46:00Z"/>
            </w:rPr>
          </w:rPrChange>
        </w:rPr>
        <w:pPrChange w:id="561" w:author="Microsoft Office User" w:date="2019-07-13T19:46:00Z">
          <w:pPr>
            <w:widowControl w:val="0"/>
            <w:autoSpaceDE w:val="0"/>
            <w:autoSpaceDN w:val="0"/>
            <w:adjustRightInd w:val="0"/>
          </w:pPr>
        </w:pPrChange>
      </w:pPr>
      <w:ins w:id="562" w:author="Microsoft Office User" w:date="2019-07-13T19:46:00Z">
        <w:r w:rsidRPr="00597F4E">
          <w:rPr>
            <w:rPrChange w:id="563" w:author="Microsoft Office User" w:date="2019-07-13T19:46:00Z">
              <w:rPr/>
            </w:rPrChange>
          </w:rPr>
          <w:t>32.</w:t>
        </w:r>
        <w:r w:rsidRPr="00597F4E">
          <w:rPr>
            <w:rPrChange w:id="564" w:author="Microsoft Office User" w:date="2019-07-13T19:46:00Z">
              <w:rPr/>
            </w:rPrChange>
          </w:rPr>
          <w:tab/>
          <w:t xml:space="preserve">Park, J.-E., </w:t>
        </w:r>
        <w:proofErr w:type="spellStart"/>
        <w:r w:rsidRPr="00597F4E">
          <w:rPr>
            <w:rPrChange w:id="565" w:author="Microsoft Office User" w:date="2019-07-13T19:46:00Z">
              <w:rPr/>
            </w:rPrChange>
          </w:rPr>
          <w:t>Polański</w:t>
        </w:r>
        <w:proofErr w:type="spellEnd"/>
        <w:r w:rsidRPr="00597F4E">
          <w:rPr>
            <w:rPrChange w:id="566" w:author="Microsoft Office User" w:date="2019-07-13T19:46:00Z">
              <w:rPr/>
            </w:rPrChange>
          </w:rPr>
          <w:t xml:space="preserve">, K., Meyer, K. &amp; </w:t>
        </w:r>
        <w:proofErr w:type="spellStart"/>
        <w:r w:rsidRPr="00597F4E">
          <w:rPr>
            <w:rPrChange w:id="567" w:author="Microsoft Office User" w:date="2019-07-13T19:46:00Z">
              <w:rPr/>
            </w:rPrChange>
          </w:rPr>
          <w:t>Teichmann</w:t>
        </w:r>
        <w:proofErr w:type="spellEnd"/>
        <w:r w:rsidRPr="00597F4E">
          <w:rPr>
            <w:rPrChange w:id="568" w:author="Microsoft Office User" w:date="2019-07-13T19:46:00Z">
              <w:rPr/>
            </w:rPrChange>
          </w:rPr>
          <w:t xml:space="preserve">, S. A. Fast Batch Alignment of Single Cell Transcriptomes Unifies Multiple Mouse Cell Atlases into an Integrated Landscape. </w:t>
        </w:r>
        <w:proofErr w:type="spellStart"/>
        <w:r w:rsidRPr="00597F4E">
          <w:rPr>
            <w:i/>
            <w:iCs/>
            <w:rPrChange w:id="569" w:author="Microsoft Office User" w:date="2019-07-13T19:46:00Z">
              <w:rPr>
                <w:i/>
                <w:iCs/>
              </w:rPr>
            </w:rPrChange>
          </w:rPr>
          <w:t>bioRxiv</w:t>
        </w:r>
        <w:proofErr w:type="spellEnd"/>
        <w:r w:rsidRPr="00597F4E">
          <w:rPr>
            <w:rPrChange w:id="570" w:author="Microsoft Office User" w:date="2019-07-13T19:46:00Z">
              <w:rPr/>
            </w:rPrChange>
          </w:rPr>
          <w:t xml:space="preserve"> 397042 (2018). doi:10.1101/397042</w:t>
        </w:r>
      </w:ins>
    </w:p>
    <w:p w14:paraId="5BBD303D" w14:textId="77777777" w:rsidR="00597F4E" w:rsidRPr="00597F4E" w:rsidRDefault="00597F4E" w:rsidP="00597F4E">
      <w:pPr>
        <w:pStyle w:val="Bibliography"/>
        <w:rPr>
          <w:ins w:id="571" w:author="Microsoft Office User" w:date="2019-07-13T19:46:00Z"/>
          <w:rPrChange w:id="572" w:author="Microsoft Office User" w:date="2019-07-13T19:46:00Z">
            <w:rPr>
              <w:ins w:id="573" w:author="Microsoft Office User" w:date="2019-07-13T19:46:00Z"/>
            </w:rPr>
          </w:rPrChange>
        </w:rPr>
        <w:pPrChange w:id="574" w:author="Microsoft Office User" w:date="2019-07-13T19:46:00Z">
          <w:pPr>
            <w:widowControl w:val="0"/>
            <w:autoSpaceDE w:val="0"/>
            <w:autoSpaceDN w:val="0"/>
            <w:adjustRightInd w:val="0"/>
          </w:pPr>
        </w:pPrChange>
      </w:pPr>
      <w:ins w:id="575" w:author="Microsoft Office User" w:date="2019-07-13T19:46:00Z">
        <w:r w:rsidRPr="00597F4E">
          <w:rPr>
            <w:rPrChange w:id="576" w:author="Microsoft Office User" w:date="2019-07-13T19:46:00Z">
              <w:rPr/>
            </w:rPrChange>
          </w:rPr>
          <w:t>33.</w:t>
        </w:r>
        <w:r w:rsidRPr="00597F4E">
          <w:rPr>
            <w:rPrChange w:id="577" w:author="Microsoft Office User" w:date="2019-07-13T19:46:00Z">
              <w:rPr/>
            </w:rPrChange>
          </w:rPr>
          <w:tab/>
          <w:t xml:space="preserve">Stuart, T. </w:t>
        </w:r>
        <w:r w:rsidRPr="00597F4E">
          <w:rPr>
            <w:i/>
            <w:iCs/>
            <w:rPrChange w:id="578" w:author="Microsoft Office User" w:date="2019-07-13T19:46:00Z">
              <w:rPr>
                <w:i/>
                <w:iCs/>
              </w:rPr>
            </w:rPrChange>
          </w:rPr>
          <w:t>et al.</w:t>
        </w:r>
        <w:r w:rsidRPr="00597F4E">
          <w:rPr>
            <w:rPrChange w:id="579" w:author="Microsoft Office User" w:date="2019-07-13T19:46:00Z">
              <w:rPr/>
            </w:rPrChange>
          </w:rPr>
          <w:t xml:space="preserve"> Comprehensive Integration of Single-Cell Data. </w:t>
        </w:r>
        <w:r w:rsidRPr="00597F4E">
          <w:rPr>
            <w:i/>
            <w:iCs/>
            <w:rPrChange w:id="580" w:author="Microsoft Office User" w:date="2019-07-13T19:46:00Z">
              <w:rPr>
                <w:i/>
                <w:iCs/>
              </w:rPr>
            </w:rPrChange>
          </w:rPr>
          <w:t>Cell</w:t>
        </w:r>
        <w:r w:rsidRPr="00597F4E">
          <w:rPr>
            <w:rPrChange w:id="581" w:author="Microsoft Office User" w:date="2019-07-13T19:46:00Z">
              <w:rPr/>
            </w:rPrChange>
          </w:rPr>
          <w:t xml:space="preserve"> </w:t>
        </w:r>
        <w:r w:rsidRPr="00597F4E">
          <w:rPr>
            <w:b/>
            <w:bCs/>
            <w:rPrChange w:id="582" w:author="Microsoft Office User" w:date="2019-07-13T19:46:00Z">
              <w:rPr>
                <w:b/>
                <w:bCs/>
              </w:rPr>
            </w:rPrChange>
          </w:rPr>
          <w:t>177</w:t>
        </w:r>
        <w:r w:rsidRPr="00597F4E">
          <w:rPr>
            <w:rPrChange w:id="583" w:author="Microsoft Office User" w:date="2019-07-13T19:46:00Z">
              <w:rPr/>
            </w:rPrChange>
          </w:rPr>
          <w:t>, 1888-1902.e21 (2019).</w:t>
        </w:r>
      </w:ins>
    </w:p>
    <w:p w14:paraId="03F07C9D" w14:textId="77777777" w:rsidR="00597F4E" w:rsidRPr="00597F4E" w:rsidRDefault="00597F4E" w:rsidP="00597F4E">
      <w:pPr>
        <w:pStyle w:val="Bibliography"/>
        <w:rPr>
          <w:ins w:id="584" w:author="Microsoft Office User" w:date="2019-07-13T19:46:00Z"/>
          <w:rPrChange w:id="585" w:author="Microsoft Office User" w:date="2019-07-13T19:46:00Z">
            <w:rPr>
              <w:ins w:id="586" w:author="Microsoft Office User" w:date="2019-07-13T19:46:00Z"/>
            </w:rPr>
          </w:rPrChange>
        </w:rPr>
        <w:pPrChange w:id="587" w:author="Microsoft Office User" w:date="2019-07-13T19:46:00Z">
          <w:pPr>
            <w:widowControl w:val="0"/>
            <w:autoSpaceDE w:val="0"/>
            <w:autoSpaceDN w:val="0"/>
            <w:adjustRightInd w:val="0"/>
          </w:pPr>
        </w:pPrChange>
      </w:pPr>
      <w:ins w:id="588" w:author="Microsoft Office User" w:date="2019-07-13T19:46:00Z">
        <w:r w:rsidRPr="00597F4E">
          <w:rPr>
            <w:rPrChange w:id="589" w:author="Microsoft Office User" w:date="2019-07-13T19:46:00Z">
              <w:rPr/>
            </w:rPrChange>
          </w:rPr>
          <w:t>34.</w:t>
        </w:r>
        <w:r w:rsidRPr="00597F4E">
          <w:rPr>
            <w:rPrChange w:id="590" w:author="Microsoft Office User" w:date="2019-07-13T19:46:00Z">
              <w:rPr/>
            </w:rPrChange>
          </w:rPr>
          <w:tab/>
        </w:r>
        <w:proofErr w:type="spellStart"/>
        <w:r w:rsidRPr="00597F4E">
          <w:rPr>
            <w:rPrChange w:id="591" w:author="Microsoft Office User" w:date="2019-07-13T19:46:00Z">
              <w:rPr/>
            </w:rPrChange>
          </w:rPr>
          <w:t>Büttner</w:t>
        </w:r>
        <w:proofErr w:type="spellEnd"/>
        <w:r w:rsidRPr="00597F4E">
          <w:rPr>
            <w:rPrChange w:id="592" w:author="Microsoft Office User" w:date="2019-07-13T19:46:00Z">
              <w:rPr/>
            </w:rPrChange>
          </w:rPr>
          <w:t xml:space="preserve">, M., Miao, Z., Wolf, F. A., </w:t>
        </w:r>
        <w:proofErr w:type="spellStart"/>
        <w:r w:rsidRPr="00597F4E">
          <w:rPr>
            <w:rPrChange w:id="593" w:author="Microsoft Office User" w:date="2019-07-13T19:46:00Z">
              <w:rPr/>
            </w:rPrChange>
          </w:rPr>
          <w:t>Teichmann</w:t>
        </w:r>
        <w:proofErr w:type="spellEnd"/>
        <w:r w:rsidRPr="00597F4E">
          <w:rPr>
            <w:rPrChange w:id="594" w:author="Microsoft Office User" w:date="2019-07-13T19:46:00Z">
              <w:rPr/>
            </w:rPrChange>
          </w:rPr>
          <w:t xml:space="preserve">, S. A. &amp; </w:t>
        </w:r>
        <w:proofErr w:type="spellStart"/>
        <w:r w:rsidRPr="00597F4E">
          <w:rPr>
            <w:rPrChange w:id="595" w:author="Microsoft Office User" w:date="2019-07-13T19:46:00Z">
              <w:rPr/>
            </w:rPrChange>
          </w:rPr>
          <w:t>Theis</w:t>
        </w:r>
        <w:proofErr w:type="spellEnd"/>
        <w:r w:rsidRPr="00597F4E">
          <w:rPr>
            <w:rPrChange w:id="596" w:author="Microsoft Office User" w:date="2019-07-13T19:46:00Z">
              <w:rPr/>
            </w:rPrChange>
          </w:rPr>
          <w:t>, F. J. A test metric for assessing single-cell RNA-</w:t>
        </w:r>
        <w:proofErr w:type="spellStart"/>
        <w:r w:rsidRPr="00597F4E">
          <w:rPr>
            <w:rPrChange w:id="597" w:author="Microsoft Office User" w:date="2019-07-13T19:46:00Z">
              <w:rPr/>
            </w:rPrChange>
          </w:rPr>
          <w:t>seq</w:t>
        </w:r>
        <w:proofErr w:type="spellEnd"/>
        <w:r w:rsidRPr="00597F4E">
          <w:rPr>
            <w:rPrChange w:id="598" w:author="Microsoft Office User" w:date="2019-07-13T19:46:00Z">
              <w:rPr/>
            </w:rPrChange>
          </w:rPr>
          <w:t xml:space="preserve"> batch correction. </w:t>
        </w:r>
        <w:r w:rsidRPr="00597F4E">
          <w:rPr>
            <w:i/>
            <w:iCs/>
            <w:rPrChange w:id="599" w:author="Microsoft Office User" w:date="2019-07-13T19:46:00Z">
              <w:rPr>
                <w:i/>
                <w:iCs/>
              </w:rPr>
            </w:rPrChange>
          </w:rPr>
          <w:t>Nature Methods</w:t>
        </w:r>
        <w:r w:rsidRPr="00597F4E">
          <w:rPr>
            <w:rPrChange w:id="600" w:author="Microsoft Office User" w:date="2019-07-13T19:46:00Z">
              <w:rPr/>
            </w:rPrChange>
          </w:rPr>
          <w:t xml:space="preserve"> </w:t>
        </w:r>
        <w:r w:rsidRPr="00597F4E">
          <w:rPr>
            <w:b/>
            <w:bCs/>
            <w:rPrChange w:id="601" w:author="Microsoft Office User" w:date="2019-07-13T19:46:00Z">
              <w:rPr>
                <w:b/>
                <w:bCs/>
              </w:rPr>
            </w:rPrChange>
          </w:rPr>
          <w:t>16</w:t>
        </w:r>
        <w:r w:rsidRPr="00597F4E">
          <w:rPr>
            <w:rPrChange w:id="602" w:author="Microsoft Office User" w:date="2019-07-13T19:46:00Z">
              <w:rPr/>
            </w:rPrChange>
          </w:rPr>
          <w:t>, 43 (2019).</w:t>
        </w:r>
      </w:ins>
    </w:p>
    <w:p w14:paraId="3BE94E74" w14:textId="77777777" w:rsidR="00597F4E" w:rsidRPr="00597F4E" w:rsidRDefault="00597F4E" w:rsidP="00597F4E">
      <w:pPr>
        <w:pStyle w:val="Bibliography"/>
        <w:rPr>
          <w:ins w:id="603" w:author="Microsoft Office User" w:date="2019-07-13T19:46:00Z"/>
          <w:rPrChange w:id="604" w:author="Microsoft Office User" w:date="2019-07-13T19:46:00Z">
            <w:rPr>
              <w:ins w:id="605" w:author="Microsoft Office User" w:date="2019-07-13T19:46:00Z"/>
            </w:rPr>
          </w:rPrChange>
        </w:rPr>
        <w:pPrChange w:id="606" w:author="Microsoft Office User" w:date="2019-07-13T19:46:00Z">
          <w:pPr>
            <w:widowControl w:val="0"/>
            <w:autoSpaceDE w:val="0"/>
            <w:autoSpaceDN w:val="0"/>
            <w:adjustRightInd w:val="0"/>
          </w:pPr>
        </w:pPrChange>
      </w:pPr>
      <w:ins w:id="607" w:author="Microsoft Office User" w:date="2019-07-13T19:46:00Z">
        <w:r w:rsidRPr="00597F4E">
          <w:rPr>
            <w:rPrChange w:id="608" w:author="Microsoft Office User" w:date="2019-07-13T19:46:00Z">
              <w:rPr/>
            </w:rPrChange>
          </w:rPr>
          <w:lastRenderedPageBreak/>
          <w:t>35.</w:t>
        </w:r>
        <w:r w:rsidRPr="00597F4E">
          <w:rPr>
            <w:rPrChange w:id="609" w:author="Microsoft Office User" w:date="2019-07-13T19:46:00Z">
              <w:rPr/>
            </w:rPrChange>
          </w:rPr>
          <w:tab/>
        </w:r>
        <w:proofErr w:type="spellStart"/>
        <w:r w:rsidRPr="00597F4E">
          <w:rPr>
            <w:rPrChange w:id="610" w:author="Microsoft Office User" w:date="2019-07-13T19:46:00Z">
              <w:rPr/>
            </w:rPrChange>
          </w:rPr>
          <w:t>Malkov</w:t>
        </w:r>
        <w:proofErr w:type="spellEnd"/>
        <w:r w:rsidRPr="00597F4E">
          <w:rPr>
            <w:rPrChange w:id="611" w:author="Microsoft Office User" w:date="2019-07-13T19:46:00Z">
              <w:rPr/>
            </w:rPrChange>
          </w:rPr>
          <w:t xml:space="preserve">, Y. A. &amp; </w:t>
        </w:r>
        <w:proofErr w:type="spellStart"/>
        <w:r w:rsidRPr="00597F4E">
          <w:rPr>
            <w:rPrChange w:id="612" w:author="Microsoft Office User" w:date="2019-07-13T19:46:00Z">
              <w:rPr/>
            </w:rPrChange>
          </w:rPr>
          <w:t>Yashunin</w:t>
        </w:r>
        <w:proofErr w:type="spellEnd"/>
        <w:r w:rsidRPr="00597F4E">
          <w:rPr>
            <w:rPrChange w:id="613" w:author="Microsoft Office User" w:date="2019-07-13T19:46:00Z">
              <w:rPr/>
            </w:rPrChange>
          </w:rPr>
          <w:t xml:space="preserve">, D. A. Efficient and robust approximate nearest neighbor search using Hierarchical Navigable Small World graphs. </w:t>
        </w:r>
        <w:r w:rsidRPr="00597F4E">
          <w:rPr>
            <w:i/>
            <w:iCs/>
            <w:rPrChange w:id="614" w:author="Microsoft Office User" w:date="2019-07-13T19:46:00Z">
              <w:rPr>
                <w:i/>
                <w:iCs/>
              </w:rPr>
            </w:rPrChange>
          </w:rPr>
          <w:t>IEEE Transactions on Pattern Analysis and Machine Intelligence</w:t>
        </w:r>
        <w:r w:rsidRPr="00597F4E">
          <w:rPr>
            <w:rPrChange w:id="615" w:author="Microsoft Office User" w:date="2019-07-13T19:46:00Z">
              <w:rPr/>
            </w:rPrChange>
          </w:rPr>
          <w:t xml:space="preserve"> 1–1 (2018). doi:10.1109/TPAMI.2018.2889473</w:t>
        </w:r>
      </w:ins>
    </w:p>
    <w:p w14:paraId="0073938F" w14:textId="77777777" w:rsidR="00597F4E" w:rsidRPr="00597F4E" w:rsidRDefault="00597F4E" w:rsidP="00597F4E">
      <w:pPr>
        <w:pStyle w:val="Bibliography"/>
        <w:rPr>
          <w:ins w:id="616" w:author="Microsoft Office User" w:date="2019-07-13T19:46:00Z"/>
          <w:rPrChange w:id="617" w:author="Microsoft Office User" w:date="2019-07-13T19:46:00Z">
            <w:rPr>
              <w:ins w:id="618" w:author="Microsoft Office User" w:date="2019-07-13T19:46:00Z"/>
            </w:rPr>
          </w:rPrChange>
        </w:rPr>
        <w:pPrChange w:id="619" w:author="Microsoft Office User" w:date="2019-07-13T19:46:00Z">
          <w:pPr>
            <w:widowControl w:val="0"/>
            <w:autoSpaceDE w:val="0"/>
            <w:autoSpaceDN w:val="0"/>
            <w:adjustRightInd w:val="0"/>
          </w:pPr>
        </w:pPrChange>
      </w:pPr>
      <w:ins w:id="620" w:author="Microsoft Office User" w:date="2019-07-13T19:46:00Z">
        <w:r w:rsidRPr="00597F4E">
          <w:rPr>
            <w:rPrChange w:id="621" w:author="Microsoft Office User" w:date="2019-07-13T19:46:00Z">
              <w:rPr/>
            </w:rPrChange>
          </w:rPr>
          <w:t>36.</w:t>
        </w:r>
        <w:r w:rsidRPr="00597F4E">
          <w:rPr>
            <w:rPrChange w:id="622" w:author="Microsoft Office User" w:date="2019-07-13T19:46:00Z">
              <w:rPr/>
            </w:rPrChange>
          </w:rPr>
          <w:tab/>
        </w:r>
        <w:proofErr w:type="spellStart"/>
        <w:r w:rsidRPr="00597F4E">
          <w:rPr>
            <w:rPrChange w:id="623" w:author="Microsoft Office User" w:date="2019-07-13T19:46:00Z">
              <w:rPr/>
            </w:rPrChange>
          </w:rPr>
          <w:t>Aumüller</w:t>
        </w:r>
        <w:proofErr w:type="spellEnd"/>
        <w:r w:rsidRPr="00597F4E">
          <w:rPr>
            <w:rPrChange w:id="624" w:author="Microsoft Office User" w:date="2019-07-13T19:46:00Z">
              <w:rPr/>
            </w:rPrChange>
          </w:rPr>
          <w:t xml:space="preserve">, M., </w:t>
        </w:r>
        <w:proofErr w:type="spellStart"/>
        <w:r w:rsidRPr="00597F4E">
          <w:rPr>
            <w:rPrChange w:id="625" w:author="Microsoft Office User" w:date="2019-07-13T19:46:00Z">
              <w:rPr/>
            </w:rPrChange>
          </w:rPr>
          <w:t>Bernhardsson</w:t>
        </w:r>
        <w:proofErr w:type="spellEnd"/>
        <w:r w:rsidRPr="00597F4E">
          <w:rPr>
            <w:rPrChange w:id="626" w:author="Microsoft Office User" w:date="2019-07-13T19:46:00Z">
              <w:rPr/>
            </w:rPrChange>
          </w:rPr>
          <w:t xml:space="preserve">, E. &amp; Faithfull, A. ANN-Benchmarks: A Benchmarking Tool for Approximate Nearest Neighbor Algorithms. in </w:t>
        </w:r>
        <w:r w:rsidRPr="00597F4E">
          <w:rPr>
            <w:i/>
            <w:iCs/>
            <w:rPrChange w:id="627" w:author="Microsoft Office User" w:date="2019-07-13T19:46:00Z">
              <w:rPr>
                <w:i/>
                <w:iCs/>
              </w:rPr>
            </w:rPrChange>
          </w:rPr>
          <w:t>Similarity Search and Applications</w:t>
        </w:r>
        <w:r w:rsidRPr="00597F4E">
          <w:rPr>
            <w:rPrChange w:id="628" w:author="Microsoft Office User" w:date="2019-07-13T19:46:00Z">
              <w:rPr/>
            </w:rPrChange>
          </w:rPr>
          <w:t xml:space="preserve"> 34–49 (Springer, Cham, 2017). doi:10.1007/978-3-319-68474-1_3</w:t>
        </w:r>
      </w:ins>
    </w:p>
    <w:p w14:paraId="6CF07923" w14:textId="77777777" w:rsidR="00597F4E" w:rsidRPr="00597F4E" w:rsidRDefault="00597F4E" w:rsidP="00597F4E">
      <w:pPr>
        <w:pStyle w:val="Bibliography"/>
        <w:rPr>
          <w:ins w:id="629" w:author="Microsoft Office User" w:date="2019-07-13T19:46:00Z"/>
          <w:rPrChange w:id="630" w:author="Microsoft Office User" w:date="2019-07-13T19:46:00Z">
            <w:rPr>
              <w:ins w:id="631" w:author="Microsoft Office User" w:date="2019-07-13T19:46:00Z"/>
            </w:rPr>
          </w:rPrChange>
        </w:rPr>
        <w:pPrChange w:id="632" w:author="Microsoft Office User" w:date="2019-07-13T19:46:00Z">
          <w:pPr>
            <w:widowControl w:val="0"/>
            <w:autoSpaceDE w:val="0"/>
            <w:autoSpaceDN w:val="0"/>
            <w:adjustRightInd w:val="0"/>
          </w:pPr>
        </w:pPrChange>
      </w:pPr>
      <w:ins w:id="633" w:author="Microsoft Office User" w:date="2019-07-13T19:46:00Z">
        <w:r w:rsidRPr="00597F4E">
          <w:rPr>
            <w:rPrChange w:id="634" w:author="Microsoft Office User" w:date="2019-07-13T19:46:00Z">
              <w:rPr/>
            </w:rPrChange>
          </w:rPr>
          <w:t>37.</w:t>
        </w:r>
        <w:r w:rsidRPr="00597F4E">
          <w:rPr>
            <w:rPrChange w:id="635" w:author="Microsoft Office User" w:date="2019-07-13T19:46:00Z">
              <w:rPr/>
            </w:rPrChange>
          </w:rPr>
          <w:tab/>
        </w:r>
        <w:proofErr w:type="spellStart"/>
        <w:r w:rsidRPr="00597F4E">
          <w:rPr>
            <w:rPrChange w:id="636" w:author="Microsoft Office User" w:date="2019-07-13T19:46:00Z">
              <w:rPr/>
            </w:rPrChange>
          </w:rPr>
          <w:t>Haghverdi</w:t>
        </w:r>
        <w:proofErr w:type="spellEnd"/>
        <w:r w:rsidRPr="00597F4E">
          <w:rPr>
            <w:rPrChange w:id="637" w:author="Microsoft Office User" w:date="2019-07-13T19:46:00Z">
              <w:rPr/>
            </w:rPrChange>
          </w:rPr>
          <w:t xml:space="preserve">, L., </w:t>
        </w:r>
        <w:proofErr w:type="spellStart"/>
        <w:r w:rsidRPr="00597F4E">
          <w:rPr>
            <w:rPrChange w:id="638" w:author="Microsoft Office User" w:date="2019-07-13T19:46:00Z">
              <w:rPr/>
            </w:rPrChange>
          </w:rPr>
          <w:t>Büttner</w:t>
        </w:r>
        <w:proofErr w:type="spellEnd"/>
        <w:r w:rsidRPr="00597F4E">
          <w:rPr>
            <w:rPrChange w:id="639" w:author="Microsoft Office User" w:date="2019-07-13T19:46:00Z">
              <w:rPr/>
            </w:rPrChange>
          </w:rPr>
          <w:t xml:space="preserve">, M., Wolf, F. A., Buettner, F. &amp; </w:t>
        </w:r>
        <w:proofErr w:type="spellStart"/>
        <w:r w:rsidRPr="00597F4E">
          <w:rPr>
            <w:rPrChange w:id="640" w:author="Microsoft Office User" w:date="2019-07-13T19:46:00Z">
              <w:rPr/>
            </w:rPrChange>
          </w:rPr>
          <w:t>Theis</w:t>
        </w:r>
        <w:proofErr w:type="spellEnd"/>
        <w:r w:rsidRPr="00597F4E">
          <w:rPr>
            <w:rPrChange w:id="641" w:author="Microsoft Office User" w:date="2019-07-13T19:46:00Z">
              <w:rPr/>
            </w:rPrChange>
          </w:rPr>
          <w:t xml:space="preserve">, F. J. Diffusion </w:t>
        </w:r>
        <w:proofErr w:type="spellStart"/>
        <w:r w:rsidRPr="00597F4E">
          <w:rPr>
            <w:rPrChange w:id="642" w:author="Microsoft Office User" w:date="2019-07-13T19:46:00Z">
              <w:rPr/>
            </w:rPrChange>
          </w:rPr>
          <w:t>pseudotime</w:t>
        </w:r>
        <w:proofErr w:type="spellEnd"/>
        <w:r w:rsidRPr="00597F4E">
          <w:rPr>
            <w:rPrChange w:id="643" w:author="Microsoft Office User" w:date="2019-07-13T19:46:00Z">
              <w:rPr/>
            </w:rPrChange>
          </w:rPr>
          <w:t xml:space="preserve"> robustly reconstructs lineage branching. </w:t>
        </w:r>
        <w:r w:rsidRPr="00597F4E">
          <w:rPr>
            <w:i/>
            <w:iCs/>
            <w:rPrChange w:id="644" w:author="Microsoft Office User" w:date="2019-07-13T19:46:00Z">
              <w:rPr>
                <w:i/>
                <w:iCs/>
              </w:rPr>
            </w:rPrChange>
          </w:rPr>
          <w:t>Nature Methods</w:t>
        </w:r>
        <w:r w:rsidRPr="00597F4E">
          <w:rPr>
            <w:rPrChange w:id="645" w:author="Microsoft Office User" w:date="2019-07-13T19:46:00Z">
              <w:rPr/>
            </w:rPrChange>
          </w:rPr>
          <w:t xml:space="preserve"> </w:t>
        </w:r>
        <w:r w:rsidRPr="00597F4E">
          <w:rPr>
            <w:b/>
            <w:bCs/>
            <w:rPrChange w:id="646" w:author="Microsoft Office User" w:date="2019-07-13T19:46:00Z">
              <w:rPr>
                <w:b/>
                <w:bCs/>
              </w:rPr>
            </w:rPrChange>
          </w:rPr>
          <w:t>13</w:t>
        </w:r>
        <w:r w:rsidRPr="00597F4E">
          <w:rPr>
            <w:rPrChange w:id="647" w:author="Microsoft Office User" w:date="2019-07-13T19:46:00Z">
              <w:rPr/>
            </w:rPrChange>
          </w:rPr>
          <w:t>, 845 (2016).</w:t>
        </w:r>
      </w:ins>
    </w:p>
    <w:p w14:paraId="606429A7" w14:textId="77777777" w:rsidR="00597F4E" w:rsidRPr="00597F4E" w:rsidRDefault="00597F4E" w:rsidP="00597F4E">
      <w:pPr>
        <w:pStyle w:val="Bibliography"/>
        <w:rPr>
          <w:ins w:id="648" w:author="Microsoft Office User" w:date="2019-07-13T19:46:00Z"/>
          <w:rPrChange w:id="649" w:author="Microsoft Office User" w:date="2019-07-13T19:46:00Z">
            <w:rPr>
              <w:ins w:id="650" w:author="Microsoft Office User" w:date="2019-07-13T19:46:00Z"/>
            </w:rPr>
          </w:rPrChange>
        </w:rPr>
        <w:pPrChange w:id="651" w:author="Microsoft Office User" w:date="2019-07-13T19:46:00Z">
          <w:pPr>
            <w:widowControl w:val="0"/>
            <w:autoSpaceDE w:val="0"/>
            <w:autoSpaceDN w:val="0"/>
            <w:adjustRightInd w:val="0"/>
          </w:pPr>
        </w:pPrChange>
      </w:pPr>
      <w:ins w:id="652" w:author="Microsoft Office User" w:date="2019-07-13T19:46:00Z">
        <w:r w:rsidRPr="00597F4E">
          <w:rPr>
            <w:rPrChange w:id="653" w:author="Microsoft Office User" w:date="2019-07-13T19:46:00Z">
              <w:rPr/>
            </w:rPrChange>
          </w:rPr>
          <w:t>38.</w:t>
        </w:r>
        <w:r w:rsidRPr="00597F4E">
          <w:rPr>
            <w:rPrChange w:id="654" w:author="Microsoft Office User" w:date="2019-07-13T19:46:00Z">
              <w:rPr/>
            </w:rPrChange>
          </w:rPr>
          <w:tab/>
          <w:t xml:space="preserve">Blondel, V. D., Guillaume, J.-L., </w:t>
        </w:r>
        <w:proofErr w:type="spellStart"/>
        <w:r w:rsidRPr="00597F4E">
          <w:rPr>
            <w:rPrChange w:id="655" w:author="Microsoft Office User" w:date="2019-07-13T19:46:00Z">
              <w:rPr/>
            </w:rPrChange>
          </w:rPr>
          <w:t>Lambiotte</w:t>
        </w:r>
        <w:proofErr w:type="spellEnd"/>
        <w:r w:rsidRPr="00597F4E">
          <w:rPr>
            <w:rPrChange w:id="656" w:author="Microsoft Office User" w:date="2019-07-13T19:46:00Z">
              <w:rPr/>
            </w:rPrChange>
          </w:rPr>
          <w:t xml:space="preserve">, R. &amp; Lefebvre, E. Fast unfolding of communities in large networks. </w:t>
        </w:r>
        <w:r w:rsidRPr="00597F4E">
          <w:rPr>
            <w:i/>
            <w:iCs/>
            <w:rPrChange w:id="657" w:author="Microsoft Office User" w:date="2019-07-13T19:46:00Z">
              <w:rPr>
                <w:i/>
                <w:iCs/>
              </w:rPr>
            </w:rPrChange>
          </w:rPr>
          <w:t>J. Stat. Mech.</w:t>
        </w:r>
        <w:r w:rsidRPr="00597F4E">
          <w:rPr>
            <w:rPrChange w:id="658" w:author="Microsoft Office User" w:date="2019-07-13T19:46:00Z">
              <w:rPr/>
            </w:rPrChange>
          </w:rPr>
          <w:t xml:space="preserve"> </w:t>
        </w:r>
        <w:r w:rsidRPr="00597F4E">
          <w:rPr>
            <w:b/>
            <w:bCs/>
            <w:rPrChange w:id="659" w:author="Microsoft Office User" w:date="2019-07-13T19:46:00Z">
              <w:rPr>
                <w:b/>
                <w:bCs/>
              </w:rPr>
            </w:rPrChange>
          </w:rPr>
          <w:t>2008</w:t>
        </w:r>
        <w:r w:rsidRPr="00597F4E">
          <w:rPr>
            <w:rPrChange w:id="660" w:author="Microsoft Office User" w:date="2019-07-13T19:46:00Z">
              <w:rPr/>
            </w:rPrChange>
          </w:rPr>
          <w:t>, P10008 (2008).</w:t>
        </w:r>
      </w:ins>
    </w:p>
    <w:p w14:paraId="7D9ECD4C" w14:textId="77777777" w:rsidR="00597F4E" w:rsidRPr="00597F4E" w:rsidRDefault="00597F4E" w:rsidP="00597F4E">
      <w:pPr>
        <w:pStyle w:val="Bibliography"/>
        <w:rPr>
          <w:ins w:id="661" w:author="Microsoft Office User" w:date="2019-07-13T19:46:00Z"/>
          <w:rPrChange w:id="662" w:author="Microsoft Office User" w:date="2019-07-13T19:46:00Z">
            <w:rPr>
              <w:ins w:id="663" w:author="Microsoft Office User" w:date="2019-07-13T19:46:00Z"/>
            </w:rPr>
          </w:rPrChange>
        </w:rPr>
        <w:pPrChange w:id="664" w:author="Microsoft Office User" w:date="2019-07-13T19:46:00Z">
          <w:pPr>
            <w:widowControl w:val="0"/>
            <w:autoSpaceDE w:val="0"/>
            <w:autoSpaceDN w:val="0"/>
            <w:adjustRightInd w:val="0"/>
          </w:pPr>
        </w:pPrChange>
      </w:pPr>
      <w:ins w:id="665" w:author="Microsoft Office User" w:date="2019-07-13T19:46:00Z">
        <w:r w:rsidRPr="00597F4E">
          <w:rPr>
            <w:rPrChange w:id="666" w:author="Microsoft Office User" w:date="2019-07-13T19:46:00Z">
              <w:rPr/>
            </w:rPrChange>
          </w:rPr>
          <w:t>39.</w:t>
        </w:r>
        <w:r w:rsidRPr="00597F4E">
          <w:rPr>
            <w:rPrChange w:id="667" w:author="Microsoft Office User" w:date="2019-07-13T19:46:00Z">
              <w:rPr/>
            </w:rPrChange>
          </w:rPr>
          <w:tab/>
          <w:t>Ng, A. Y., Jordan, M. I. &amp; Weiss, Y. On spectral clustering: analysis and an algorithm. in 849–856 (MIT Press, 2001).</w:t>
        </w:r>
      </w:ins>
    </w:p>
    <w:p w14:paraId="5036D073" w14:textId="77777777" w:rsidR="00597F4E" w:rsidRPr="00597F4E" w:rsidRDefault="00597F4E" w:rsidP="00597F4E">
      <w:pPr>
        <w:pStyle w:val="Bibliography"/>
        <w:rPr>
          <w:ins w:id="668" w:author="Microsoft Office User" w:date="2019-07-13T19:46:00Z"/>
          <w:rPrChange w:id="669" w:author="Microsoft Office User" w:date="2019-07-13T19:46:00Z">
            <w:rPr>
              <w:ins w:id="670" w:author="Microsoft Office User" w:date="2019-07-13T19:46:00Z"/>
            </w:rPr>
          </w:rPrChange>
        </w:rPr>
        <w:pPrChange w:id="671" w:author="Microsoft Office User" w:date="2019-07-13T19:46:00Z">
          <w:pPr>
            <w:widowControl w:val="0"/>
            <w:autoSpaceDE w:val="0"/>
            <w:autoSpaceDN w:val="0"/>
            <w:adjustRightInd w:val="0"/>
          </w:pPr>
        </w:pPrChange>
      </w:pPr>
      <w:ins w:id="672" w:author="Microsoft Office User" w:date="2019-07-13T19:46:00Z">
        <w:r w:rsidRPr="00597F4E">
          <w:rPr>
            <w:rPrChange w:id="673" w:author="Microsoft Office User" w:date="2019-07-13T19:46:00Z">
              <w:rPr/>
            </w:rPrChange>
          </w:rPr>
          <w:t>40.</w:t>
        </w:r>
        <w:r w:rsidRPr="00597F4E">
          <w:rPr>
            <w:rPrChange w:id="674" w:author="Microsoft Office User" w:date="2019-07-13T19:46:00Z">
              <w:rPr/>
            </w:rPrChange>
          </w:rPr>
          <w:tab/>
          <w:t xml:space="preserve">Linderman, G. C., </w:t>
        </w:r>
        <w:proofErr w:type="spellStart"/>
        <w:r w:rsidRPr="00597F4E">
          <w:rPr>
            <w:rPrChange w:id="675" w:author="Microsoft Office User" w:date="2019-07-13T19:46:00Z">
              <w:rPr/>
            </w:rPrChange>
          </w:rPr>
          <w:t>Rachh</w:t>
        </w:r>
        <w:proofErr w:type="spellEnd"/>
        <w:r w:rsidRPr="00597F4E">
          <w:rPr>
            <w:rPrChange w:id="676" w:author="Microsoft Office User" w:date="2019-07-13T19:46:00Z">
              <w:rPr/>
            </w:rPrChange>
          </w:rPr>
          <w:t xml:space="preserve">, M., Hoskins, J. G., </w:t>
        </w:r>
        <w:proofErr w:type="spellStart"/>
        <w:r w:rsidRPr="00597F4E">
          <w:rPr>
            <w:rPrChange w:id="677" w:author="Microsoft Office User" w:date="2019-07-13T19:46:00Z">
              <w:rPr/>
            </w:rPrChange>
          </w:rPr>
          <w:t>Steinerberger</w:t>
        </w:r>
        <w:proofErr w:type="spellEnd"/>
        <w:r w:rsidRPr="00597F4E">
          <w:rPr>
            <w:rPrChange w:id="678" w:author="Microsoft Office User" w:date="2019-07-13T19:46:00Z">
              <w:rPr/>
            </w:rPrChange>
          </w:rPr>
          <w:t>, S. &amp; Kluger, Y. Fast interpolation-based t-SNE for improved visualization of single-cell RNA-</w:t>
        </w:r>
        <w:proofErr w:type="spellStart"/>
        <w:r w:rsidRPr="00597F4E">
          <w:rPr>
            <w:rPrChange w:id="679" w:author="Microsoft Office User" w:date="2019-07-13T19:46:00Z">
              <w:rPr/>
            </w:rPrChange>
          </w:rPr>
          <w:t>seq</w:t>
        </w:r>
        <w:proofErr w:type="spellEnd"/>
        <w:r w:rsidRPr="00597F4E">
          <w:rPr>
            <w:rPrChange w:id="680" w:author="Microsoft Office User" w:date="2019-07-13T19:46:00Z">
              <w:rPr/>
            </w:rPrChange>
          </w:rPr>
          <w:t xml:space="preserve"> data. </w:t>
        </w:r>
        <w:r w:rsidRPr="00597F4E">
          <w:rPr>
            <w:i/>
            <w:iCs/>
            <w:rPrChange w:id="681" w:author="Microsoft Office User" w:date="2019-07-13T19:46:00Z">
              <w:rPr>
                <w:i/>
                <w:iCs/>
              </w:rPr>
            </w:rPrChange>
          </w:rPr>
          <w:t>Nature Methods</w:t>
        </w:r>
        <w:r w:rsidRPr="00597F4E">
          <w:rPr>
            <w:rPrChange w:id="682" w:author="Microsoft Office User" w:date="2019-07-13T19:46:00Z">
              <w:rPr/>
            </w:rPrChange>
          </w:rPr>
          <w:t xml:space="preserve"> </w:t>
        </w:r>
        <w:r w:rsidRPr="00597F4E">
          <w:rPr>
            <w:b/>
            <w:bCs/>
            <w:rPrChange w:id="683" w:author="Microsoft Office User" w:date="2019-07-13T19:46:00Z">
              <w:rPr>
                <w:b/>
                <w:bCs/>
              </w:rPr>
            </w:rPrChange>
          </w:rPr>
          <w:t>16</w:t>
        </w:r>
        <w:r w:rsidRPr="00597F4E">
          <w:rPr>
            <w:rPrChange w:id="684" w:author="Microsoft Office User" w:date="2019-07-13T19:46:00Z">
              <w:rPr/>
            </w:rPrChange>
          </w:rPr>
          <w:t>, 243 (2019).</w:t>
        </w:r>
      </w:ins>
    </w:p>
    <w:p w14:paraId="61E79EB9" w14:textId="77777777" w:rsidR="00597F4E" w:rsidRPr="00597F4E" w:rsidRDefault="00597F4E" w:rsidP="00597F4E">
      <w:pPr>
        <w:pStyle w:val="Bibliography"/>
        <w:rPr>
          <w:ins w:id="685" w:author="Microsoft Office User" w:date="2019-07-13T19:46:00Z"/>
          <w:rPrChange w:id="686" w:author="Microsoft Office User" w:date="2019-07-13T19:46:00Z">
            <w:rPr>
              <w:ins w:id="687" w:author="Microsoft Office User" w:date="2019-07-13T19:46:00Z"/>
            </w:rPr>
          </w:rPrChange>
        </w:rPr>
        <w:pPrChange w:id="688" w:author="Microsoft Office User" w:date="2019-07-13T19:46:00Z">
          <w:pPr>
            <w:widowControl w:val="0"/>
            <w:autoSpaceDE w:val="0"/>
            <w:autoSpaceDN w:val="0"/>
            <w:adjustRightInd w:val="0"/>
          </w:pPr>
        </w:pPrChange>
      </w:pPr>
      <w:ins w:id="689" w:author="Microsoft Office User" w:date="2019-07-13T19:46:00Z">
        <w:r w:rsidRPr="00597F4E">
          <w:rPr>
            <w:rPrChange w:id="690" w:author="Microsoft Office User" w:date="2019-07-13T19:46:00Z">
              <w:rPr/>
            </w:rPrChange>
          </w:rPr>
          <w:t>41.</w:t>
        </w:r>
        <w:r w:rsidRPr="00597F4E">
          <w:rPr>
            <w:rPrChange w:id="691" w:author="Microsoft Office User" w:date="2019-07-13T19:46:00Z">
              <w:rPr/>
            </w:rPrChange>
          </w:rPr>
          <w:tab/>
        </w:r>
        <w:proofErr w:type="spellStart"/>
        <w:r w:rsidRPr="00597F4E">
          <w:rPr>
            <w:rPrChange w:id="692" w:author="Microsoft Office User" w:date="2019-07-13T19:46:00Z">
              <w:rPr/>
            </w:rPrChange>
          </w:rPr>
          <w:t>Nemesh</w:t>
        </w:r>
        <w:proofErr w:type="spellEnd"/>
        <w:r w:rsidRPr="00597F4E">
          <w:rPr>
            <w:rPrChange w:id="693" w:author="Microsoft Office User" w:date="2019-07-13T19:46:00Z">
              <w:rPr/>
            </w:rPrChange>
          </w:rPr>
          <w:t>, J. Drop-</w:t>
        </w:r>
        <w:proofErr w:type="spellStart"/>
        <w:r w:rsidRPr="00597F4E">
          <w:rPr>
            <w:rPrChange w:id="694" w:author="Microsoft Office User" w:date="2019-07-13T19:46:00Z">
              <w:rPr/>
            </w:rPrChange>
          </w:rPr>
          <w:t>seq</w:t>
        </w:r>
        <w:proofErr w:type="spellEnd"/>
        <w:r w:rsidRPr="00597F4E">
          <w:rPr>
            <w:rPrChange w:id="695" w:author="Microsoft Office User" w:date="2019-07-13T19:46:00Z">
              <w:rPr/>
            </w:rPrChange>
          </w:rPr>
          <w:t xml:space="preserve"> Alignment Cook Book. Available at: https://github.com/broadinstitute/Drop-seq/blob/master/doc/Drop-seq_Alignment_Cookbook.pdf. </w:t>
        </w:r>
      </w:ins>
    </w:p>
    <w:p w14:paraId="0DC0FBF9" w14:textId="77777777" w:rsidR="00597F4E" w:rsidRPr="00597F4E" w:rsidRDefault="00597F4E" w:rsidP="00597F4E">
      <w:pPr>
        <w:pStyle w:val="Bibliography"/>
        <w:rPr>
          <w:ins w:id="696" w:author="Microsoft Office User" w:date="2019-07-13T19:46:00Z"/>
          <w:rPrChange w:id="697" w:author="Microsoft Office User" w:date="2019-07-13T19:46:00Z">
            <w:rPr>
              <w:ins w:id="698" w:author="Microsoft Office User" w:date="2019-07-13T19:46:00Z"/>
            </w:rPr>
          </w:rPrChange>
        </w:rPr>
        <w:pPrChange w:id="699" w:author="Microsoft Office User" w:date="2019-07-13T19:46:00Z">
          <w:pPr>
            <w:widowControl w:val="0"/>
            <w:autoSpaceDE w:val="0"/>
            <w:autoSpaceDN w:val="0"/>
            <w:adjustRightInd w:val="0"/>
          </w:pPr>
        </w:pPrChange>
      </w:pPr>
      <w:ins w:id="700" w:author="Microsoft Office User" w:date="2019-07-13T19:46:00Z">
        <w:r w:rsidRPr="00597F4E">
          <w:rPr>
            <w:rPrChange w:id="701" w:author="Microsoft Office User" w:date="2019-07-13T19:46:00Z">
              <w:rPr/>
            </w:rPrChange>
          </w:rPr>
          <w:t>42.</w:t>
        </w:r>
        <w:r w:rsidRPr="00597F4E">
          <w:rPr>
            <w:rPrChange w:id="702" w:author="Microsoft Office User" w:date="2019-07-13T19:46:00Z">
              <w:rPr/>
            </w:rPrChange>
          </w:rPr>
          <w:tab/>
          <w:t>Li, B. &amp; Dewey, C. N. RSEM: accurate transcript quantification from RNA-</w:t>
        </w:r>
        <w:proofErr w:type="spellStart"/>
        <w:r w:rsidRPr="00597F4E">
          <w:rPr>
            <w:rPrChange w:id="703" w:author="Microsoft Office User" w:date="2019-07-13T19:46:00Z">
              <w:rPr/>
            </w:rPrChange>
          </w:rPr>
          <w:t>Seq</w:t>
        </w:r>
        <w:proofErr w:type="spellEnd"/>
        <w:r w:rsidRPr="00597F4E">
          <w:rPr>
            <w:rPrChange w:id="704" w:author="Microsoft Office User" w:date="2019-07-13T19:46:00Z">
              <w:rPr/>
            </w:rPrChange>
          </w:rPr>
          <w:t xml:space="preserve"> data with or without a reference genome. </w:t>
        </w:r>
        <w:r w:rsidRPr="00597F4E">
          <w:rPr>
            <w:i/>
            <w:iCs/>
            <w:rPrChange w:id="705" w:author="Microsoft Office User" w:date="2019-07-13T19:46:00Z">
              <w:rPr>
                <w:i/>
                <w:iCs/>
              </w:rPr>
            </w:rPrChange>
          </w:rPr>
          <w:t>BMC Bioinformatics</w:t>
        </w:r>
        <w:r w:rsidRPr="00597F4E">
          <w:rPr>
            <w:rPrChange w:id="706" w:author="Microsoft Office User" w:date="2019-07-13T19:46:00Z">
              <w:rPr/>
            </w:rPrChange>
          </w:rPr>
          <w:t xml:space="preserve"> </w:t>
        </w:r>
        <w:r w:rsidRPr="00597F4E">
          <w:rPr>
            <w:b/>
            <w:bCs/>
            <w:rPrChange w:id="707" w:author="Microsoft Office User" w:date="2019-07-13T19:46:00Z">
              <w:rPr>
                <w:b/>
                <w:bCs/>
              </w:rPr>
            </w:rPrChange>
          </w:rPr>
          <w:t>12</w:t>
        </w:r>
        <w:r w:rsidRPr="00597F4E">
          <w:rPr>
            <w:rPrChange w:id="708" w:author="Microsoft Office User" w:date="2019-07-13T19:46:00Z">
              <w:rPr/>
            </w:rPrChange>
          </w:rPr>
          <w:t>, 323 (2011).</w:t>
        </w:r>
      </w:ins>
    </w:p>
    <w:p w14:paraId="3F8F2DFD" w14:textId="77777777" w:rsidR="00597F4E" w:rsidRPr="00597F4E" w:rsidRDefault="00597F4E" w:rsidP="00597F4E">
      <w:pPr>
        <w:pStyle w:val="Bibliography"/>
        <w:rPr>
          <w:ins w:id="709" w:author="Microsoft Office User" w:date="2019-07-13T19:46:00Z"/>
          <w:rPrChange w:id="710" w:author="Microsoft Office User" w:date="2019-07-13T19:46:00Z">
            <w:rPr>
              <w:ins w:id="711" w:author="Microsoft Office User" w:date="2019-07-13T19:46:00Z"/>
            </w:rPr>
          </w:rPrChange>
        </w:rPr>
        <w:pPrChange w:id="712" w:author="Microsoft Office User" w:date="2019-07-13T19:46:00Z">
          <w:pPr>
            <w:widowControl w:val="0"/>
            <w:autoSpaceDE w:val="0"/>
            <w:autoSpaceDN w:val="0"/>
            <w:adjustRightInd w:val="0"/>
          </w:pPr>
        </w:pPrChange>
      </w:pPr>
      <w:ins w:id="713" w:author="Microsoft Office User" w:date="2019-07-13T19:46:00Z">
        <w:r w:rsidRPr="00597F4E">
          <w:rPr>
            <w:rPrChange w:id="714" w:author="Microsoft Office User" w:date="2019-07-13T19:46:00Z">
              <w:rPr/>
            </w:rPrChange>
          </w:rPr>
          <w:t>43.</w:t>
        </w:r>
        <w:r w:rsidRPr="00597F4E">
          <w:rPr>
            <w:rPrChange w:id="715" w:author="Microsoft Office User" w:date="2019-07-13T19:46:00Z">
              <w:rPr/>
            </w:rPrChange>
          </w:rPr>
          <w:tab/>
          <w:t xml:space="preserve">Langmead, B. &amp; </w:t>
        </w:r>
        <w:proofErr w:type="spellStart"/>
        <w:r w:rsidRPr="00597F4E">
          <w:rPr>
            <w:rPrChange w:id="716" w:author="Microsoft Office User" w:date="2019-07-13T19:46:00Z">
              <w:rPr/>
            </w:rPrChange>
          </w:rPr>
          <w:t>Salzberg</w:t>
        </w:r>
        <w:proofErr w:type="spellEnd"/>
        <w:r w:rsidRPr="00597F4E">
          <w:rPr>
            <w:rPrChange w:id="717" w:author="Microsoft Office User" w:date="2019-07-13T19:46:00Z">
              <w:rPr/>
            </w:rPrChange>
          </w:rPr>
          <w:t xml:space="preserve">, S. L. Fast gapped-read alignment with Bowtie 2. </w:t>
        </w:r>
        <w:r w:rsidRPr="00597F4E">
          <w:rPr>
            <w:i/>
            <w:iCs/>
            <w:rPrChange w:id="718" w:author="Microsoft Office User" w:date="2019-07-13T19:46:00Z">
              <w:rPr>
                <w:i/>
                <w:iCs/>
              </w:rPr>
            </w:rPrChange>
          </w:rPr>
          <w:t>Nat. Methods</w:t>
        </w:r>
        <w:r w:rsidRPr="00597F4E">
          <w:rPr>
            <w:rPrChange w:id="719" w:author="Microsoft Office User" w:date="2019-07-13T19:46:00Z">
              <w:rPr/>
            </w:rPrChange>
          </w:rPr>
          <w:t xml:space="preserve"> </w:t>
        </w:r>
        <w:r w:rsidRPr="00597F4E">
          <w:rPr>
            <w:b/>
            <w:bCs/>
            <w:rPrChange w:id="720" w:author="Microsoft Office User" w:date="2019-07-13T19:46:00Z">
              <w:rPr>
                <w:b/>
                <w:bCs/>
              </w:rPr>
            </w:rPrChange>
          </w:rPr>
          <w:t>9</w:t>
        </w:r>
        <w:r w:rsidRPr="00597F4E">
          <w:rPr>
            <w:rPrChange w:id="721" w:author="Microsoft Office User" w:date="2019-07-13T19:46:00Z">
              <w:rPr/>
            </w:rPrChange>
          </w:rPr>
          <w:t>, 357–359 (2012).</w:t>
        </w:r>
      </w:ins>
    </w:p>
    <w:p w14:paraId="72E41507" w14:textId="77777777" w:rsidR="00597F4E" w:rsidRPr="00597F4E" w:rsidRDefault="00597F4E" w:rsidP="00597F4E">
      <w:pPr>
        <w:pStyle w:val="Bibliography"/>
        <w:rPr>
          <w:ins w:id="722" w:author="Microsoft Office User" w:date="2019-07-13T19:46:00Z"/>
          <w:rPrChange w:id="723" w:author="Microsoft Office User" w:date="2019-07-13T19:46:00Z">
            <w:rPr>
              <w:ins w:id="724" w:author="Microsoft Office User" w:date="2019-07-13T19:46:00Z"/>
            </w:rPr>
          </w:rPrChange>
        </w:rPr>
        <w:pPrChange w:id="725" w:author="Microsoft Office User" w:date="2019-07-13T19:46:00Z">
          <w:pPr>
            <w:widowControl w:val="0"/>
            <w:autoSpaceDE w:val="0"/>
            <w:autoSpaceDN w:val="0"/>
            <w:adjustRightInd w:val="0"/>
          </w:pPr>
        </w:pPrChange>
      </w:pPr>
      <w:ins w:id="726" w:author="Microsoft Office User" w:date="2019-07-13T19:46:00Z">
        <w:r w:rsidRPr="00597F4E">
          <w:rPr>
            <w:rPrChange w:id="727" w:author="Microsoft Office User" w:date="2019-07-13T19:46:00Z">
              <w:rPr/>
            </w:rPrChange>
          </w:rPr>
          <w:lastRenderedPageBreak/>
          <w:t>44.</w:t>
        </w:r>
        <w:r w:rsidRPr="00597F4E">
          <w:rPr>
            <w:rPrChange w:id="728" w:author="Microsoft Office User" w:date="2019-07-13T19:46:00Z">
              <w:rPr/>
            </w:rPrChange>
          </w:rPr>
          <w:tab/>
          <w:t>Dixit, A. Correcting Chimeric Crosstalk in Single Cell RNA-</w:t>
        </w:r>
        <w:proofErr w:type="spellStart"/>
        <w:r w:rsidRPr="00597F4E">
          <w:rPr>
            <w:rPrChange w:id="729" w:author="Microsoft Office User" w:date="2019-07-13T19:46:00Z">
              <w:rPr/>
            </w:rPrChange>
          </w:rPr>
          <w:t>seq</w:t>
        </w:r>
        <w:proofErr w:type="spellEnd"/>
        <w:r w:rsidRPr="00597F4E">
          <w:rPr>
            <w:rPrChange w:id="730" w:author="Microsoft Office User" w:date="2019-07-13T19:46:00Z">
              <w:rPr/>
            </w:rPrChange>
          </w:rPr>
          <w:t xml:space="preserve"> Experiments. </w:t>
        </w:r>
        <w:proofErr w:type="spellStart"/>
        <w:r w:rsidRPr="00597F4E">
          <w:rPr>
            <w:i/>
            <w:iCs/>
            <w:rPrChange w:id="731" w:author="Microsoft Office User" w:date="2019-07-13T19:46:00Z">
              <w:rPr>
                <w:i/>
                <w:iCs/>
              </w:rPr>
            </w:rPrChange>
          </w:rPr>
          <w:t>bioRxiv</w:t>
        </w:r>
        <w:proofErr w:type="spellEnd"/>
        <w:r w:rsidRPr="00597F4E">
          <w:rPr>
            <w:rPrChange w:id="732" w:author="Microsoft Office User" w:date="2019-07-13T19:46:00Z">
              <w:rPr/>
            </w:rPrChange>
          </w:rPr>
          <w:t xml:space="preserve"> 093237 (2016). doi:10.1101/093237</w:t>
        </w:r>
      </w:ins>
    </w:p>
    <w:p w14:paraId="3307B0BE" w14:textId="77777777" w:rsidR="00597F4E" w:rsidRPr="00597F4E" w:rsidRDefault="00597F4E" w:rsidP="00597F4E">
      <w:pPr>
        <w:pStyle w:val="Bibliography"/>
        <w:rPr>
          <w:ins w:id="733" w:author="Microsoft Office User" w:date="2019-07-13T19:46:00Z"/>
          <w:rPrChange w:id="734" w:author="Microsoft Office User" w:date="2019-07-13T19:46:00Z">
            <w:rPr>
              <w:ins w:id="735" w:author="Microsoft Office User" w:date="2019-07-13T19:46:00Z"/>
            </w:rPr>
          </w:rPrChange>
        </w:rPr>
        <w:pPrChange w:id="736" w:author="Microsoft Office User" w:date="2019-07-13T19:46:00Z">
          <w:pPr>
            <w:widowControl w:val="0"/>
            <w:autoSpaceDE w:val="0"/>
            <w:autoSpaceDN w:val="0"/>
            <w:adjustRightInd w:val="0"/>
          </w:pPr>
        </w:pPrChange>
      </w:pPr>
      <w:ins w:id="737" w:author="Microsoft Office User" w:date="2019-07-13T19:46:00Z">
        <w:r w:rsidRPr="00597F4E">
          <w:rPr>
            <w:rPrChange w:id="738" w:author="Microsoft Office User" w:date="2019-07-13T19:46:00Z">
              <w:rPr/>
            </w:rPrChange>
          </w:rPr>
          <w:t>45.</w:t>
        </w:r>
        <w:r w:rsidRPr="00597F4E">
          <w:rPr>
            <w:rPrChange w:id="739" w:author="Microsoft Office User" w:date="2019-07-13T19:46:00Z">
              <w:rPr/>
            </w:rPrChange>
          </w:rPr>
          <w:tab/>
          <w:t xml:space="preserve">Villani, A.-C. </w:t>
        </w:r>
        <w:r w:rsidRPr="00597F4E">
          <w:rPr>
            <w:i/>
            <w:iCs/>
            <w:rPrChange w:id="740" w:author="Microsoft Office User" w:date="2019-07-13T19:46:00Z">
              <w:rPr>
                <w:i/>
                <w:iCs/>
              </w:rPr>
            </w:rPrChange>
          </w:rPr>
          <w:t>et al.</w:t>
        </w:r>
        <w:r w:rsidRPr="00597F4E">
          <w:rPr>
            <w:rPrChange w:id="741" w:author="Microsoft Office User" w:date="2019-07-13T19:46:00Z">
              <w:rPr/>
            </w:rPrChange>
          </w:rPr>
          <w:t xml:space="preserve"> Single-cell RNA-</w:t>
        </w:r>
        <w:proofErr w:type="spellStart"/>
        <w:r w:rsidRPr="00597F4E">
          <w:rPr>
            <w:rPrChange w:id="742" w:author="Microsoft Office User" w:date="2019-07-13T19:46:00Z">
              <w:rPr/>
            </w:rPrChange>
          </w:rPr>
          <w:t>seq</w:t>
        </w:r>
        <w:proofErr w:type="spellEnd"/>
        <w:r w:rsidRPr="00597F4E">
          <w:rPr>
            <w:rPrChange w:id="743" w:author="Microsoft Office User" w:date="2019-07-13T19:46:00Z">
              <w:rPr/>
            </w:rPrChange>
          </w:rPr>
          <w:t xml:space="preserve"> reveals new types of human blood dendritic cells, monocytes, and progenitors. </w:t>
        </w:r>
        <w:r w:rsidRPr="00597F4E">
          <w:rPr>
            <w:i/>
            <w:iCs/>
            <w:rPrChange w:id="744" w:author="Microsoft Office User" w:date="2019-07-13T19:46:00Z">
              <w:rPr>
                <w:i/>
                <w:iCs/>
              </w:rPr>
            </w:rPrChange>
          </w:rPr>
          <w:t>Science</w:t>
        </w:r>
        <w:r w:rsidRPr="00597F4E">
          <w:rPr>
            <w:rPrChange w:id="745" w:author="Microsoft Office User" w:date="2019-07-13T19:46:00Z">
              <w:rPr/>
            </w:rPrChange>
          </w:rPr>
          <w:t xml:space="preserve"> </w:t>
        </w:r>
        <w:r w:rsidRPr="00597F4E">
          <w:rPr>
            <w:b/>
            <w:bCs/>
            <w:rPrChange w:id="746" w:author="Microsoft Office User" w:date="2019-07-13T19:46:00Z">
              <w:rPr>
                <w:b/>
                <w:bCs/>
              </w:rPr>
            </w:rPrChange>
          </w:rPr>
          <w:t>356</w:t>
        </w:r>
        <w:r w:rsidRPr="00597F4E">
          <w:rPr>
            <w:rPrChange w:id="747" w:author="Microsoft Office User" w:date="2019-07-13T19:46:00Z">
              <w:rPr/>
            </w:rPrChange>
          </w:rPr>
          <w:t>, eaah4573 (2017).</w:t>
        </w:r>
      </w:ins>
    </w:p>
    <w:p w14:paraId="491444F6" w14:textId="77777777" w:rsidR="00597F4E" w:rsidRPr="00597F4E" w:rsidRDefault="00597F4E" w:rsidP="00597F4E">
      <w:pPr>
        <w:pStyle w:val="Bibliography"/>
        <w:rPr>
          <w:ins w:id="748" w:author="Microsoft Office User" w:date="2019-07-13T19:46:00Z"/>
          <w:rPrChange w:id="749" w:author="Microsoft Office User" w:date="2019-07-13T19:46:00Z">
            <w:rPr>
              <w:ins w:id="750" w:author="Microsoft Office User" w:date="2019-07-13T19:46:00Z"/>
            </w:rPr>
          </w:rPrChange>
        </w:rPr>
        <w:pPrChange w:id="751" w:author="Microsoft Office User" w:date="2019-07-13T19:46:00Z">
          <w:pPr>
            <w:widowControl w:val="0"/>
            <w:autoSpaceDE w:val="0"/>
            <w:autoSpaceDN w:val="0"/>
            <w:adjustRightInd w:val="0"/>
          </w:pPr>
        </w:pPrChange>
      </w:pPr>
      <w:ins w:id="752" w:author="Microsoft Office User" w:date="2019-07-13T19:46:00Z">
        <w:r w:rsidRPr="00597F4E">
          <w:rPr>
            <w:rPrChange w:id="753" w:author="Microsoft Office User" w:date="2019-07-13T19:46:00Z">
              <w:rPr/>
            </w:rPrChange>
          </w:rPr>
          <w:t>46.</w:t>
        </w:r>
        <w:r w:rsidRPr="00597F4E">
          <w:rPr>
            <w:rPrChange w:id="754" w:author="Microsoft Office User" w:date="2019-07-13T19:46:00Z">
              <w:rPr/>
            </w:rPrChange>
          </w:rPr>
          <w:tab/>
          <w:t xml:space="preserve">Cleveland, W. S., Grosse, E. &amp; </w:t>
        </w:r>
        <w:proofErr w:type="spellStart"/>
        <w:r w:rsidRPr="00597F4E">
          <w:rPr>
            <w:rPrChange w:id="755" w:author="Microsoft Office User" w:date="2019-07-13T19:46:00Z">
              <w:rPr/>
            </w:rPrChange>
          </w:rPr>
          <w:t>Shyu</w:t>
        </w:r>
        <w:proofErr w:type="spellEnd"/>
        <w:r w:rsidRPr="00597F4E">
          <w:rPr>
            <w:rPrChange w:id="756" w:author="Microsoft Office User" w:date="2019-07-13T19:46:00Z">
              <w:rPr/>
            </w:rPrChange>
          </w:rPr>
          <w:t xml:space="preserve">, W. M. Local Regression Models. in </w:t>
        </w:r>
        <w:r w:rsidRPr="00597F4E">
          <w:rPr>
            <w:i/>
            <w:iCs/>
            <w:rPrChange w:id="757" w:author="Microsoft Office User" w:date="2019-07-13T19:46:00Z">
              <w:rPr>
                <w:i/>
                <w:iCs/>
              </w:rPr>
            </w:rPrChange>
          </w:rPr>
          <w:t>Statistical Models in S</w:t>
        </w:r>
        <w:r w:rsidRPr="00597F4E">
          <w:rPr>
            <w:rPrChange w:id="758" w:author="Microsoft Office User" w:date="2019-07-13T19:46:00Z">
              <w:rPr/>
            </w:rPrChange>
          </w:rPr>
          <w:t xml:space="preserve"> (1992). doi:10.1201/9780203738535-8</w:t>
        </w:r>
      </w:ins>
    </w:p>
    <w:p w14:paraId="29A66656" w14:textId="77777777" w:rsidR="00597F4E" w:rsidRPr="00597F4E" w:rsidRDefault="00597F4E" w:rsidP="00597F4E">
      <w:pPr>
        <w:pStyle w:val="Bibliography"/>
        <w:rPr>
          <w:ins w:id="759" w:author="Microsoft Office User" w:date="2019-07-13T19:46:00Z"/>
          <w:rPrChange w:id="760" w:author="Microsoft Office User" w:date="2019-07-13T19:46:00Z">
            <w:rPr>
              <w:ins w:id="761" w:author="Microsoft Office User" w:date="2019-07-13T19:46:00Z"/>
            </w:rPr>
          </w:rPrChange>
        </w:rPr>
        <w:pPrChange w:id="762" w:author="Microsoft Office User" w:date="2019-07-13T19:46:00Z">
          <w:pPr>
            <w:widowControl w:val="0"/>
            <w:autoSpaceDE w:val="0"/>
            <w:autoSpaceDN w:val="0"/>
            <w:adjustRightInd w:val="0"/>
          </w:pPr>
        </w:pPrChange>
      </w:pPr>
      <w:ins w:id="763" w:author="Microsoft Office User" w:date="2019-07-13T19:46:00Z">
        <w:r w:rsidRPr="00597F4E">
          <w:rPr>
            <w:rPrChange w:id="764" w:author="Microsoft Office User" w:date="2019-07-13T19:46:00Z">
              <w:rPr/>
            </w:rPrChange>
          </w:rPr>
          <w:t>47.</w:t>
        </w:r>
        <w:r w:rsidRPr="00597F4E">
          <w:rPr>
            <w:rPrChange w:id="765" w:author="Microsoft Office User" w:date="2019-07-13T19:46:00Z">
              <w:rPr/>
            </w:rPrChange>
          </w:rPr>
          <w:tab/>
          <w:t xml:space="preserve">Vinh, N. X., Epps, J. &amp; Bailey, J. Information theoretic measures for </w:t>
        </w:r>
        <w:proofErr w:type="spellStart"/>
        <w:r w:rsidRPr="00597F4E">
          <w:rPr>
            <w:rPrChange w:id="766" w:author="Microsoft Office User" w:date="2019-07-13T19:46:00Z">
              <w:rPr/>
            </w:rPrChange>
          </w:rPr>
          <w:t>clusterings</w:t>
        </w:r>
        <w:proofErr w:type="spellEnd"/>
        <w:r w:rsidRPr="00597F4E">
          <w:rPr>
            <w:rPrChange w:id="767" w:author="Microsoft Office User" w:date="2019-07-13T19:46:00Z">
              <w:rPr/>
            </w:rPrChange>
          </w:rPr>
          <w:t xml:space="preserve"> comparison: is a correction for chance necessary? in 1073–1080 (Proceedings of the 26th Annual International Conference on Machine Learning, 2009). doi:10.1145/1553374.1553511</w:t>
        </w:r>
      </w:ins>
    </w:p>
    <w:p w14:paraId="6FB0CA54" w14:textId="77777777" w:rsidR="00597F4E" w:rsidRPr="00597F4E" w:rsidRDefault="00597F4E" w:rsidP="00597F4E">
      <w:pPr>
        <w:pStyle w:val="Bibliography"/>
        <w:rPr>
          <w:ins w:id="768" w:author="Microsoft Office User" w:date="2019-07-13T19:46:00Z"/>
          <w:rPrChange w:id="769" w:author="Microsoft Office User" w:date="2019-07-13T19:46:00Z">
            <w:rPr>
              <w:ins w:id="770" w:author="Microsoft Office User" w:date="2019-07-13T19:46:00Z"/>
            </w:rPr>
          </w:rPrChange>
        </w:rPr>
        <w:pPrChange w:id="771" w:author="Microsoft Office User" w:date="2019-07-13T19:46:00Z">
          <w:pPr>
            <w:widowControl w:val="0"/>
            <w:autoSpaceDE w:val="0"/>
            <w:autoSpaceDN w:val="0"/>
            <w:adjustRightInd w:val="0"/>
          </w:pPr>
        </w:pPrChange>
      </w:pPr>
      <w:ins w:id="772" w:author="Microsoft Office User" w:date="2019-07-13T19:46:00Z">
        <w:r w:rsidRPr="00597F4E">
          <w:rPr>
            <w:rPrChange w:id="773" w:author="Microsoft Office User" w:date="2019-07-13T19:46:00Z">
              <w:rPr/>
            </w:rPrChange>
          </w:rPr>
          <w:t>48.</w:t>
        </w:r>
        <w:r w:rsidRPr="00597F4E">
          <w:rPr>
            <w:rPrChange w:id="774" w:author="Microsoft Office User" w:date="2019-07-13T19:46:00Z">
              <w:rPr/>
            </w:rPrChange>
          </w:rPr>
          <w:tab/>
        </w:r>
        <w:proofErr w:type="spellStart"/>
        <w:r w:rsidRPr="00597F4E">
          <w:rPr>
            <w:rPrChange w:id="775" w:author="Microsoft Office User" w:date="2019-07-13T19:46:00Z">
              <w:rPr/>
            </w:rPrChange>
          </w:rPr>
          <w:t>Halko</w:t>
        </w:r>
        <w:proofErr w:type="spellEnd"/>
        <w:r w:rsidRPr="00597F4E">
          <w:rPr>
            <w:rPrChange w:id="776" w:author="Microsoft Office User" w:date="2019-07-13T19:46:00Z">
              <w:rPr/>
            </w:rPrChange>
          </w:rPr>
          <w:t xml:space="preserve">, N., Martinsson, P. G. &amp; </w:t>
        </w:r>
        <w:proofErr w:type="spellStart"/>
        <w:r w:rsidRPr="00597F4E">
          <w:rPr>
            <w:rPrChange w:id="777" w:author="Microsoft Office User" w:date="2019-07-13T19:46:00Z">
              <w:rPr/>
            </w:rPrChange>
          </w:rPr>
          <w:t>Tropp</w:t>
        </w:r>
        <w:proofErr w:type="spellEnd"/>
        <w:r w:rsidRPr="00597F4E">
          <w:rPr>
            <w:rPrChange w:id="778" w:author="Microsoft Office User" w:date="2019-07-13T19:46:00Z">
              <w:rPr/>
            </w:rPrChange>
          </w:rPr>
          <w:t xml:space="preserve">, J. A. Finding Structure with Randomness: Probabilistic Algorithms for Constructing Approximate Matrix Decompositions. </w:t>
        </w:r>
        <w:r w:rsidRPr="00597F4E">
          <w:rPr>
            <w:i/>
            <w:iCs/>
            <w:rPrChange w:id="779" w:author="Microsoft Office User" w:date="2019-07-13T19:46:00Z">
              <w:rPr>
                <w:i/>
                <w:iCs/>
              </w:rPr>
            </w:rPrChange>
          </w:rPr>
          <w:t>SIAM Review</w:t>
        </w:r>
        <w:r w:rsidRPr="00597F4E">
          <w:rPr>
            <w:rPrChange w:id="780" w:author="Microsoft Office User" w:date="2019-07-13T19:46:00Z">
              <w:rPr/>
            </w:rPrChange>
          </w:rPr>
          <w:t xml:space="preserve"> (2011). doi:10.1137/090771806</w:t>
        </w:r>
      </w:ins>
    </w:p>
    <w:p w14:paraId="6C4EF797" w14:textId="77777777" w:rsidR="00597F4E" w:rsidRPr="00597F4E" w:rsidRDefault="00597F4E" w:rsidP="00597F4E">
      <w:pPr>
        <w:pStyle w:val="Bibliography"/>
        <w:rPr>
          <w:ins w:id="781" w:author="Microsoft Office User" w:date="2019-07-13T19:46:00Z"/>
          <w:rPrChange w:id="782" w:author="Microsoft Office User" w:date="2019-07-13T19:46:00Z">
            <w:rPr>
              <w:ins w:id="783" w:author="Microsoft Office User" w:date="2019-07-13T19:46:00Z"/>
            </w:rPr>
          </w:rPrChange>
        </w:rPr>
        <w:pPrChange w:id="784" w:author="Microsoft Office User" w:date="2019-07-13T19:46:00Z">
          <w:pPr>
            <w:widowControl w:val="0"/>
            <w:autoSpaceDE w:val="0"/>
            <w:autoSpaceDN w:val="0"/>
            <w:adjustRightInd w:val="0"/>
          </w:pPr>
        </w:pPrChange>
      </w:pPr>
      <w:ins w:id="785" w:author="Microsoft Office User" w:date="2019-07-13T19:46:00Z">
        <w:r w:rsidRPr="00597F4E">
          <w:rPr>
            <w:rPrChange w:id="786" w:author="Microsoft Office User" w:date="2019-07-13T19:46:00Z">
              <w:rPr/>
            </w:rPrChange>
          </w:rPr>
          <w:t>49.</w:t>
        </w:r>
        <w:r w:rsidRPr="00597F4E">
          <w:rPr>
            <w:rPrChange w:id="787" w:author="Microsoft Office User" w:date="2019-07-13T19:46:00Z">
              <w:rPr/>
            </w:rPrChange>
          </w:rPr>
          <w:tab/>
        </w:r>
        <w:proofErr w:type="spellStart"/>
        <w:r w:rsidRPr="00597F4E">
          <w:rPr>
            <w:rPrChange w:id="788" w:author="Microsoft Office User" w:date="2019-07-13T19:46:00Z">
              <w:rPr/>
            </w:rPrChange>
          </w:rPr>
          <w:t>Pedregosa</w:t>
        </w:r>
        <w:proofErr w:type="spellEnd"/>
        <w:r w:rsidRPr="00597F4E">
          <w:rPr>
            <w:rPrChange w:id="789" w:author="Microsoft Office User" w:date="2019-07-13T19:46:00Z">
              <w:rPr/>
            </w:rPrChange>
          </w:rPr>
          <w:t xml:space="preserve">, F. </w:t>
        </w:r>
        <w:r w:rsidRPr="00597F4E">
          <w:rPr>
            <w:i/>
            <w:iCs/>
            <w:rPrChange w:id="790" w:author="Microsoft Office User" w:date="2019-07-13T19:46:00Z">
              <w:rPr>
                <w:i/>
                <w:iCs/>
              </w:rPr>
            </w:rPrChange>
          </w:rPr>
          <w:t>et al.</w:t>
        </w:r>
        <w:r w:rsidRPr="00597F4E">
          <w:rPr>
            <w:rPrChange w:id="791" w:author="Microsoft Office User" w:date="2019-07-13T19:46:00Z">
              <w:rPr/>
            </w:rPrChange>
          </w:rPr>
          <w:t xml:space="preserve"> </w:t>
        </w:r>
        <w:proofErr w:type="spellStart"/>
        <w:r w:rsidRPr="00597F4E">
          <w:rPr>
            <w:rPrChange w:id="792" w:author="Microsoft Office User" w:date="2019-07-13T19:46:00Z">
              <w:rPr/>
            </w:rPrChange>
          </w:rPr>
          <w:t>Scikit</w:t>
        </w:r>
        <w:proofErr w:type="spellEnd"/>
        <w:r w:rsidRPr="00597F4E">
          <w:rPr>
            <w:rPrChange w:id="793" w:author="Microsoft Office User" w:date="2019-07-13T19:46:00Z">
              <w:rPr/>
            </w:rPrChange>
          </w:rPr>
          <w:t xml:space="preserve">-learn: Machine Learning in Python. </w:t>
        </w:r>
        <w:r w:rsidRPr="00597F4E">
          <w:rPr>
            <w:i/>
            <w:iCs/>
            <w:rPrChange w:id="794" w:author="Microsoft Office User" w:date="2019-07-13T19:46:00Z">
              <w:rPr>
                <w:i/>
                <w:iCs/>
              </w:rPr>
            </w:rPrChange>
          </w:rPr>
          <w:t>Journal of Machine Learning Research</w:t>
        </w:r>
        <w:r w:rsidRPr="00597F4E">
          <w:rPr>
            <w:rPrChange w:id="795" w:author="Microsoft Office User" w:date="2019-07-13T19:46:00Z">
              <w:rPr/>
            </w:rPrChange>
          </w:rPr>
          <w:t xml:space="preserve"> </w:t>
        </w:r>
        <w:r w:rsidRPr="00597F4E">
          <w:rPr>
            <w:b/>
            <w:bCs/>
            <w:rPrChange w:id="796" w:author="Microsoft Office User" w:date="2019-07-13T19:46:00Z">
              <w:rPr>
                <w:b/>
                <w:bCs/>
              </w:rPr>
            </w:rPrChange>
          </w:rPr>
          <w:t>12</w:t>
        </w:r>
        <w:r w:rsidRPr="00597F4E">
          <w:rPr>
            <w:rPrChange w:id="797" w:author="Microsoft Office User" w:date="2019-07-13T19:46:00Z">
              <w:rPr/>
            </w:rPrChange>
          </w:rPr>
          <w:t>, 2825–2830 (2011).</w:t>
        </w:r>
      </w:ins>
    </w:p>
    <w:p w14:paraId="2C7D5E75" w14:textId="77777777" w:rsidR="00597F4E" w:rsidRPr="00597F4E" w:rsidRDefault="00597F4E" w:rsidP="00597F4E">
      <w:pPr>
        <w:pStyle w:val="Bibliography"/>
        <w:rPr>
          <w:ins w:id="798" w:author="Microsoft Office User" w:date="2019-07-13T19:46:00Z"/>
          <w:rPrChange w:id="799" w:author="Microsoft Office User" w:date="2019-07-13T19:46:00Z">
            <w:rPr>
              <w:ins w:id="800" w:author="Microsoft Office User" w:date="2019-07-13T19:46:00Z"/>
            </w:rPr>
          </w:rPrChange>
        </w:rPr>
        <w:pPrChange w:id="801" w:author="Microsoft Office User" w:date="2019-07-13T19:46:00Z">
          <w:pPr>
            <w:widowControl w:val="0"/>
            <w:autoSpaceDE w:val="0"/>
            <w:autoSpaceDN w:val="0"/>
            <w:adjustRightInd w:val="0"/>
          </w:pPr>
        </w:pPrChange>
      </w:pPr>
      <w:ins w:id="802" w:author="Microsoft Office User" w:date="2019-07-13T19:46:00Z">
        <w:r w:rsidRPr="00597F4E">
          <w:rPr>
            <w:rPrChange w:id="803" w:author="Microsoft Office User" w:date="2019-07-13T19:46:00Z">
              <w:rPr/>
            </w:rPrChange>
          </w:rPr>
          <w:t>50.</w:t>
        </w:r>
        <w:r w:rsidRPr="00597F4E">
          <w:rPr>
            <w:rPrChange w:id="804" w:author="Microsoft Office User" w:date="2019-07-13T19:46:00Z">
              <w:rPr/>
            </w:rPrChange>
          </w:rPr>
          <w:tab/>
          <w:t xml:space="preserve">Arya, S., Kemp, S. E., </w:t>
        </w:r>
        <w:proofErr w:type="spellStart"/>
        <w:r w:rsidRPr="00597F4E">
          <w:rPr>
            <w:rPrChange w:id="805" w:author="Microsoft Office User" w:date="2019-07-13T19:46:00Z">
              <w:rPr/>
            </w:rPrChange>
          </w:rPr>
          <w:t>Jefferis</w:t>
        </w:r>
        <w:proofErr w:type="spellEnd"/>
        <w:r w:rsidRPr="00597F4E">
          <w:rPr>
            <w:rPrChange w:id="806" w:author="Microsoft Office User" w:date="2019-07-13T19:46:00Z">
              <w:rPr/>
            </w:rPrChange>
          </w:rPr>
          <w:t xml:space="preserve">, G. &amp; Mount, D. </w:t>
        </w:r>
        <w:r w:rsidRPr="00597F4E">
          <w:rPr>
            <w:i/>
            <w:iCs/>
            <w:rPrChange w:id="807" w:author="Microsoft Office User" w:date="2019-07-13T19:46:00Z">
              <w:rPr>
                <w:i/>
                <w:iCs/>
              </w:rPr>
            </w:rPrChange>
          </w:rPr>
          <w:t xml:space="preserve">RANN: Fast Nearest </w:t>
        </w:r>
        <w:proofErr w:type="spellStart"/>
        <w:r w:rsidRPr="00597F4E">
          <w:rPr>
            <w:i/>
            <w:iCs/>
            <w:rPrChange w:id="808" w:author="Microsoft Office User" w:date="2019-07-13T19:46:00Z">
              <w:rPr>
                <w:i/>
                <w:iCs/>
              </w:rPr>
            </w:rPrChange>
          </w:rPr>
          <w:t>Neighbour</w:t>
        </w:r>
        <w:proofErr w:type="spellEnd"/>
        <w:r w:rsidRPr="00597F4E">
          <w:rPr>
            <w:i/>
            <w:iCs/>
            <w:rPrChange w:id="809" w:author="Microsoft Office User" w:date="2019-07-13T19:46:00Z">
              <w:rPr>
                <w:i/>
                <w:iCs/>
              </w:rPr>
            </w:rPrChange>
          </w:rPr>
          <w:t xml:space="preserve"> Search (Wraps ANN Library) Using L2 Metric</w:t>
        </w:r>
        <w:r w:rsidRPr="00597F4E">
          <w:rPr>
            <w:rPrChange w:id="810" w:author="Microsoft Office User" w:date="2019-07-13T19:46:00Z">
              <w:rPr/>
            </w:rPrChange>
          </w:rPr>
          <w:t>. (2019).</w:t>
        </w:r>
      </w:ins>
    </w:p>
    <w:p w14:paraId="609D790E" w14:textId="77777777" w:rsidR="00597F4E" w:rsidRPr="00597F4E" w:rsidRDefault="00597F4E" w:rsidP="00597F4E">
      <w:pPr>
        <w:pStyle w:val="Bibliography"/>
        <w:rPr>
          <w:ins w:id="811" w:author="Microsoft Office User" w:date="2019-07-13T19:46:00Z"/>
          <w:rPrChange w:id="812" w:author="Microsoft Office User" w:date="2019-07-13T19:46:00Z">
            <w:rPr>
              <w:ins w:id="813" w:author="Microsoft Office User" w:date="2019-07-13T19:46:00Z"/>
            </w:rPr>
          </w:rPrChange>
        </w:rPr>
        <w:pPrChange w:id="814" w:author="Microsoft Office User" w:date="2019-07-13T19:46:00Z">
          <w:pPr>
            <w:widowControl w:val="0"/>
            <w:autoSpaceDE w:val="0"/>
            <w:autoSpaceDN w:val="0"/>
            <w:adjustRightInd w:val="0"/>
          </w:pPr>
        </w:pPrChange>
      </w:pPr>
      <w:ins w:id="815" w:author="Microsoft Office User" w:date="2019-07-13T19:46:00Z">
        <w:r w:rsidRPr="00597F4E">
          <w:rPr>
            <w:rPrChange w:id="816" w:author="Microsoft Office User" w:date="2019-07-13T19:46:00Z">
              <w:rPr/>
            </w:rPrChange>
          </w:rPr>
          <w:t>51.</w:t>
        </w:r>
        <w:r w:rsidRPr="00597F4E">
          <w:rPr>
            <w:rPrChange w:id="817" w:author="Microsoft Office User" w:date="2019-07-13T19:46:00Z">
              <w:rPr/>
            </w:rPrChange>
          </w:rPr>
          <w:tab/>
          <w:t xml:space="preserve">Reichardt, J. &amp; </w:t>
        </w:r>
        <w:proofErr w:type="spellStart"/>
        <w:r w:rsidRPr="00597F4E">
          <w:rPr>
            <w:rPrChange w:id="818" w:author="Microsoft Office User" w:date="2019-07-13T19:46:00Z">
              <w:rPr/>
            </w:rPrChange>
          </w:rPr>
          <w:t>Bornholdt</w:t>
        </w:r>
        <w:proofErr w:type="spellEnd"/>
        <w:r w:rsidRPr="00597F4E">
          <w:rPr>
            <w:rPrChange w:id="819" w:author="Microsoft Office User" w:date="2019-07-13T19:46:00Z">
              <w:rPr/>
            </w:rPrChange>
          </w:rPr>
          <w:t xml:space="preserve">, S. Statistical mechanics of community detection. </w:t>
        </w:r>
        <w:r w:rsidRPr="00597F4E">
          <w:rPr>
            <w:i/>
            <w:iCs/>
            <w:rPrChange w:id="820" w:author="Microsoft Office User" w:date="2019-07-13T19:46:00Z">
              <w:rPr>
                <w:i/>
                <w:iCs/>
              </w:rPr>
            </w:rPrChange>
          </w:rPr>
          <w:t>Phys. Rev. E</w:t>
        </w:r>
        <w:r w:rsidRPr="00597F4E">
          <w:rPr>
            <w:rPrChange w:id="821" w:author="Microsoft Office User" w:date="2019-07-13T19:46:00Z">
              <w:rPr/>
            </w:rPrChange>
          </w:rPr>
          <w:t xml:space="preserve"> </w:t>
        </w:r>
        <w:r w:rsidRPr="00597F4E">
          <w:rPr>
            <w:b/>
            <w:bCs/>
            <w:rPrChange w:id="822" w:author="Microsoft Office User" w:date="2019-07-13T19:46:00Z">
              <w:rPr>
                <w:b/>
                <w:bCs/>
              </w:rPr>
            </w:rPrChange>
          </w:rPr>
          <w:t>74</w:t>
        </w:r>
        <w:r w:rsidRPr="00597F4E">
          <w:rPr>
            <w:rPrChange w:id="823" w:author="Microsoft Office User" w:date="2019-07-13T19:46:00Z">
              <w:rPr/>
            </w:rPrChange>
          </w:rPr>
          <w:t>, 016110 (2006).</w:t>
        </w:r>
      </w:ins>
    </w:p>
    <w:p w14:paraId="6451BC27" w14:textId="447C20F4" w:rsidR="00F32665" w:rsidRPr="00597F4E" w:rsidDel="002C6E45" w:rsidRDefault="00F32665" w:rsidP="00597F4E">
      <w:pPr>
        <w:pStyle w:val="Bibliography"/>
        <w:rPr>
          <w:del w:id="824" w:author="Microsoft Office User" w:date="2019-07-13T19:32:00Z"/>
          <w:rPrChange w:id="825" w:author="Microsoft Office User" w:date="2019-07-13T19:46:00Z">
            <w:rPr>
              <w:del w:id="826" w:author="Microsoft Office User" w:date="2019-07-13T19:32:00Z"/>
            </w:rPr>
          </w:rPrChange>
        </w:rPr>
        <w:pPrChange w:id="827" w:author="Microsoft Office User" w:date="2019-07-13T19:46:00Z">
          <w:pPr>
            <w:pStyle w:val="Bibliography"/>
          </w:pPr>
        </w:pPrChange>
      </w:pPr>
      <w:del w:id="828" w:author="Microsoft Office User" w:date="2019-07-13T19:32:00Z">
        <w:r w:rsidRPr="00597F4E" w:rsidDel="002C6E45">
          <w:rPr>
            <w:rPrChange w:id="829" w:author="Microsoft Office User" w:date="2019-07-13T19:46:00Z">
              <w:rPr/>
            </w:rPrChange>
          </w:rPr>
          <w:delText>1.</w:delText>
        </w:r>
        <w:r w:rsidRPr="00597F4E" w:rsidDel="002C6E45">
          <w:rPr>
            <w:rPrChange w:id="830" w:author="Microsoft Office User" w:date="2019-07-13T19:46:00Z">
              <w:rPr/>
            </w:rPrChange>
          </w:rPr>
          <w:tab/>
          <w:delText xml:space="preserve">Regev, A. </w:delText>
        </w:r>
        <w:r w:rsidRPr="00597F4E" w:rsidDel="002C6E45">
          <w:rPr>
            <w:i/>
            <w:iCs/>
            <w:rPrChange w:id="831" w:author="Microsoft Office User" w:date="2019-07-13T19:46:00Z">
              <w:rPr>
                <w:i/>
                <w:iCs/>
              </w:rPr>
            </w:rPrChange>
          </w:rPr>
          <w:delText>et al.</w:delText>
        </w:r>
        <w:r w:rsidRPr="00597F4E" w:rsidDel="002C6E45">
          <w:rPr>
            <w:rPrChange w:id="832" w:author="Microsoft Office User" w:date="2019-07-13T19:46:00Z">
              <w:rPr/>
            </w:rPrChange>
          </w:rPr>
          <w:delText xml:space="preserve"> The Human Cell Atlas White Paper. </w:delText>
        </w:r>
        <w:r w:rsidRPr="00597F4E" w:rsidDel="002C6E45">
          <w:rPr>
            <w:i/>
            <w:iCs/>
            <w:rPrChange w:id="833" w:author="Microsoft Office User" w:date="2019-07-13T19:46:00Z">
              <w:rPr>
                <w:i/>
                <w:iCs/>
              </w:rPr>
            </w:rPrChange>
          </w:rPr>
          <w:delText>arXiv:1810.05192 [q-bio]</w:delText>
        </w:r>
        <w:r w:rsidRPr="00597F4E" w:rsidDel="002C6E45">
          <w:rPr>
            <w:rPrChange w:id="834" w:author="Microsoft Office User" w:date="2019-07-13T19:46:00Z">
              <w:rPr/>
            </w:rPrChange>
          </w:rPr>
          <w:delText xml:space="preserve"> (2018).</w:delText>
        </w:r>
      </w:del>
    </w:p>
    <w:p w14:paraId="2EAC0B7F" w14:textId="452C4529" w:rsidR="00F32665" w:rsidRPr="00597F4E" w:rsidDel="002C6E45" w:rsidRDefault="00F32665" w:rsidP="00597F4E">
      <w:pPr>
        <w:pStyle w:val="Bibliography"/>
        <w:rPr>
          <w:del w:id="835" w:author="Microsoft Office User" w:date="2019-07-13T19:32:00Z"/>
          <w:rPrChange w:id="836" w:author="Microsoft Office User" w:date="2019-07-13T19:46:00Z">
            <w:rPr>
              <w:del w:id="837" w:author="Microsoft Office User" w:date="2019-07-13T19:32:00Z"/>
            </w:rPr>
          </w:rPrChange>
        </w:rPr>
        <w:pPrChange w:id="838" w:author="Microsoft Office User" w:date="2019-07-13T19:46:00Z">
          <w:pPr>
            <w:pStyle w:val="Bibliography"/>
          </w:pPr>
        </w:pPrChange>
      </w:pPr>
      <w:del w:id="839" w:author="Microsoft Office User" w:date="2019-07-13T19:32:00Z">
        <w:r w:rsidRPr="00597F4E" w:rsidDel="002C6E45">
          <w:rPr>
            <w:rPrChange w:id="840" w:author="Microsoft Office User" w:date="2019-07-13T19:46:00Z">
              <w:rPr/>
            </w:rPrChange>
          </w:rPr>
          <w:delText>2.</w:delText>
        </w:r>
        <w:r w:rsidRPr="00597F4E" w:rsidDel="002C6E45">
          <w:rPr>
            <w:rPrChange w:id="841" w:author="Microsoft Office User" w:date="2019-07-13T19:46:00Z">
              <w:rPr/>
            </w:rPrChange>
          </w:rPr>
          <w:tab/>
          <w:delText xml:space="preserve">Macosko, E. Z. </w:delText>
        </w:r>
        <w:r w:rsidRPr="00597F4E" w:rsidDel="002C6E45">
          <w:rPr>
            <w:i/>
            <w:iCs/>
            <w:rPrChange w:id="842" w:author="Microsoft Office User" w:date="2019-07-13T19:46:00Z">
              <w:rPr>
                <w:i/>
                <w:iCs/>
              </w:rPr>
            </w:rPrChange>
          </w:rPr>
          <w:delText>et al.</w:delText>
        </w:r>
        <w:r w:rsidRPr="00597F4E" w:rsidDel="002C6E45">
          <w:rPr>
            <w:rPrChange w:id="843" w:author="Microsoft Office User" w:date="2019-07-13T19:46:00Z">
              <w:rPr/>
            </w:rPrChange>
          </w:rPr>
          <w:delText xml:space="preserve"> Highly Parallel Genome-wide Expression Profiling of Individual Cells Using Nanoliter Droplets. </w:delText>
        </w:r>
        <w:r w:rsidRPr="00597F4E" w:rsidDel="002C6E45">
          <w:rPr>
            <w:i/>
            <w:iCs/>
            <w:rPrChange w:id="844" w:author="Microsoft Office User" w:date="2019-07-13T19:46:00Z">
              <w:rPr>
                <w:i/>
                <w:iCs/>
              </w:rPr>
            </w:rPrChange>
          </w:rPr>
          <w:delText>Cell</w:delText>
        </w:r>
        <w:r w:rsidRPr="00597F4E" w:rsidDel="002C6E45">
          <w:rPr>
            <w:rPrChange w:id="845" w:author="Microsoft Office User" w:date="2019-07-13T19:46:00Z">
              <w:rPr/>
            </w:rPrChange>
          </w:rPr>
          <w:delText xml:space="preserve"> </w:delText>
        </w:r>
        <w:r w:rsidRPr="00597F4E" w:rsidDel="002C6E45">
          <w:rPr>
            <w:b/>
            <w:bCs/>
            <w:rPrChange w:id="846" w:author="Microsoft Office User" w:date="2019-07-13T19:46:00Z">
              <w:rPr>
                <w:b/>
                <w:bCs/>
              </w:rPr>
            </w:rPrChange>
          </w:rPr>
          <w:delText>161</w:delText>
        </w:r>
        <w:r w:rsidRPr="00597F4E" w:rsidDel="002C6E45">
          <w:rPr>
            <w:rPrChange w:id="847" w:author="Microsoft Office User" w:date="2019-07-13T19:46:00Z">
              <w:rPr/>
            </w:rPrChange>
          </w:rPr>
          <w:delText>, 1202–1214 (2015).</w:delText>
        </w:r>
      </w:del>
    </w:p>
    <w:p w14:paraId="1941CD1F" w14:textId="6F14E827" w:rsidR="00F32665" w:rsidRPr="00597F4E" w:rsidDel="002C6E45" w:rsidRDefault="00F32665" w:rsidP="00597F4E">
      <w:pPr>
        <w:pStyle w:val="Bibliography"/>
        <w:rPr>
          <w:del w:id="848" w:author="Microsoft Office User" w:date="2019-07-13T19:32:00Z"/>
          <w:rPrChange w:id="849" w:author="Microsoft Office User" w:date="2019-07-13T19:46:00Z">
            <w:rPr>
              <w:del w:id="850" w:author="Microsoft Office User" w:date="2019-07-13T19:32:00Z"/>
            </w:rPr>
          </w:rPrChange>
        </w:rPr>
        <w:pPrChange w:id="851" w:author="Microsoft Office User" w:date="2019-07-13T19:46:00Z">
          <w:pPr>
            <w:pStyle w:val="Bibliography"/>
          </w:pPr>
        </w:pPrChange>
      </w:pPr>
      <w:del w:id="852" w:author="Microsoft Office User" w:date="2019-07-13T19:32:00Z">
        <w:r w:rsidRPr="00597F4E" w:rsidDel="002C6E45">
          <w:rPr>
            <w:rPrChange w:id="853" w:author="Microsoft Office User" w:date="2019-07-13T19:46:00Z">
              <w:rPr/>
            </w:rPrChange>
          </w:rPr>
          <w:delText>3.</w:delText>
        </w:r>
        <w:r w:rsidRPr="00597F4E" w:rsidDel="002C6E45">
          <w:rPr>
            <w:rPrChange w:id="854" w:author="Microsoft Office User" w:date="2019-07-13T19:46:00Z">
              <w:rPr/>
            </w:rPrChange>
          </w:rPr>
          <w:tab/>
          <w:delText xml:space="preserve">Rosenberg, A. B. </w:delText>
        </w:r>
        <w:r w:rsidRPr="00597F4E" w:rsidDel="002C6E45">
          <w:rPr>
            <w:i/>
            <w:iCs/>
            <w:rPrChange w:id="855" w:author="Microsoft Office User" w:date="2019-07-13T19:46:00Z">
              <w:rPr>
                <w:i/>
                <w:iCs/>
              </w:rPr>
            </w:rPrChange>
          </w:rPr>
          <w:delText>et al.</w:delText>
        </w:r>
        <w:r w:rsidRPr="00597F4E" w:rsidDel="002C6E45">
          <w:rPr>
            <w:rPrChange w:id="856" w:author="Microsoft Office User" w:date="2019-07-13T19:46:00Z">
              <w:rPr/>
            </w:rPrChange>
          </w:rPr>
          <w:delText xml:space="preserve"> Single-cell profiling of the developing mouse brain and spinal cord with split-pool barcoding. </w:delText>
        </w:r>
        <w:r w:rsidRPr="00597F4E" w:rsidDel="002C6E45">
          <w:rPr>
            <w:i/>
            <w:iCs/>
            <w:rPrChange w:id="857" w:author="Microsoft Office User" w:date="2019-07-13T19:46:00Z">
              <w:rPr>
                <w:i/>
                <w:iCs/>
              </w:rPr>
            </w:rPrChange>
          </w:rPr>
          <w:delText>Science</w:delText>
        </w:r>
        <w:r w:rsidRPr="00597F4E" w:rsidDel="002C6E45">
          <w:rPr>
            <w:rPrChange w:id="858" w:author="Microsoft Office User" w:date="2019-07-13T19:46:00Z">
              <w:rPr/>
            </w:rPrChange>
          </w:rPr>
          <w:delText xml:space="preserve"> </w:delText>
        </w:r>
        <w:r w:rsidRPr="00597F4E" w:rsidDel="002C6E45">
          <w:rPr>
            <w:b/>
            <w:bCs/>
            <w:rPrChange w:id="859" w:author="Microsoft Office User" w:date="2019-07-13T19:46:00Z">
              <w:rPr>
                <w:b/>
                <w:bCs/>
              </w:rPr>
            </w:rPrChange>
          </w:rPr>
          <w:delText>360</w:delText>
        </w:r>
        <w:r w:rsidRPr="00597F4E" w:rsidDel="002C6E45">
          <w:rPr>
            <w:rPrChange w:id="860" w:author="Microsoft Office User" w:date="2019-07-13T19:46:00Z">
              <w:rPr/>
            </w:rPrChange>
          </w:rPr>
          <w:delText>, 176–182 (2018).</w:delText>
        </w:r>
      </w:del>
    </w:p>
    <w:p w14:paraId="0C66EAC4" w14:textId="5C1D8DFD" w:rsidR="00F32665" w:rsidRPr="00597F4E" w:rsidDel="002C6E45" w:rsidRDefault="00F32665" w:rsidP="00597F4E">
      <w:pPr>
        <w:pStyle w:val="Bibliography"/>
        <w:rPr>
          <w:del w:id="861" w:author="Microsoft Office User" w:date="2019-07-13T19:32:00Z"/>
          <w:rPrChange w:id="862" w:author="Microsoft Office User" w:date="2019-07-13T19:46:00Z">
            <w:rPr>
              <w:del w:id="863" w:author="Microsoft Office User" w:date="2019-07-13T19:32:00Z"/>
            </w:rPr>
          </w:rPrChange>
        </w:rPr>
        <w:pPrChange w:id="864" w:author="Microsoft Office User" w:date="2019-07-13T19:46:00Z">
          <w:pPr>
            <w:pStyle w:val="Bibliography"/>
          </w:pPr>
        </w:pPrChange>
      </w:pPr>
      <w:del w:id="865" w:author="Microsoft Office User" w:date="2019-07-13T19:32:00Z">
        <w:r w:rsidRPr="00597F4E" w:rsidDel="002C6E45">
          <w:rPr>
            <w:rPrChange w:id="866" w:author="Microsoft Office User" w:date="2019-07-13T19:46:00Z">
              <w:rPr/>
            </w:rPrChange>
          </w:rPr>
          <w:delText>4.</w:delText>
        </w:r>
        <w:r w:rsidRPr="00597F4E" w:rsidDel="002C6E45">
          <w:rPr>
            <w:rPrChange w:id="867" w:author="Microsoft Office User" w:date="2019-07-13T19:46:00Z">
              <w:rPr/>
            </w:rPrChange>
          </w:rPr>
          <w:tab/>
          <w:delText xml:space="preserve">10x Genomics. </w:delText>
        </w:r>
        <w:r w:rsidRPr="00597F4E" w:rsidDel="002C6E45">
          <w:rPr>
            <w:i/>
            <w:iCs/>
            <w:rPrChange w:id="868" w:author="Microsoft Office User" w:date="2019-07-13T19:46:00Z">
              <w:rPr>
                <w:i/>
                <w:iCs/>
              </w:rPr>
            </w:rPrChange>
          </w:rPr>
          <w:delText>Transcriptional Profiling of 1.3 Million Brain Cells with the Chromium Single Cell 3’ Solution</w:delText>
        </w:r>
        <w:r w:rsidRPr="00597F4E" w:rsidDel="002C6E45">
          <w:rPr>
            <w:rPrChange w:id="869" w:author="Microsoft Office User" w:date="2019-07-13T19:46:00Z">
              <w:rPr/>
            </w:rPrChange>
          </w:rPr>
          <w:delText>. (2017).</w:delText>
        </w:r>
      </w:del>
    </w:p>
    <w:p w14:paraId="63492623" w14:textId="7ACCDBB2" w:rsidR="00F32665" w:rsidRPr="00597F4E" w:rsidDel="002C6E45" w:rsidRDefault="00F32665" w:rsidP="00597F4E">
      <w:pPr>
        <w:pStyle w:val="Bibliography"/>
        <w:rPr>
          <w:del w:id="870" w:author="Microsoft Office User" w:date="2019-07-13T19:32:00Z"/>
          <w:rPrChange w:id="871" w:author="Microsoft Office User" w:date="2019-07-13T19:46:00Z">
            <w:rPr>
              <w:del w:id="872" w:author="Microsoft Office User" w:date="2019-07-13T19:32:00Z"/>
            </w:rPr>
          </w:rPrChange>
        </w:rPr>
        <w:pPrChange w:id="873" w:author="Microsoft Office User" w:date="2019-07-13T19:46:00Z">
          <w:pPr>
            <w:pStyle w:val="Bibliography"/>
          </w:pPr>
        </w:pPrChange>
      </w:pPr>
      <w:del w:id="874" w:author="Microsoft Office User" w:date="2019-07-13T19:32:00Z">
        <w:r w:rsidRPr="00597F4E" w:rsidDel="002C6E45">
          <w:rPr>
            <w:rPrChange w:id="875" w:author="Microsoft Office User" w:date="2019-07-13T19:46:00Z">
              <w:rPr/>
            </w:rPrChange>
          </w:rPr>
          <w:delText>5.</w:delText>
        </w:r>
        <w:r w:rsidRPr="00597F4E" w:rsidDel="002C6E45">
          <w:rPr>
            <w:rPrChange w:id="876" w:author="Microsoft Office User" w:date="2019-07-13T19:46:00Z">
              <w:rPr/>
            </w:rPrChange>
          </w:rPr>
          <w:tab/>
          <w:delText xml:space="preserve">Cao, J. </w:delText>
        </w:r>
        <w:r w:rsidRPr="00597F4E" w:rsidDel="002C6E45">
          <w:rPr>
            <w:i/>
            <w:iCs/>
            <w:rPrChange w:id="877" w:author="Microsoft Office User" w:date="2019-07-13T19:46:00Z">
              <w:rPr>
                <w:i/>
                <w:iCs/>
              </w:rPr>
            </w:rPrChange>
          </w:rPr>
          <w:delText>et al.</w:delText>
        </w:r>
        <w:r w:rsidRPr="00597F4E" w:rsidDel="002C6E45">
          <w:rPr>
            <w:rPrChange w:id="878" w:author="Microsoft Office User" w:date="2019-07-13T19:46:00Z">
              <w:rPr/>
            </w:rPrChange>
          </w:rPr>
          <w:delText xml:space="preserve"> The single-cell transcriptional landscape of mammalian organogenesis. </w:delText>
        </w:r>
        <w:r w:rsidRPr="00597F4E" w:rsidDel="002C6E45">
          <w:rPr>
            <w:i/>
            <w:iCs/>
            <w:rPrChange w:id="879" w:author="Microsoft Office User" w:date="2019-07-13T19:46:00Z">
              <w:rPr>
                <w:i/>
                <w:iCs/>
              </w:rPr>
            </w:rPrChange>
          </w:rPr>
          <w:delText>Nature</w:delText>
        </w:r>
        <w:r w:rsidRPr="00597F4E" w:rsidDel="002C6E45">
          <w:rPr>
            <w:rPrChange w:id="880" w:author="Microsoft Office User" w:date="2019-07-13T19:46:00Z">
              <w:rPr/>
            </w:rPrChange>
          </w:rPr>
          <w:delText xml:space="preserve"> </w:delText>
        </w:r>
        <w:r w:rsidRPr="00597F4E" w:rsidDel="002C6E45">
          <w:rPr>
            <w:b/>
            <w:bCs/>
            <w:rPrChange w:id="881" w:author="Microsoft Office User" w:date="2019-07-13T19:46:00Z">
              <w:rPr>
                <w:b/>
                <w:bCs/>
              </w:rPr>
            </w:rPrChange>
          </w:rPr>
          <w:delText>566</w:delText>
        </w:r>
        <w:r w:rsidRPr="00597F4E" w:rsidDel="002C6E45">
          <w:rPr>
            <w:rPrChange w:id="882" w:author="Microsoft Office User" w:date="2019-07-13T19:46:00Z">
              <w:rPr/>
            </w:rPrChange>
          </w:rPr>
          <w:delText>, 496–502 (2019).</w:delText>
        </w:r>
      </w:del>
    </w:p>
    <w:p w14:paraId="0848EAC1" w14:textId="4182BE78" w:rsidR="00F32665" w:rsidRPr="00597F4E" w:rsidDel="002C6E45" w:rsidRDefault="00F32665" w:rsidP="00597F4E">
      <w:pPr>
        <w:pStyle w:val="Bibliography"/>
        <w:rPr>
          <w:del w:id="883" w:author="Microsoft Office User" w:date="2019-07-13T19:32:00Z"/>
          <w:rPrChange w:id="884" w:author="Microsoft Office User" w:date="2019-07-13T19:46:00Z">
            <w:rPr>
              <w:del w:id="885" w:author="Microsoft Office User" w:date="2019-07-13T19:32:00Z"/>
            </w:rPr>
          </w:rPrChange>
        </w:rPr>
        <w:pPrChange w:id="886" w:author="Microsoft Office User" w:date="2019-07-13T19:46:00Z">
          <w:pPr>
            <w:pStyle w:val="Bibliography"/>
          </w:pPr>
        </w:pPrChange>
      </w:pPr>
      <w:del w:id="887" w:author="Microsoft Office User" w:date="2019-07-13T19:32:00Z">
        <w:r w:rsidRPr="00597F4E" w:rsidDel="002C6E45">
          <w:rPr>
            <w:rPrChange w:id="888" w:author="Microsoft Office User" w:date="2019-07-13T19:46:00Z">
              <w:rPr/>
            </w:rPrChange>
          </w:rPr>
          <w:delText>6.</w:delText>
        </w:r>
        <w:r w:rsidRPr="00597F4E" w:rsidDel="002C6E45">
          <w:rPr>
            <w:rPrChange w:id="889" w:author="Microsoft Office User" w:date="2019-07-13T19:46:00Z">
              <w:rPr/>
            </w:rPrChange>
          </w:rPr>
          <w:tab/>
          <w:delText xml:space="preserve">Birger, C. </w:delText>
        </w:r>
        <w:r w:rsidRPr="00597F4E" w:rsidDel="002C6E45">
          <w:rPr>
            <w:i/>
            <w:iCs/>
            <w:rPrChange w:id="890" w:author="Microsoft Office User" w:date="2019-07-13T19:46:00Z">
              <w:rPr>
                <w:i/>
                <w:iCs/>
              </w:rPr>
            </w:rPrChange>
          </w:rPr>
          <w:delText>et al.</w:delText>
        </w:r>
        <w:r w:rsidRPr="00597F4E" w:rsidDel="002C6E45">
          <w:rPr>
            <w:rPrChange w:id="891" w:author="Microsoft Office User" w:date="2019-07-13T19:46:00Z">
              <w:rPr/>
            </w:rPrChange>
          </w:rPr>
          <w:delText xml:space="preserve"> FireCloud, a scalable cloud-based platform for collaborative genome analysis: Strategies for reducing and controlling costs. </w:delText>
        </w:r>
        <w:r w:rsidRPr="00597F4E" w:rsidDel="002C6E45">
          <w:rPr>
            <w:i/>
            <w:iCs/>
            <w:rPrChange w:id="892" w:author="Microsoft Office User" w:date="2019-07-13T19:46:00Z">
              <w:rPr>
                <w:i/>
                <w:iCs/>
              </w:rPr>
            </w:rPrChange>
          </w:rPr>
          <w:delText>bioRxiv</w:delText>
        </w:r>
        <w:r w:rsidRPr="00597F4E" w:rsidDel="002C6E45">
          <w:rPr>
            <w:rPrChange w:id="893" w:author="Microsoft Office User" w:date="2019-07-13T19:46:00Z">
              <w:rPr/>
            </w:rPrChange>
          </w:rPr>
          <w:delText xml:space="preserve"> 209494 (2017). doi:10.1101/209494</w:delText>
        </w:r>
      </w:del>
    </w:p>
    <w:p w14:paraId="7062A003" w14:textId="66B6B36D" w:rsidR="00F32665" w:rsidRPr="00597F4E" w:rsidDel="002C6E45" w:rsidRDefault="00F32665" w:rsidP="00597F4E">
      <w:pPr>
        <w:pStyle w:val="Bibliography"/>
        <w:rPr>
          <w:del w:id="894" w:author="Microsoft Office User" w:date="2019-07-13T19:32:00Z"/>
          <w:rPrChange w:id="895" w:author="Microsoft Office User" w:date="2019-07-13T19:46:00Z">
            <w:rPr>
              <w:del w:id="896" w:author="Microsoft Office User" w:date="2019-07-13T19:32:00Z"/>
            </w:rPr>
          </w:rPrChange>
        </w:rPr>
        <w:pPrChange w:id="897" w:author="Microsoft Office User" w:date="2019-07-13T19:46:00Z">
          <w:pPr>
            <w:pStyle w:val="Bibliography"/>
          </w:pPr>
        </w:pPrChange>
      </w:pPr>
      <w:del w:id="898" w:author="Microsoft Office User" w:date="2019-07-13T19:32:00Z">
        <w:r w:rsidRPr="00597F4E" w:rsidDel="002C6E45">
          <w:rPr>
            <w:rPrChange w:id="899" w:author="Microsoft Office User" w:date="2019-07-13T19:46:00Z">
              <w:rPr/>
            </w:rPrChange>
          </w:rPr>
          <w:delText>7.</w:delText>
        </w:r>
        <w:r w:rsidRPr="00597F4E" w:rsidDel="002C6E45">
          <w:rPr>
            <w:rPrChange w:id="900" w:author="Microsoft Office User" w:date="2019-07-13T19:46:00Z">
              <w:rPr/>
            </w:rPrChange>
          </w:rPr>
          <w:tab/>
          <w:delText xml:space="preserve">Zheng, G. X. Y. </w:delText>
        </w:r>
        <w:r w:rsidRPr="00597F4E" w:rsidDel="002C6E45">
          <w:rPr>
            <w:i/>
            <w:iCs/>
            <w:rPrChange w:id="901" w:author="Microsoft Office User" w:date="2019-07-13T19:46:00Z">
              <w:rPr>
                <w:i/>
                <w:iCs/>
              </w:rPr>
            </w:rPrChange>
          </w:rPr>
          <w:delText>et al.</w:delText>
        </w:r>
        <w:r w:rsidRPr="00597F4E" w:rsidDel="002C6E45">
          <w:rPr>
            <w:rPrChange w:id="902" w:author="Microsoft Office User" w:date="2019-07-13T19:46:00Z">
              <w:rPr/>
            </w:rPrChange>
          </w:rPr>
          <w:delText xml:space="preserve"> Massively parallel digital transcriptional profiling of single cells. </w:delText>
        </w:r>
        <w:r w:rsidRPr="00597F4E" w:rsidDel="002C6E45">
          <w:rPr>
            <w:i/>
            <w:iCs/>
            <w:rPrChange w:id="903" w:author="Microsoft Office User" w:date="2019-07-13T19:46:00Z">
              <w:rPr>
                <w:i/>
                <w:iCs/>
              </w:rPr>
            </w:rPrChange>
          </w:rPr>
          <w:delText>Nat Commun</w:delText>
        </w:r>
        <w:r w:rsidRPr="00597F4E" w:rsidDel="002C6E45">
          <w:rPr>
            <w:rPrChange w:id="904" w:author="Microsoft Office User" w:date="2019-07-13T19:46:00Z">
              <w:rPr/>
            </w:rPrChange>
          </w:rPr>
          <w:delText xml:space="preserve"> </w:delText>
        </w:r>
        <w:r w:rsidRPr="00597F4E" w:rsidDel="002C6E45">
          <w:rPr>
            <w:b/>
            <w:bCs/>
            <w:rPrChange w:id="905" w:author="Microsoft Office User" w:date="2019-07-13T19:46:00Z">
              <w:rPr>
                <w:b/>
                <w:bCs/>
              </w:rPr>
            </w:rPrChange>
          </w:rPr>
          <w:delText>8</w:delText>
        </w:r>
        <w:r w:rsidRPr="00597F4E" w:rsidDel="002C6E45">
          <w:rPr>
            <w:rPrChange w:id="906" w:author="Microsoft Office User" w:date="2019-07-13T19:46:00Z">
              <w:rPr/>
            </w:rPrChange>
          </w:rPr>
          <w:delText>, 14049 (2017).</w:delText>
        </w:r>
      </w:del>
    </w:p>
    <w:p w14:paraId="12A1923F" w14:textId="328B759B" w:rsidR="00F32665" w:rsidRPr="00597F4E" w:rsidDel="002C6E45" w:rsidRDefault="00F32665" w:rsidP="00597F4E">
      <w:pPr>
        <w:pStyle w:val="Bibliography"/>
        <w:rPr>
          <w:del w:id="907" w:author="Microsoft Office User" w:date="2019-07-13T19:32:00Z"/>
          <w:rPrChange w:id="908" w:author="Microsoft Office User" w:date="2019-07-13T19:46:00Z">
            <w:rPr>
              <w:del w:id="909" w:author="Microsoft Office User" w:date="2019-07-13T19:32:00Z"/>
            </w:rPr>
          </w:rPrChange>
        </w:rPr>
        <w:pPrChange w:id="910" w:author="Microsoft Office User" w:date="2019-07-13T19:46:00Z">
          <w:pPr>
            <w:pStyle w:val="Bibliography"/>
          </w:pPr>
        </w:pPrChange>
      </w:pPr>
      <w:del w:id="911" w:author="Microsoft Office User" w:date="2019-07-13T19:32:00Z">
        <w:r w:rsidRPr="00597F4E" w:rsidDel="002C6E45">
          <w:rPr>
            <w:rPrChange w:id="912" w:author="Microsoft Office User" w:date="2019-07-13T19:46:00Z">
              <w:rPr/>
            </w:rPrChange>
          </w:rPr>
          <w:delText>8.</w:delText>
        </w:r>
        <w:r w:rsidRPr="00597F4E" w:rsidDel="002C6E45">
          <w:rPr>
            <w:rPrChange w:id="913" w:author="Microsoft Office User" w:date="2019-07-13T19:46:00Z">
              <w:rPr/>
            </w:rPrChange>
          </w:rPr>
          <w:tab/>
          <w:delText xml:space="preserve">Satija, R., Farrell, J. A., Gennert, D., Schier, A. F. &amp; Regev, A. Spatial reconstruction of single-cell gene expression data. </w:delText>
        </w:r>
        <w:r w:rsidRPr="00597F4E" w:rsidDel="002C6E45">
          <w:rPr>
            <w:i/>
            <w:iCs/>
            <w:rPrChange w:id="914" w:author="Microsoft Office User" w:date="2019-07-13T19:46:00Z">
              <w:rPr>
                <w:i/>
                <w:iCs/>
              </w:rPr>
            </w:rPrChange>
          </w:rPr>
          <w:delText>Nat. Biotechnol.</w:delText>
        </w:r>
        <w:r w:rsidRPr="00597F4E" w:rsidDel="002C6E45">
          <w:rPr>
            <w:rPrChange w:id="915" w:author="Microsoft Office User" w:date="2019-07-13T19:46:00Z">
              <w:rPr/>
            </w:rPrChange>
          </w:rPr>
          <w:delText xml:space="preserve"> </w:delText>
        </w:r>
        <w:r w:rsidRPr="00597F4E" w:rsidDel="002C6E45">
          <w:rPr>
            <w:b/>
            <w:bCs/>
            <w:rPrChange w:id="916" w:author="Microsoft Office User" w:date="2019-07-13T19:46:00Z">
              <w:rPr>
                <w:b/>
                <w:bCs/>
              </w:rPr>
            </w:rPrChange>
          </w:rPr>
          <w:delText>33</w:delText>
        </w:r>
        <w:r w:rsidRPr="00597F4E" w:rsidDel="002C6E45">
          <w:rPr>
            <w:rPrChange w:id="917" w:author="Microsoft Office User" w:date="2019-07-13T19:46:00Z">
              <w:rPr/>
            </w:rPrChange>
          </w:rPr>
          <w:delText>, 495–502 (2015).</w:delText>
        </w:r>
      </w:del>
    </w:p>
    <w:p w14:paraId="5B7437CD" w14:textId="3E9EABAA" w:rsidR="00F32665" w:rsidRPr="00597F4E" w:rsidDel="002C6E45" w:rsidRDefault="00F32665" w:rsidP="00597F4E">
      <w:pPr>
        <w:pStyle w:val="Bibliography"/>
        <w:rPr>
          <w:del w:id="918" w:author="Microsoft Office User" w:date="2019-07-13T19:32:00Z"/>
          <w:rPrChange w:id="919" w:author="Microsoft Office User" w:date="2019-07-13T19:46:00Z">
            <w:rPr>
              <w:del w:id="920" w:author="Microsoft Office User" w:date="2019-07-13T19:32:00Z"/>
            </w:rPr>
          </w:rPrChange>
        </w:rPr>
        <w:pPrChange w:id="921" w:author="Microsoft Office User" w:date="2019-07-13T19:46:00Z">
          <w:pPr>
            <w:pStyle w:val="Bibliography"/>
          </w:pPr>
        </w:pPrChange>
      </w:pPr>
      <w:del w:id="922" w:author="Microsoft Office User" w:date="2019-07-13T19:32:00Z">
        <w:r w:rsidRPr="00597F4E" w:rsidDel="002C6E45">
          <w:rPr>
            <w:rPrChange w:id="923" w:author="Microsoft Office User" w:date="2019-07-13T19:46:00Z">
              <w:rPr/>
            </w:rPrChange>
          </w:rPr>
          <w:delText>9.</w:delText>
        </w:r>
        <w:r w:rsidRPr="00597F4E" w:rsidDel="002C6E45">
          <w:rPr>
            <w:rPrChange w:id="924" w:author="Microsoft Office User" w:date="2019-07-13T19:46:00Z">
              <w:rPr/>
            </w:rPrChange>
          </w:rPr>
          <w:tab/>
          <w:delText xml:space="preserve">Human Immune Cell Atlas Project Data. Available at: https://preview.data.humancellatlas.org. </w:delText>
        </w:r>
      </w:del>
    </w:p>
    <w:p w14:paraId="148DA72A" w14:textId="788DA494" w:rsidR="00F32665" w:rsidRPr="00597F4E" w:rsidDel="002C6E45" w:rsidRDefault="00F32665" w:rsidP="00597F4E">
      <w:pPr>
        <w:pStyle w:val="Bibliography"/>
        <w:rPr>
          <w:del w:id="925" w:author="Microsoft Office User" w:date="2019-07-13T19:32:00Z"/>
          <w:rPrChange w:id="926" w:author="Microsoft Office User" w:date="2019-07-13T19:46:00Z">
            <w:rPr>
              <w:del w:id="927" w:author="Microsoft Office User" w:date="2019-07-13T19:32:00Z"/>
            </w:rPr>
          </w:rPrChange>
        </w:rPr>
        <w:pPrChange w:id="928" w:author="Microsoft Office User" w:date="2019-07-13T19:46:00Z">
          <w:pPr>
            <w:pStyle w:val="Bibliography"/>
          </w:pPr>
        </w:pPrChange>
      </w:pPr>
      <w:del w:id="929" w:author="Microsoft Office User" w:date="2019-07-13T19:32:00Z">
        <w:r w:rsidRPr="00597F4E" w:rsidDel="002C6E45">
          <w:rPr>
            <w:rPrChange w:id="930" w:author="Microsoft Office User" w:date="2019-07-13T19:46:00Z">
              <w:rPr/>
            </w:rPrChange>
          </w:rPr>
          <w:delText>10.</w:delText>
        </w:r>
        <w:r w:rsidRPr="00597F4E" w:rsidDel="002C6E45">
          <w:rPr>
            <w:rPrChange w:id="931" w:author="Microsoft Office User" w:date="2019-07-13T19:46:00Z">
              <w:rPr/>
            </w:rPrChange>
          </w:rPr>
          <w:tab/>
          <w:delText xml:space="preserve">Wolf, F. A., Angerer, P. &amp; Theis, F. J. SCANPY: large-scale single-cell gene expression data analysis. </w:delText>
        </w:r>
        <w:r w:rsidRPr="00597F4E" w:rsidDel="002C6E45">
          <w:rPr>
            <w:i/>
            <w:iCs/>
            <w:rPrChange w:id="932" w:author="Microsoft Office User" w:date="2019-07-13T19:46:00Z">
              <w:rPr>
                <w:i/>
                <w:iCs/>
              </w:rPr>
            </w:rPrChange>
          </w:rPr>
          <w:delText>Genome Biol.</w:delText>
        </w:r>
        <w:r w:rsidRPr="00597F4E" w:rsidDel="002C6E45">
          <w:rPr>
            <w:rPrChange w:id="933" w:author="Microsoft Office User" w:date="2019-07-13T19:46:00Z">
              <w:rPr/>
            </w:rPrChange>
          </w:rPr>
          <w:delText xml:space="preserve"> </w:delText>
        </w:r>
        <w:r w:rsidRPr="00597F4E" w:rsidDel="002C6E45">
          <w:rPr>
            <w:b/>
            <w:bCs/>
            <w:rPrChange w:id="934" w:author="Microsoft Office User" w:date="2019-07-13T19:46:00Z">
              <w:rPr>
                <w:b/>
                <w:bCs/>
              </w:rPr>
            </w:rPrChange>
          </w:rPr>
          <w:delText>19</w:delText>
        </w:r>
        <w:r w:rsidRPr="00597F4E" w:rsidDel="002C6E45">
          <w:rPr>
            <w:rPrChange w:id="935" w:author="Microsoft Office User" w:date="2019-07-13T19:46:00Z">
              <w:rPr/>
            </w:rPrChange>
          </w:rPr>
          <w:delText>, 15 (2018).</w:delText>
        </w:r>
      </w:del>
    </w:p>
    <w:p w14:paraId="1952BB1F" w14:textId="4AAD57F6" w:rsidR="00F32665" w:rsidRPr="00597F4E" w:rsidDel="002C6E45" w:rsidRDefault="00F32665" w:rsidP="00597F4E">
      <w:pPr>
        <w:pStyle w:val="Bibliography"/>
        <w:rPr>
          <w:del w:id="936" w:author="Microsoft Office User" w:date="2019-07-13T19:32:00Z"/>
          <w:rPrChange w:id="937" w:author="Microsoft Office User" w:date="2019-07-13T19:46:00Z">
            <w:rPr>
              <w:del w:id="938" w:author="Microsoft Office User" w:date="2019-07-13T19:32:00Z"/>
            </w:rPr>
          </w:rPrChange>
        </w:rPr>
        <w:pPrChange w:id="939" w:author="Microsoft Office User" w:date="2019-07-13T19:46:00Z">
          <w:pPr>
            <w:pStyle w:val="Bibliography"/>
          </w:pPr>
        </w:pPrChange>
      </w:pPr>
      <w:del w:id="940" w:author="Microsoft Office User" w:date="2019-07-13T19:32:00Z">
        <w:r w:rsidRPr="00597F4E" w:rsidDel="002C6E45">
          <w:rPr>
            <w:rPrChange w:id="941" w:author="Microsoft Office User" w:date="2019-07-13T19:46:00Z">
              <w:rPr/>
            </w:rPrChange>
          </w:rPr>
          <w:delText>11.</w:delText>
        </w:r>
        <w:r w:rsidRPr="00597F4E" w:rsidDel="002C6E45">
          <w:rPr>
            <w:rPrChange w:id="942" w:author="Microsoft Office User" w:date="2019-07-13T19:46:00Z">
              <w:rPr/>
            </w:rPrChange>
          </w:rPr>
          <w:tab/>
          <w:delText xml:space="preserve">Picelli, S. </w:delText>
        </w:r>
        <w:r w:rsidRPr="00597F4E" w:rsidDel="002C6E45">
          <w:rPr>
            <w:i/>
            <w:iCs/>
            <w:rPrChange w:id="943" w:author="Microsoft Office User" w:date="2019-07-13T19:46:00Z">
              <w:rPr>
                <w:i/>
                <w:iCs/>
              </w:rPr>
            </w:rPrChange>
          </w:rPr>
          <w:delText>et al.</w:delText>
        </w:r>
        <w:r w:rsidRPr="00597F4E" w:rsidDel="002C6E45">
          <w:rPr>
            <w:rPrChange w:id="944" w:author="Microsoft Office User" w:date="2019-07-13T19:46:00Z">
              <w:rPr/>
            </w:rPrChange>
          </w:rPr>
          <w:delText xml:space="preserve"> Smart-seq2 for sensitive full-length transcriptome profiling in single cells. </w:delText>
        </w:r>
        <w:r w:rsidRPr="00597F4E" w:rsidDel="002C6E45">
          <w:rPr>
            <w:i/>
            <w:iCs/>
            <w:rPrChange w:id="945" w:author="Microsoft Office User" w:date="2019-07-13T19:46:00Z">
              <w:rPr>
                <w:i/>
                <w:iCs/>
              </w:rPr>
            </w:rPrChange>
          </w:rPr>
          <w:delText>Nat. Methods</w:delText>
        </w:r>
        <w:r w:rsidRPr="00597F4E" w:rsidDel="002C6E45">
          <w:rPr>
            <w:rPrChange w:id="946" w:author="Microsoft Office User" w:date="2019-07-13T19:46:00Z">
              <w:rPr/>
            </w:rPrChange>
          </w:rPr>
          <w:delText xml:space="preserve"> </w:delText>
        </w:r>
        <w:r w:rsidRPr="00597F4E" w:rsidDel="002C6E45">
          <w:rPr>
            <w:b/>
            <w:bCs/>
            <w:rPrChange w:id="947" w:author="Microsoft Office User" w:date="2019-07-13T19:46:00Z">
              <w:rPr>
                <w:b/>
                <w:bCs/>
              </w:rPr>
            </w:rPrChange>
          </w:rPr>
          <w:delText>10</w:delText>
        </w:r>
        <w:r w:rsidRPr="00597F4E" w:rsidDel="002C6E45">
          <w:rPr>
            <w:rPrChange w:id="948" w:author="Microsoft Office User" w:date="2019-07-13T19:46:00Z">
              <w:rPr/>
            </w:rPrChange>
          </w:rPr>
          <w:delText>, 1096–1098 (2013).</w:delText>
        </w:r>
      </w:del>
    </w:p>
    <w:p w14:paraId="15E144F8" w14:textId="0038EAED" w:rsidR="00F32665" w:rsidRPr="00597F4E" w:rsidDel="002C6E45" w:rsidRDefault="00F32665" w:rsidP="00597F4E">
      <w:pPr>
        <w:pStyle w:val="Bibliography"/>
        <w:rPr>
          <w:del w:id="949" w:author="Microsoft Office User" w:date="2019-07-13T19:32:00Z"/>
          <w:rPrChange w:id="950" w:author="Microsoft Office User" w:date="2019-07-13T19:46:00Z">
            <w:rPr>
              <w:del w:id="951" w:author="Microsoft Office User" w:date="2019-07-13T19:32:00Z"/>
            </w:rPr>
          </w:rPrChange>
        </w:rPr>
        <w:pPrChange w:id="952" w:author="Microsoft Office User" w:date="2019-07-13T19:46:00Z">
          <w:pPr>
            <w:pStyle w:val="Bibliography"/>
          </w:pPr>
        </w:pPrChange>
      </w:pPr>
      <w:del w:id="953" w:author="Microsoft Office User" w:date="2019-07-13T19:32:00Z">
        <w:r w:rsidRPr="00597F4E" w:rsidDel="002C6E45">
          <w:rPr>
            <w:rPrChange w:id="954" w:author="Microsoft Office User" w:date="2019-07-13T19:46:00Z">
              <w:rPr/>
            </w:rPrChange>
          </w:rPr>
          <w:delText>12.</w:delText>
        </w:r>
        <w:r w:rsidRPr="00597F4E" w:rsidDel="002C6E45">
          <w:rPr>
            <w:rPrChange w:id="955" w:author="Microsoft Office User" w:date="2019-07-13T19:46:00Z">
              <w:rPr/>
            </w:rPrChange>
          </w:rPr>
          <w:tab/>
          <w:delText xml:space="preserve">Stoeckius, M. </w:delText>
        </w:r>
        <w:r w:rsidRPr="00597F4E" w:rsidDel="002C6E45">
          <w:rPr>
            <w:i/>
            <w:iCs/>
            <w:rPrChange w:id="956" w:author="Microsoft Office User" w:date="2019-07-13T19:46:00Z">
              <w:rPr>
                <w:i/>
                <w:iCs/>
              </w:rPr>
            </w:rPrChange>
          </w:rPr>
          <w:delText>et al.</w:delText>
        </w:r>
        <w:r w:rsidRPr="00597F4E" w:rsidDel="002C6E45">
          <w:rPr>
            <w:rPrChange w:id="957" w:author="Microsoft Office User" w:date="2019-07-13T19:46:00Z">
              <w:rPr/>
            </w:rPrChange>
          </w:rPr>
          <w:delText xml:space="preserve"> Simultaneous epitope and transcriptome measurement in single cells. </w:delText>
        </w:r>
        <w:r w:rsidRPr="00597F4E" w:rsidDel="002C6E45">
          <w:rPr>
            <w:i/>
            <w:iCs/>
            <w:rPrChange w:id="958" w:author="Microsoft Office User" w:date="2019-07-13T19:46:00Z">
              <w:rPr>
                <w:i/>
                <w:iCs/>
              </w:rPr>
            </w:rPrChange>
          </w:rPr>
          <w:delText>Nat. Methods</w:delText>
        </w:r>
        <w:r w:rsidRPr="00597F4E" w:rsidDel="002C6E45">
          <w:rPr>
            <w:rPrChange w:id="959" w:author="Microsoft Office User" w:date="2019-07-13T19:46:00Z">
              <w:rPr/>
            </w:rPrChange>
          </w:rPr>
          <w:delText xml:space="preserve"> </w:delText>
        </w:r>
        <w:r w:rsidRPr="00597F4E" w:rsidDel="002C6E45">
          <w:rPr>
            <w:b/>
            <w:bCs/>
            <w:rPrChange w:id="960" w:author="Microsoft Office User" w:date="2019-07-13T19:46:00Z">
              <w:rPr>
                <w:b/>
                <w:bCs/>
              </w:rPr>
            </w:rPrChange>
          </w:rPr>
          <w:delText>14</w:delText>
        </w:r>
        <w:r w:rsidRPr="00597F4E" w:rsidDel="002C6E45">
          <w:rPr>
            <w:rPrChange w:id="961" w:author="Microsoft Office User" w:date="2019-07-13T19:46:00Z">
              <w:rPr/>
            </w:rPrChange>
          </w:rPr>
          <w:delText>, 865–868 (2017).</w:delText>
        </w:r>
      </w:del>
    </w:p>
    <w:p w14:paraId="7E1F941D" w14:textId="11B23FAA" w:rsidR="00F32665" w:rsidRPr="00597F4E" w:rsidDel="002C6E45" w:rsidRDefault="00F32665" w:rsidP="00597F4E">
      <w:pPr>
        <w:pStyle w:val="Bibliography"/>
        <w:rPr>
          <w:del w:id="962" w:author="Microsoft Office User" w:date="2019-07-13T19:32:00Z"/>
          <w:rPrChange w:id="963" w:author="Microsoft Office User" w:date="2019-07-13T19:46:00Z">
            <w:rPr>
              <w:del w:id="964" w:author="Microsoft Office User" w:date="2019-07-13T19:32:00Z"/>
            </w:rPr>
          </w:rPrChange>
        </w:rPr>
        <w:pPrChange w:id="965" w:author="Microsoft Office User" w:date="2019-07-13T19:46:00Z">
          <w:pPr>
            <w:pStyle w:val="Bibliography"/>
          </w:pPr>
        </w:pPrChange>
      </w:pPr>
      <w:del w:id="966" w:author="Microsoft Office User" w:date="2019-07-13T19:32:00Z">
        <w:r w:rsidRPr="00597F4E" w:rsidDel="002C6E45">
          <w:rPr>
            <w:rPrChange w:id="967" w:author="Microsoft Office User" w:date="2019-07-13T19:46:00Z">
              <w:rPr/>
            </w:rPrChange>
          </w:rPr>
          <w:delText>13.</w:delText>
        </w:r>
        <w:r w:rsidRPr="00597F4E" w:rsidDel="002C6E45">
          <w:rPr>
            <w:rPrChange w:id="968" w:author="Microsoft Office User" w:date="2019-07-13T19:46:00Z">
              <w:rPr/>
            </w:rPrChange>
          </w:rPr>
          <w:tab/>
          <w:delText xml:space="preserve">Dixit, A. </w:delText>
        </w:r>
        <w:r w:rsidRPr="00597F4E" w:rsidDel="002C6E45">
          <w:rPr>
            <w:i/>
            <w:iCs/>
            <w:rPrChange w:id="969" w:author="Microsoft Office User" w:date="2019-07-13T19:46:00Z">
              <w:rPr>
                <w:i/>
                <w:iCs/>
              </w:rPr>
            </w:rPrChange>
          </w:rPr>
          <w:delText>et al.</w:delText>
        </w:r>
        <w:r w:rsidRPr="00597F4E" w:rsidDel="002C6E45">
          <w:rPr>
            <w:rPrChange w:id="970" w:author="Microsoft Office User" w:date="2019-07-13T19:46:00Z">
              <w:rPr/>
            </w:rPrChange>
          </w:rPr>
          <w:delText xml:space="preserve"> Perturb-Seq: Dissecting Molecular Circuits with Scalable Single-Cell RNA Profiling of Pooled Genetic Screens. </w:delText>
        </w:r>
        <w:r w:rsidRPr="00597F4E" w:rsidDel="002C6E45">
          <w:rPr>
            <w:i/>
            <w:iCs/>
            <w:rPrChange w:id="971" w:author="Microsoft Office User" w:date="2019-07-13T19:46:00Z">
              <w:rPr>
                <w:i/>
                <w:iCs/>
              </w:rPr>
            </w:rPrChange>
          </w:rPr>
          <w:delText>Cell</w:delText>
        </w:r>
        <w:r w:rsidRPr="00597F4E" w:rsidDel="002C6E45">
          <w:rPr>
            <w:rPrChange w:id="972" w:author="Microsoft Office User" w:date="2019-07-13T19:46:00Z">
              <w:rPr/>
            </w:rPrChange>
          </w:rPr>
          <w:delText xml:space="preserve"> </w:delText>
        </w:r>
        <w:r w:rsidRPr="00597F4E" w:rsidDel="002C6E45">
          <w:rPr>
            <w:b/>
            <w:bCs/>
            <w:rPrChange w:id="973" w:author="Microsoft Office User" w:date="2019-07-13T19:46:00Z">
              <w:rPr>
                <w:b/>
                <w:bCs/>
              </w:rPr>
            </w:rPrChange>
          </w:rPr>
          <w:delText>167</w:delText>
        </w:r>
        <w:r w:rsidRPr="00597F4E" w:rsidDel="002C6E45">
          <w:rPr>
            <w:rPrChange w:id="974" w:author="Microsoft Office User" w:date="2019-07-13T19:46:00Z">
              <w:rPr/>
            </w:rPrChange>
          </w:rPr>
          <w:delText>, 1853-1866.e17 (2016).</w:delText>
        </w:r>
      </w:del>
    </w:p>
    <w:p w14:paraId="1C821B51" w14:textId="5D97EB28" w:rsidR="00F32665" w:rsidRPr="00597F4E" w:rsidDel="002C6E45" w:rsidRDefault="00F32665" w:rsidP="00597F4E">
      <w:pPr>
        <w:pStyle w:val="Bibliography"/>
        <w:rPr>
          <w:del w:id="975" w:author="Microsoft Office User" w:date="2019-07-13T19:32:00Z"/>
          <w:rPrChange w:id="976" w:author="Microsoft Office User" w:date="2019-07-13T19:46:00Z">
            <w:rPr>
              <w:del w:id="977" w:author="Microsoft Office User" w:date="2019-07-13T19:32:00Z"/>
            </w:rPr>
          </w:rPrChange>
        </w:rPr>
        <w:pPrChange w:id="978" w:author="Microsoft Office User" w:date="2019-07-13T19:46:00Z">
          <w:pPr>
            <w:pStyle w:val="Bibliography"/>
          </w:pPr>
        </w:pPrChange>
      </w:pPr>
      <w:del w:id="979" w:author="Microsoft Office User" w:date="2019-07-13T19:32:00Z">
        <w:r w:rsidRPr="00597F4E" w:rsidDel="002C6E45">
          <w:rPr>
            <w:rPrChange w:id="980" w:author="Microsoft Office User" w:date="2019-07-13T19:46:00Z">
              <w:rPr/>
            </w:rPrChange>
          </w:rPr>
          <w:delText>14.</w:delText>
        </w:r>
        <w:r w:rsidRPr="00597F4E" w:rsidDel="002C6E45">
          <w:rPr>
            <w:rPrChange w:id="981" w:author="Microsoft Office User" w:date="2019-07-13T19:46:00Z">
              <w:rPr/>
            </w:rPrChange>
          </w:rPr>
          <w:tab/>
          <w:delText xml:space="preserve">Adamson, B. </w:delText>
        </w:r>
        <w:r w:rsidRPr="00597F4E" w:rsidDel="002C6E45">
          <w:rPr>
            <w:i/>
            <w:iCs/>
            <w:rPrChange w:id="982" w:author="Microsoft Office User" w:date="2019-07-13T19:46:00Z">
              <w:rPr>
                <w:i/>
                <w:iCs/>
              </w:rPr>
            </w:rPrChange>
          </w:rPr>
          <w:delText>et al.</w:delText>
        </w:r>
        <w:r w:rsidRPr="00597F4E" w:rsidDel="002C6E45">
          <w:rPr>
            <w:rPrChange w:id="983" w:author="Microsoft Office User" w:date="2019-07-13T19:46:00Z">
              <w:rPr/>
            </w:rPrChange>
          </w:rPr>
          <w:delText xml:space="preserve"> A Multiplexed Single-Cell CRISPR Screening Platform Enables Systematic Dissection of the Unfolded Protein Response. </w:delText>
        </w:r>
        <w:r w:rsidRPr="00597F4E" w:rsidDel="002C6E45">
          <w:rPr>
            <w:i/>
            <w:iCs/>
            <w:rPrChange w:id="984" w:author="Microsoft Office User" w:date="2019-07-13T19:46:00Z">
              <w:rPr>
                <w:i/>
                <w:iCs/>
              </w:rPr>
            </w:rPrChange>
          </w:rPr>
          <w:delText>Cell</w:delText>
        </w:r>
        <w:r w:rsidRPr="00597F4E" w:rsidDel="002C6E45">
          <w:rPr>
            <w:rPrChange w:id="985" w:author="Microsoft Office User" w:date="2019-07-13T19:46:00Z">
              <w:rPr/>
            </w:rPrChange>
          </w:rPr>
          <w:delText xml:space="preserve"> </w:delText>
        </w:r>
        <w:r w:rsidRPr="00597F4E" w:rsidDel="002C6E45">
          <w:rPr>
            <w:b/>
            <w:bCs/>
            <w:rPrChange w:id="986" w:author="Microsoft Office User" w:date="2019-07-13T19:46:00Z">
              <w:rPr>
                <w:b/>
                <w:bCs/>
              </w:rPr>
            </w:rPrChange>
          </w:rPr>
          <w:delText>167</w:delText>
        </w:r>
        <w:r w:rsidRPr="00597F4E" w:rsidDel="002C6E45">
          <w:rPr>
            <w:rPrChange w:id="987" w:author="Microsoft Office User" w:date="2019-07-13T19:46:00Z">
              <w:rPr/>
            </w:rPrChange>
          </w:rPr>
          <w:delText>, 1867-1882.e21 (2016).</w:delText>
        </w:r>
      </w:del>
    </w:p>
    <w:p w14:paraId="465EB2CA" w14:textId="7511603A" w:rsidR="00F32665" w:rsidRPr="00597F4E" w:rsidDel="002C6E45" w:rsidRDefault="00F32665" w:rsidP="00597F4E">
      <w:pPr>
        <w:pStyle w:val="Bibliography"/>
        <w:rPr>
          <w:del w:id="988" w:author="Microsoft Office User" w:date="2019-07-13T19:32:00Z"/>
          <w:rPrChange w:id="989" w:author="Microsoft Office User" w:date="2019-07-13T19:46:00Z">
            <w:rPr>
              <w:del w:id="990" w:author="Microsoft Office User" w:date="2019-07-13T19:32:00Z"/>
            </w:rPr>
          </w:rPrChange>
        </w:rPr>
        <w:pPrChange w:id="991" w:author="Microsoft Office User" w:date="2019-07-13T19:46:00Z">
          <w:pPr>
            <w:pStyle w:val="Bibliography"/>
          </w:pPr>
        </w:pPrChange>
      </w:pPr>
      <w:del w:id="992" w:author="Microsoft Office User" w:date="2019-07-13T19:32:00Z">
        <w:r w:rsidRPr="00597F4E" w:rsidDel="002C6E45">
          <w:rPr>
            <w:rPrChange w:id="993" w:author="Microsoft Office User" w:date="2019-07-13T19:46:00Z">
              <w:rPr/>
            </w:rPrChange>
          </w:rPr>
          <w:delText>15.</w:delText>
        </w:r>
        <w:r w:rsidRPr="00597F4E" w:rsidDel="002C6E45">
          <w:rPr>
            <w:rPrChange w:id="994" w:author="Microsoft Office User" w:date="2019-07-13T19:46:00Z">
              <w:rPr/>
            </w:rPrChange>
          </w:rPr>
          <w:tab/>
          <w:delText xml:space="preserve">Jaitin, D. A. </w:delText>
        </w:r>
        <w:r w:rsidRPr="00597F4E" w:rsidDel="002C6E45">
          <w:rPr>
            <w:i/>
            <w:iCs/>
            <w:rPrChange w:id="995" w:author="Microsoft Office User" w:date="2019-07-13T19:46:00Z">
              <w:rPr>
                <w:i/>
                <w:iCs/>
              </w:rPr>
            </w:rPrChange>
          </w:rPr>
          <w:delText>et al.</w:delText>
        </w:r>
        <w:r w:rsidRPr="00597F4E" w:rsidDel="002C6E45">
          <w:rPr>
            <w:rPrChange w:id="996" w:author="Microsoft Office User" w:date="2019-07-13T19:46:00Z">
              <w:rPr/>
            </w:rPrChange>
          </w:rPr>
          <w:delText xml:space="preserve"> Dissecting Immune Circuits by Linking CRISPR-Pooled Screens with Single-Cell RNA-Seq. </w:delText>
        </w:r>
        <w:r w:rsidRPr="00597F4E" w:rsidDel="002C6E45">
          <w:rPr>
            <w:i/>
            <w:iCs/>
            <w:rPrChange w:id="997" w:author="Microsoft Office User" w:date="2019-07-13T19:46:00Z">
              <w:rPr>
                <w:i/>
                <w:iCs/>
              </w:rPr>
            </w:rPrChange>
          </w:rPr>
          <w:delText>Cell</w:delText>
        </w:r>
        <w:r w:rsidRPr="00597F4E" w:rsidDel="002C6E45">
          <w:rPr>
            <w:rPrChange w:id="998" w:author="Microsoft Office User" w:date="2019-07-13T19:46:00Z">
              <w:rPr/>
            </w:rPrChange>
          </w:rPr>
          <w:delText xml:space="preserve"> </w:delText>
        </w:r>
        <w:r w:rsidRPr="00597F4E" w:rsidDel="002C6E45">
          <w:rPr>
            <w:b/>
            <w:bCs/>
            <w:rPrChange w:id="999" w:author="Microsoft Office User" w:date="2019-07-13T19:46:00Z">
              <w:rPr>
                <w:b/>
                <w:bCs/>
              </w:rPr>
            </w:rPrChange>
          </w:rPr>
          <w:delText>167</w:delText>
        </w:r>
        <w:r w:rsidRPr="00597F4E" w:rsidDel="002C6E45">
          <w:rPr>
            <w:rPrChange w:id="1000" w:author="Microsoft Office User" w:date="2019-07-13T19:46:00Z">
              <w:rPr/>
            </w:rPrChange>
          </w:rPr>
          <w:delText>, 1883-1896.e15 (2016).</w:delText>
        </w:r>
      </w:del>
    </w:p>
    <w:p w14:paraId="39FDCA59" w14:textId="20BCC48C" w:rsidR="00F32665" w:rsidRPr="00597F4E" w:rsidDel="002C6E45" w:rsidRDefault="00F32665" w:rsidP="00597F4E">
      <w:pPr>
        <w:pStyle w:val="Bibliography"/>
        <w:rPr>
          <w:del w:id="1001" w:author="Microsoft Office User" w:date="2019-07-13T19:32:00Z"/>
          <w:rPrChange w:id="1002" w:author="Microsoft Office User" w:date="2019-07-13T19:46:00Z">
            <w:rPr>
              <w:del w:id="1003" w:author="Microsoft Office User" w:date="2019-07-13T19:32:00Z"/>
            </w:rPr>
          </w:rPrChange>
        </w:rPr>
        <w:pPrChange w:id="1004" w:author="Microsoft Office User" w:date="2019-07-13T19:46:00Z">
          <w:pPr>
            <w:pStyle w:val="Bibliography"/>
          </w:pPr>
        </w:pPrChange>
      </w:pPr>
      <w:del w:id="1005" w:author="Microsoft Office User" w:date="2019-07-13T19:32:00Z">
        <w:r w:rsidRPr="00597F4E" w:rsidDel="002C6E45">
          <w:rPr>
            <w:rPrChange w:id="1006" w:author="Microsoft Office User" w:date="2019-07-13T19:46:00Z">
              <w:rPr/>
            </w:rPrChange>
          </w:rPr>
          <w:delText>16.</w:delText>
        </w:r>
        <w:r w:rsidRPr="00597F4E" w:rsidDel="002C6E45">
          <w:rPr>
            <w:rPrChange w:id="1007" w:author="Microsoft Office User" w:date="2019-07-13T19:46:00Z">
              <w:rPr/>
            </w:rPrChange>
          </w:rPr>
          <w:tab/>
          <w:delText xml:space="preserve">Datlinger, P. </w:delText>
        </w:r>
        <w:r w:rsidRPr="00597F4E" w:rsidDel="002C6E45">
          <w:rPr>
            <w:i/>
            <w:iCs/>
            <w:rPrChange w:id="1008" w:author="Microsoft Office User" w:date="2019-07-13T19:46:00Z">
              <w:rPr>
                <w:i/>
                <w:iCs/>
              </w:rPr>
            </w:rPrChange>
          </w:rPr>
          <w:delText>et al.</w:delText>
        </w:r>
        <w:r w:rsidRPr="00597F4E" w:rsidDel="002C6E45">
          <w:rPr>
            <w:rPrChange w:id="1009" w:author="Microsoft Office User" w:date="2019-07-13T19:46:00Z">
              <w:rPr/>
            </w:rPrChange>
          </w:rPr>
          <w:delText xml:space="preserve"> Pooled CRISPR screening with single-cell transcriptome readout. </w:delText>
        </w:r>
        <w:r w:rsidRPr="00597F4E" w:rsidDel="002C6E45">
          <w:rPr>
            <w:i/>
            <w:iCs/>
            <w:rPrChange w:id="1010" w:author="Microsoft Office User" w:date="2019-07-13T19:46:00Z">
              <w:rPr>
                <w:i/>
                <w:iCs/>
              </w:rPr>
            </w:rPrChange>
          </w:rPr>
          <w:delText>Nat. Methods</w:delText>
        </w:r>
        <w:r w:rsidRPr="00597F4E" w:rsidDel="002C6E45">
          <w:rPr>
            <w:rPrChange w:id="1011" w:author="Microsoft Office User" w:date="2019-07-13T19:46:00Z">
              <w:rPr/>
            </w:rPrChange>
          </w:rPr>
          <w:delText xml:space="preserve"> </w:delText>
        </w:r>
        <w:r w:rsidRPr="00597F4E" w:rsidDel="002C6E45">
          <w:rPr>
            <w:b/>
            <w:bCs/>
            <w:rPrChange w:id="1012" w:author="Microsoft Office User" w:date="2019-07-13T19:46:00Z">
              <w:rPr>
                <w:b/>
                <w:bCs/>
              </w:rPr>
            </w:rPrChange>
          </w:rPr>
          <w:delText>14</w:delText>
        </w:r>
        <w:r w:rsidRPr="00597F4E" w:rsidDel="002C6E45">
          <w:rPr>
            <w:rPrChange w:id="1013" w:author="Microsoft Office User" w:date="2019-07-13T19:46:00Z">
              <w:rPr/>
            </w:rPrChange>
          </w:rPr>
          <w:delText>, 297–301 (2017).</w:delText>
        </w:r>
      </w:del>
    </w:p>
    <w:p w14:paraId="58487F70" w14:textId="1D307584" w:rsidR="00F32665" w:rsidRPr="00597F4E" w:rsidDel="002C6E45" w:rsidRDefault="00F32665" w:rsidP="00597F4E">
      <w:pPr>
        <w:pStyle w:val="Bibliography"/>
        <w:rPr>
          <w:del w:id="1014" w:author="Microsoft Office User" w:date="2019-07-13T19:32:00Z"/>
          <w:rPrChange w:id="1015" w:author="Microsoft Office User" w:date="2019-07-13T19:46:00Z">
            <w:rPr>
              <w:del w:id="1016" w:author="Microsoft Office User" w:date="2019-07-13T19:32:00Z"/>
            </w:rPr>
          </w:rPrChange>
        </w:rPr>
        <w:pPrChange w:id="1017" w:author="Microsoft Office User" w:date="2019-07-13T19:46:00Z">
          <w:pPr>
            <w:pStyle w:val="Bibliography"/>
          </w:pPr>
        </w:pPrChange>
      </w:pPr>
      <w:del w:id="1018" w:author="Microsoft Office User" w:date="2019-07-13T19:32:00Z">
        <w:r w:rsidRPr="00597F4E" w:rsidDel="002C6E45">
          <w:rPr>
            <w:rPrChange w:id="1019" w:author="Microsoft Office User" w:date="2019-07-13T19:46:00Z">
              <w:rPr/>
            </w:rPrChange>
          </w:rPr>
          <w:delText>17.</w:delText>
        </w:r>
        <w:r w:rsidRPr="00597F4E" w:rsidDel="002C6E45">
          <w:rPr>
            <w:rPrChange w:id="1020" w:author="Microsoft Office User" w:date="2019-07-13T19:46:00Z">
              <w:rPr/>
            </w:rPrChange>
          </w:rPr>
          <w:tab/>
          <w:delText xml:space="preserve">Gasperini, M. </w:delText>
        </w:r>
        <w:r w:rsidRPr="00597F4E" w:rsidDel="002C6E45">
          <w:rPr>
            <w:i/>
            <w:iCs/>
            <w:rPrChange w:id="1021" w:author="Microsoft Office User" w:date="2019-07-13T19:46:00Z">
              <w:rPr>
                <w:i/>
                <w:iCs/>
              </w:rPr>
            </w:rPrChange>
          </w:rPr>
          <w:delText>et al.</w:delText>
        </w:r>
        <w:r w:rsidRPr="00597F4E" w:rsidDel="002C6E45">
          <w:rPr>
            <w:rPrChange w:id="1022" w:author="Microsoft Office User" w:date="2019-07-13T19:46:00Z">
              <w:rPr/>
            </w:rPrChange>
          </w:rPr>
          <w:delText xml:space="preserve"> A Genome-wide Framework for Mapping Gene Regulation via Cellular Genetic Screens. </w:delText>
        </w:r>
        <w:r w:rsidRPr="00597F4E" w:rsidDel="002C6E45">
          <w:rPr>
            <w:i/>
            <w:iCs/>
            <w:rPrChange w:id="1023" w:author="Microsoft Office User" w:date="2019-07-13T19:46:00Z">
              <w:rPr>
                <w:i/>
                <w:iCs/>
              </w:rPr>
            </w:rPrChange>
          </w:rPr>
          <w:delText>Cell</w:delText>
        </w:r>
        <w:r w:rsidRPr="00597F4E" w:rsidDel="002C6E45">
          <w:rPr>
            <w:rPrChange w:id="1024" w:author="Microsoft Office User" w:date="2019-07-13T19:46:00Z">
              <w:rPr/>
            </w:rPrChange>
          </w:rPr>
          <w:delText xml:space="preserve"> </w:delText>
        </w:r>
        <w:r w:rsidRPr="00597F4E" w:rsidDel="002C6E45">
          <w:rPr>
            <w:b/>
            <w:bCs/>
            <w:rPrChange w:id="1025" w:author="Microsoft Office User" w:date="2019-07-13T19:46:00Z">
              <w:rPr>
                <w:b/>
                <w:bCs/>
              </w:rPr>
            </w:rPrChange>
          </w:rPr>
          <w:delText>176</w:delText>
        </w:r>
        <w:r w:rsidRPr="00597F4E" w:rsidDel="002C6E45">
          <w:rPr>
            <w:rPrChange w:id="1026" w:author="Microsoft Office User" w:date="2019-07-13T19:46:00Z">
              <w:rPr/>
            </w:rPrChange>
          </w:rPr>
          <w:delText>, 377-390.e19 (2019).</w:delText>
        </w:r>
      </w:del>
    </w:p>
    <w:p w14:paraId="704DD3FC" w14:textId="3FEB6FF2" w:rsidR="00F32665" w:rsidRPr="00597F4E" w:rsidDel="002C6E45" w:rsidRDefault="00F32665" w:rsidP="00597F4E">
      <w:pPr>
        <w:pStyle w:val="Bibliography"/>
        <w:rPr>
          <w:del w:id="1027" w:author="Microsoft Office User" w:date="2019-07-13T19:32:00Z"/>
          <w:rPrChange w:id="1028" w:author="Microsoft Office User" w:date="2019-07-13T19:46:00Z">
            <w:rPr>
              <w:del w:id="1029" w:author="Microsoft Office User" w:date="2019-07-13T19:32:00Z"/>
            </w:rPr>
          </w:rPrChange>
        </w:rPr>
        <w:pPrChange w:id="1030" w:author="Microsoft Office User" w:date="2019-07-13T19:46:00Z">
          <w:pPr>
            <w:pStyle w:val="Bibliography"/>
          </w:pPr>
        </w:pPrChange>
      </w:pPr>
      <w:del w:id="1031" w:author="Microsoft Office User" w:date="2019-07-13T19:32:00Z">
        <w:r w:rsidRPr="00597F4E" w:rsidDel="002C6E45">
          <w:rPr>
            <w:rPrChange w:id="1032" w:author="Microsoft Office User" w:date="2019-07-13T19:46:00Z">
              <w:rPr/>
            </w:rPrChange>
          </w:rPr>
          <w:delText>18.</w:delText>
        </w:r>
        <w:r w:rsidRPr="00597F4E" w:rsidDel="002C6E45">
          <w:rPr>
            <w:rPrChange w:id="1033" w:author="Microsoft Office User" w:date="2019-07-13T19:46:00Z">
              <w:rPr/>
            </w:rPrChange>
          </w:rPr>
          <w:tab/>
          <w:delText xml:space="preserve">Stoeckius, M. </w:delText>
        </w:r>
        <w:r w:rsidRPr="00597F4E" w:rsidDel="002C6E45">
          <w:rPr>
            <w:i/>
            <w:iCs/>
            <w:rPrChange w:id="1034" w:author="Microsoft Office User" w:date="2019-07-13T19:46:00Z">
              <w:rPr>
                <w:i/>
                <w:iCs/>
              </w:rPr>
            </w:rPrChange>
          </w:rPr>
          <w:delText>et al.</w:delText>
        </w:r>
        <w:r w:rsidRPr="00597F4E" w:rsidDel="002C6E45">
          <w:rPr>
            <w:rPrChange w:id="1035" w:author="Microsoft Office User" w:date="2019-07-13T19:46:00Z">
              <w:rPr/>
            </w:rPrChange>
          </w:rPr>
          <w:delText xml:space="preserve"> Cell Hashing with barcoded antibodies enables multiplexing and doublet detection for single cell genomics. </w:delText>
        </w:r>
        <w:r w:rsidRPr="00597F4E" w:rsidDel="002C6E45">
          <w:rPr>
            <w:i/>
            <w:iCs/>
            <w:rPrChange w:id="1036" w:author="Microsoft Office User" w:date="2019-07-13T19:46:00Z">
              <w:rPr>
                <w:i/>
                <w:iCs/>
              </w:rPr>
            </w:rPrChange>
          </w:rPr>
          <w:delText>Genome Biol.</w:delText>
        </w:r>
        <w:r w:rsidRPr="00597F4E" w:rsidDel="002C6E45">
          <w:rPr>
            <w:rPrChange w:id="1037" w:author="Microsoft Office User" w:date="2019-07-13T19:46:00Z">
              <w:rPr/>
            </w:rPrChange>
          </w:rPr>
          <w:delText xml:space="preserve"> </w:delText>
        </w:r>
        <w:r w:rsidRPr="00597F4E" w:rsidDel="002C6E45">
          <w:rPr>
            <w:b/>
            <w:bCs/>
            <w:rPrChange w:id="1038" w:author="Microsoft Office User" w:date="2019-07-13T19:46:00Z">
              <w:rPr>
                <w:b/>
                <w:bCs/>
              </w:rPr>
            </w:rPrChange>
          </w:rPr>
          <w:delText>19</w:delText>
        </w:r>
        <w:r w:rsidRPr="00597F4E" w:rsidDel="002C6E45">
          <w:rPr>
            <w:rPrChange w:id="1039" w:author="Microsoft Office User" w:date="2019-07-13T19:46:00Z">
              <w:rPr/>
            </w:rPrChange>
          </w:rPr>
          <w:delText>, 224 (2018).</w:delText>
        </w:r>
      </w:del>
    </w:p>
    <w:p w14:paraId="74CA64C1" w14:textId="670386DB" w:rsidR="00F32665" w:rsidRPr="00597F4E" w:rsidDel="002C6E45" w:rsidRDefault="00F32665" w:rsidP="00597F4E">
      <w:pPr>
        <w:pStyle w:val="Bibliography"/>
        <w:rPr>
          <w:del w:id="1040" w:author="Microsoft Office User" w:date="2019-07-13T19:32:00Z"/>
          <w:rPrChange w:id="1041" w:author="Microsoft Office User" w:date="2019-07-13T19:46:00Z">
            <w:rPr>
              <w:del w:id="1042" w:author="Microsoft Office User" w:date="2019-07-13T19:32:00Z"/>
            </w:rPr>
          </w:rPrChange>
        </w:rPr>
        <w:pPrChange w:id="1043" w:author="Microsoft Office User" w:date="2019-07-13T19:46:00Z">
          <w:pPr>
            <w:pStyle w:val="Bibliography"/>
          </w:pPr>
        </w:pPrChange>
      </w:pPr>
      <w:del w:id="1044" w:author="Microsoft Office User" w:date="2019-07-13T19:32:00Z">
        <w:r w:rsidRPr="00597F4E" w:rsidDel="002C6E45">
          <w:rPr>
            <w:rPrChange w:id="1045" w:author="Microsoft Office User" w:date="2019-07-13T19:46:00Z">
              <w:rPr/>
            </w:rPrChange>
          </w:rPr>
          <w:delText>19.</w:delText>
        </w:r>
        <w:r w:rsidRPr="00597F4E" w:rsidDel="002C6E45">
          <w:rPr>
            <w:rPrChange w:id="1046" w:author="Microsoft Office User" w:date="2019-07-13T19:46:00Z">
              <w:rPr/>
            </w:rPrChange>
          </w:rPr>
          <w:tab/>
          <w:delText xml:space="preserve">Gaublomme, J. T. </w:delText>
        </w:r>
        <w:r w:rsidRPr="00597F4E" w:rsidDel="002C6E45">
          <w:rPr>
            <w:i/>
            <w:iCs/>
            <w:rPrChange w:id="1047" w:author="Microsoft Office User" w:date="2019-07-13T19:46:00Z">
              <w:rPr>
                <w:i/>
                <w:iCs/>
              </w:rPr>
            </w:rPrChange>
          </w:rPr>
          <w:delText>et al.</w:delText>
        </w:r>
        <w:r w:rsidRPr="00597F4E" w:rsidDel="002C6E45">
          <w:rPr>
            <w:rPrChange w:id="1048" w:author="Microsoft Office User" w:date="2019-07-13T19:46:00Z">
              <w:rPr/>
            </w:rPrChange>
          </w:rPr>
          <w:delText xml:space="preserve"> Nuclei multiplexing with barcoded antibodies for single-nucleus genomics. </w:delText>
        </w:r>
        <w:r w:rsidRPr="00597F4E" w:rsidDel="002C6E45">
          <w:rPr>
            <w:i/>
            <w:iCs/>
            <w:rPrChange w:id="1049" w:author="Microsoft Office User" w:date="2019-07-13T19:46:00Z">
              <w:rPr>
                <w:i/>
                <w:iCs/>
              </w:rPr>
            </w:rPrChange>
          </w:rPr>
          <w:delText>bioRxiv</w:delText>
        </w:r>
        <w:r w:rsidRPr="00597F4E" w:rsidDel="002C6E45">
          <w:rPr>
            <w:rPrChange w:id="1050" w:author="Microsoft Office User" w:date="2019-07-13T19:46:00Z">
              <w:rPr/>
            </w:rPrChange>
          </w:rPr>
          <w:delText xml:space="preserve"> 476036 (2018). doi:10.1101/476036</w:delText>
        </w:r>
      </w:del>
    </w:p>
    <w:p w14:paraId="138823D9" w14:textId="1029B46D" w:rsidR="00F32665" w:rsidRPr="00597F4E" w:rsidDel="002C6E45" w:rsidRDefault="00F32665" w:rsidP="00597F4E">
      <w:pPr>
        <w:pStyle w:val="Bibliography"/>
        <w:rPr>
          <w:del w:id="1051" w:author="Microsoft Office User" w:date="2019-07-13T19:32:00Z"/>
          <w:rPrChange w:id="1052" w:author="Microsoft Office User" w:date="2019-07-13T19:46:00Z">
            <w:rPr>
              <w:del w:id="1053" w:author="Microsoft Office User" w:date="2019-07-13T19:32:00Z"/>
            </w:rPr>
          </w:rPrChange>
        </w:rPr>
        <w:pPrChange w:id="1054" w:author="Microsoft Office User" w:date="2019-07-13T19:46:00Z">
          <w:pPr>
            <w:pStyle w:val="Bibliography"/>
          </w:pPr>
        </w:pPrChange>
      </w:pPr>
      <w:del w:id="1055" w:author="Microsoft Office User" w:date="2019-07-13T19:32:00Z">
        <w:r w:rsidRPr="00597F4E" w:rsidDel="002C6E45">
          <w:rPr>
            <w:rPrChange w:id="1056" w:author="Microsoft Office User" w:date="2019-07-13T19:46:00Z">
              <w:rPr/>
            </w:rPrChange>
          </w:rPr>
          <w:delText>20.</w:delText>
        </w:r>
        <w:r w:rsidRPr="00597F4E" w:rsidDel="002C6E45">
          <w:rPr>
            <w:rPrChange w:id="1057" w:author="Microsoft Office User" w:date="2019-07-13T19:46:00Z">
              <w:rPr/>
            </w:rPrChange>
          </w:rPr>
          <w:tab/>
          <w:delText xml:space="preserve">Tabaka, M., Gould, J. &amp; Regev, A. scSVA: an interactive tool for big data visualization and exploration in single-cell omics. </w:delText>
        </w:r>
        <w:r w:rsidRPr="00597F4E" w:rsidDel="002C6E45">
          <w:rPr>
            <w:i/>
            <w:iCs/>
            <w:rPrChange w:id="1058" w:author="Microsoft Office User" w:date="2019-07-13T19:46:00Z">
              <w:rPr>
                <w:i/>
                <w:iCs/>
              </w:rPr>
            </w:rPrChange>
          </w:rPr>
          <w:delText>bioRxiv</w:delText>
        </w:r>
        <w:r w:rsidRPr="00597F4E" w:rsidDel="002C6E45">
          <w:rPr>
            <w:rPrChange w:id="1059" w:author="Microsoft Office User" w:date="2019-07-13T19:46:00Z">
              <w:rPr/>
            </w:rPrChange>
          </w:rPr>
          <w:delText xml:space="preserve"> 512582 (2019). doi:10.1101/512582</w:delText>
        </w:r>
      </w:del>
    </w:p>
    <w:p w14:paraId="68D3E650" w14:textId="6E997254" w:rsidR="00F32665" w:rsidRPr="00597F4E" w:rsidDel="002C6E45" w:rsidRDefault="00F32665" w:rsidP="00597F4E">
      <w:pPr>
        <w:pStyle w:val="Bibliography"/>
        <w:rPr>
          <w:del w:id="1060" w:author="Microsoft Office User" w:date="2019-07-13T19:32:00Z"/>
          <w:rPrChange w:id="1061" w:author="Microsoft Office User" w:date="2019-07-13T19:46:00Z">
            <w:rPr>
              <w:del w:id="1062" w:author="Microsoft Office User" w:date="2019-07-13T19:32:00Z"/>
            </w:rPr>
          </w:rPrChange>
        </w:rPr>
        <w:pPrChange w:id="1063" w:author="Microsoft Office User" w:date="2019-07-13T19:46:00Z">
          <w:pPr>
            <w:pStyle w:val="Bibliography"/>
          </w:pPr>
        </w:pPrChange>
      </w:pPr>
      <w:del w:id="1064" w:author="Microsoft Office User" w:date="2019-07-13T19:32:00Z">
        <w:r w:rsidRPr="00597F4E" w:rsidDel="002C6E45">
          <w:rPr>
            <w:rPrChange w:id="1065" w:author="Microsoft Office User" w:date="2019-07-13T19:46:00Z">
              <w:rPr/>
            </w:rPrChange>
          </w:rPr>
          <w:delText>21.</w:delText>
        </w:r>
        <w:r w:rsidRPr="00597F4E" w:rsidDel="002C6E45">
          <w:rPr>
            <w:rPrChange w:id="1066" w:author="Microsoft Office User" w:date="2019-07-13T19:46:00Z">
              <w:rPr/>
            </w:rPrChange>
          </w:rPr>
          <w:tab/>
          <w:delText xml:space="preserve">Coifman, R. R. &amp; Lafon, S. Diffusion maps. </w:delText>
        </w:r>
        <w:r w:rsidRPr="00597F4E" w:rsidDel="002C6E45">
          <w:rPr>
            <w:i/>
            <w:iCs/>
            <w:rPrChange w:id="1067" w:author="Microsoft Office User" w:date="2019-07-13T19:46:00Z">
              <w:rPr>
                <w:i/>
                <w:iCs/>
              </w:rPr>
            </w:rPrChange>
          </w:rPr>
          <w:delText>Applied and Computational Harmonic Analysis</w:delText>
        </w:r>
        <w:r w:rsidRPr="00597F4E" w:rsidDel="002C6E45">
          <w:rPr>
            <w:rPrChange w:id="1068" w:author="Microsoft Office User" w:date="2019-07-13T19:46:00Z">
              <w:rPr/>
            </w:rPrChange>
          </w:rPr>
          <w:delText xml:space="preserve"> </w:delText>
        </w:r>
        <w:r w:rsidRPr="00597F4E" w:rsidDel="002C6E45">
          <w:rPr>
            <w:b/>
            <w:bCs/>
            <w:rPrChange w:id="1069" w:author="Microsoft Office User" w:date="2019-07-13T19:46:00Z">
              <w:rPr>
                <w:b/>
                <w:bCs/>
              </w:rPr>
            </w:rPrChange>
          </w:rPr>
          <w:delText>21</w:delText>
        </w:r>
        <w:r w:rsidRPr="00597F4E" w:rsidDel="002C6E45">
          <w:rPr>
            <w:rPrChange w:id="1070" w:author="Microsoft Office User" w:date="2019-07-13T19:46:00Z">
              <w:rPr/>
            </w:rPrChange>
          </w:rPr>
          <w:delText>, 5–30 (2006).</w:delText>
        </w:r>
      </w:del>
    </w:p>
    <w:p w14:paraId="24378AE4" w14:textId="218FB629" w:rsidR="00F32665" w:rsidRPr="00597F4E" w:rsidDel="002C6E45" w:rsidRDefault="00F32665" w:rsidP="00597F4E">
      <w:pPr>
        <w:pStyle w:val="Bibliography"/>
        <w:rPr>
          <w:del w:id="1071" w:author="Microsoft Office User" w:date="2019-07-13T19:32:00Z"/>
          <w:rPrChange w:id="1072" w:author="Microsoft Office User" w:date="2019-07-13T19:46:00Z">
            <w:rPr>
              <w:del w:id="1073" w:author="Microsoft Office User" w:date="2019-07-13T19:32:00Z"/>
            </w:rPr>
          </w:rPrChange>
        </w:rPr>
        <w:pPrChange w:id="1074" w:author="Microsoft Office User" w:date="2019-07-13T19:46:00Z">
          <w:pPr>
            <w:pStyle w:val="Bibliography"/>
          </w:pPr>
        </w:pPrChange>
      </w:pPr>
      <w:del w:id="1075" w:author="Microsoft Office User" w:date="2019-07-13T19:32:00Z">
        <w:r w:rsidRPr="00597F4E" w:rsidDel="002C6E45">
          <w:rPr>
            <w:rPrChange w:id="1076" w:author="Microsoft Office User" w:date="2019-07-13T19:46:00Z">
              <w:rPr/>
            </w:rPrChange>
          </w:rPr>
          <w:delText>22.</w:delText>
        </w:r>
        <w:r w:rsidRPr="00597F4E" w:rsidDel="002C6E45">
          <w:rPr>
            <w:rPrChange w:id="1077" w:author="Microsoft Office User" w:date="2019-07-13T19:46:00Z">
              <w:rPr/>
            </w:rPrChange>
          </w:rPr>
          <w:tab/>
          <w:delText xml:space="preserve">Haghverdi, L., Büttner, M., Wolf, F. A., Buettner, F. &amp; Theis, F. J. Diffusion pseudotime robustly reconstructs lineage branching. </w:delText>
        </w:r>
        <w:r w:rsidRPr="00597F4E" w:rsidDel="002C6E45">
          <w:rPr>
            <w:i/>
            <w:iCs/>
            <w:rPrChange w:id="1078" w:author="Microsoft Office User" w:date="2019-07-13T19:46:00Z">
              <w:rPr>
                <w:i/>
                <w:iCs/>
              </w:rPr>
            </w:rPrChange>
          </w:rPr>
          <w:delText>Nature Methods</w:delText>
        </w:r>
        <w:r w:rsidRPr="00597F4E" w:rsidDel="002C6E45">
          <w:rPr>
            <w:rPrChange w:id="1079" w:author="Microsoft Office User" w:date="2019-07-13T19:46:00Z">
              <w:rPr/>
            </w:rPrChange>
          </w:rPr>
          <w:delText xml:space="preserve"> </w:delText>
        </w:r>
        <w:r w:rsidRPr="00597F4E" w:rsidDel="002C6E45">
          <w:rPr>
            <w:b/>
            <w:bCs/>
            <w:rPrChange w:id="1080" w:author="Microsoft Office User" w:date="2019-07-13T19:46:00Z">
              <w:rPr>
                <w:b/>
                <w:bCs/>
              </w:rPr>
            </w:rPrChange>
          </w:rPr>
          <w:delText>13</w:delText>
        </w:r>
        <w:r w:rsidRPr="00597F4E" w:rsidDel="002C6E45">
          <w:rPr>
            <w:rPrChange w:id="1081" w:author="Microsoft Office User" w:date="2019-07-13T19:46:00Z">
              <w:rPr/>
            </w:rPrChange>
          </w:rPr>
          <w:delText>, 845 (2016).</w:delText>
        </w:r>
      </w:del>
    </w:p>
    <w:p w14:paraId="01D82207" w14:textId="2EB0216E" w:rsidR="00F32665" w:rsidRPr="00597F4E" w:rsidDel="002C6E45" w:rsidRDefault="00F32665" w:rsidP="00597F4E">
      <w:pPr>
        <w:pStyle w:val="Bibliography"/>
        <w:rPr>
          <w:del w:id="1082" w:author="Microsoft Office User" w:date="2019-07-13T19:32:00Z"/>
          <w:rPrChange w:id="1083" w:author="Microsoft Office User" w:date="2019-07-13T19:46:00Z">
            <w:rPr>
              <w:del w:id="1084" w:author="Microsoft Office User" w:date="2019-07-13T19:32:00Z"/>
            </w:rPr>
          </w:rPrChange>
        </w:rPr>
        <w:pPrChange w:id="1085" w:author="Microsoft Office User" w:date="2019-07-13T19:46:00Z">
          <w:pPr>
            <w:pStyle w:val="Bibliography"/>
          </w:pPr>
        </w:pPrChange>
      </w:pPr>
      <w:del w:id="1086" w:author="Microsoft Office User" w:date="2019-07-13T19:32:00Z">
        <w:r w:rsidRPr="00597F4E" w:rsidDel="002C6E45">
          <w:rPr>
            <w:rPrChange w:id="1087" w:author="Microsoft Office User" w:date="2019-07-13T19:46:00Z">
              <w:rPr/>
            </w:rPrChange>
          </w:rPr>
          <w:delText>23.</w:delText>
        </w:r>
        <w:r w:rsidRPr="00597F4E" w:rsidDel="002C6E45">
          <w:rPr>
            <w:rPrChange w:id="1088" w:author="Microsoft Office User" w:date="2019-07-13T19:46:00Z">
              <w:rPr/>
            </w:rPrChange>
          </w:rPr>
          <w:tab/>
          <w:delText xml:space="preserve">Blondel, V. D., Guillaume, J.-L., Lambiotte, R. &amp; Lefebvre, E. Fast unfolding of communities in large networks. </w:delText>
        </w:r>
        <w:r w:rsidRPr="00597F4E" w:rsidDel="002C6E45">
          <w:rPr>
            <w:i/>
            <w:iCs/>
            <w:rPrChange w:id="1089" w:author="Microsoft Office User" w:date="2019-07-13T19:46:00Z">
              <w:rPr>
                <w:i/>
                <w:iCs/>
              </w:rPr>
            </w:rPrChange>
          </w:rPr>
          <w:delText>J. Stat. Mech.</w:delText>
        </w:r>
        <w:r w:rsidRPr="00597F4E" w:rsidDel="002C6E45">
          <w:rPr>
            <w:rPrChange w:id="1090" w:author="Microsoft Office User" w:date="2019-07-13T19:46:00Z">
              <w:rPr/>
            </w:rPrChange>
          </w:rPr>
          <w:delText xml:space="preserve"> </w:delText>
        </w:r>
        <w:r w:rsidRPr="00597F4E" w:rsidDel="002C6E45">
          <w:rPr>
            <w:b/>
            <w:bCs/>
            <w:rPrChange w:id="1091" w:author="Microsoft Office User" w:date="2019-07-13T19:46:00Z">
              <w:rPr>
                <w:b/>
                <w:bCs/>
              </w:rPr>
            </w:rPrChange>
          </w:rPr>
          <w:delText>2008</w:delText>
        </w:r>
        <w:r w:rsidRPr="00597F4E" w:rsidDel="002C6E45">
          <w:rPr>
            <w:rPrChange w:id="1092" w:author="Microsoft Office User" w:date="2019-07-13T19:46:00Z">
              <w:rPr/>
            </w:rPrChange>
          </w:rPr>
          <w:delText>, P10008 (2008).</w:delText>
        </w:r>
      </w:del>
    </w:p>
    <w:p w14:paraId="5B9E07CF" w14:textId="4326F8F6" w:rsidR="00F32665" w:rsidRPr="00597F4E" w:rsidDel="002C6E45" w:rsidRDefault="00F32665" w:rsidP="00597F4E">
      <w:pPr>
        <w:pStyle w:val="Bibliography"/>
        <w:rPr>
          <w:del w:id="1093" w:author="Microsoft Office User" w:date="2019-07-13T19:32:00Z"/>
          <w:rPrChange w:id="1094" w:author="Microsoft Office User" w:date="2019-07-13T19:46:00Z">
            <w:rPr>
              <w:del w:id="1095" w:author="Microsoft Office User" w:date="2019-07-13T19:32:00Z"/>
            </w:rPr>
          </w:rPrChange>
        </w:rPr>
        <w:pPrChange w:id="1096" w:author="Microsoft Office User" w:date="2019-07-13T19:46:00Z">
          <w:pPr>
            <w:pStyle w:val="Bibliography"/>
          </w:pPr>
        </w:pPrChange>
      </w:pPr>
      <w:del w:id="1097" w:author="Microsoft Office User" w:date="2019-07-13T19:32:00Z">
        <w:r w:rsidRPr="00597F4E" w:rsidDel="002C6E45">
          <w:rPr>
            <w:rPrChange w:id="1098" w:author="Microsoft Office User" w:date="2019-07-13T19:46:00Z">
              <w:rPr/>
            </w:rPrChange>
          </w:rPr>
          <w:delText>24.</w:delText>
        </w:r>
        <w:r w:rsidRPr="00597F4E" w:rsidDel="002C6E45">
          <w:rPr>
            <w:rPrChange w:id="1099" w:author="Microsoft Office User" w:date="2019-07-13T19:46:00Z">
              <w:rPr/>
            </w:rPrChange>
          </w:rPr>
          <w:tab/>
          <w:delText xml:space="preserve">Traag, V. A., Waltman, L. &amp; Eck, N. J. van. From Louvain to Leiden: guaranteeing well-connected communities. </w:delText>
        </w:r>
        <w:r w:rsidRPr="00597F4E" w:rsidDel="002C6E45">
          <w:rPr>
            <w:i/>
            <w:iCs/>
            <w:rPrChange w:id="1100" w:author="Microsoft Office User" w:date="2019-07-13T19:46:00Z">
              <w:rPr>
                <w:i/>
                <w:iCs/>
              </w:rPr>
            </w:rPrChange>
          </w:rPr>
          <w:delText>Scientific Reports</w:delText>
        </w:r>
        <w:r w:rsidRPr="00597F4E" w:rsidDel="002C6E45">
          <w:rPr>
            <w:rPrChange w:id="1101" w:author="Microsoft Office User" w:date="2019-07-13T19:46:00Z">
              <w:rPr/>
            </w:rPrChange>
          </w:rPr>
          <w:delText xml:space="preserve"> </w:delText>
        </w:r>
        <w:r w:rsidRPr="00597F4E" w:rsidDel="002C6E45">
          <w:rPr>
            <w:b/>
            <w:bCs/>
            <w:rPrChange w:id="1102" w:author="Microsoft Office User" w:date="2019-07-13T19:46:00Z">
              <w:rPr>
                <w:b/>
                <w:bCs/>
              </w:rPr>
            </w:rPrChange>
          </w:rPr>
          <w:delText>9</w:delText>
        </w:r>
        <w:r w:rsidRPr="00597F4E" w:rsidDel="002C6E45">
          <w:rPr>
            <w:rPrChange w:id="1103" w:author="Microsoft Office User" w:date="2019-07-13T19:46:00Z">
              <w:rPr/>
            </w:rPrChange>
          </w:rPr>
          <w:delText>, 5233 (2019).</w:delText>
        </w:r>
      </w:del>
    </w:p>
    <w:p w14:paraId="589E82EA" w14:textId="76348954" w:rsidR="00F32665" w:rsidRPr="00597F4E" w:rsidDel="002C6E45" w:rsidRDefault="00F32665" w:rsidP="00597F4E">
      <w:pPr>
        <w:pStyle w:val="Bibliography"/>
        <w:rPr>
          <w:del w:id="1104" w:author="Microsoft Office User" w:date="2019-07-13T19:32:00Z"/>
          <w:rPrChange w:id="1105" w:author="Microsoft Office User" w:date="2019-07-13T19:46:00Z">
            <w:rPr>
              <w:del w:id="1106" w:author="Microsoft Office User" w:date="2019-07-13T19:32:00Z"/>
            </w:rPr>
          </w:rPrChange>
        </w:rPr>
        <w:pPrChange w:id="1107" w:author="Microsoft Office User" w:date="2019-07-13T19:46:00Z">
          <w:pPr>
            <w:pStyle w:val="Bibliography"/>
          </w:pPr>
        </w:pPrChange>
      </w:pPr>
      <w:del w:id="1108" w:author="Microsoft Office User" w:date="2019-07-13T19:32:00Z">
        <w:r w:rsidRPr="00597F4E" w:rsidDel="002C6E45">
          <w:rPr>
            <w:rPrChange w:id="1109" w:author="Microsoft Office User" w:date="2019-07-13T19:46:00Z">
              <w:rPr/>
            </w:rPrChange>
          </w:rPr>
          <w:delText>25.</w:delText>
        </w:r>
        <w:r w:rsidRPr="00597F4E" w:rsidDel="002C6E45">
          <w:rPr>
            <w:rPrChange w:id="1110" w:author="Microsoft Office User" w:date="2019-07-13T19:46:00Z">
              <w:rPr/>
            </w:rPrChange>
          </w:rPr>
          <w:tab/>
          <w:delText xml:space="preserve">Maaten, L. van der &amp; Hinton, G. Visualizing Data using t-SNE. </w:delText>
        </w:r>
        <w:r w:rsidRPr="00597F4E" w:rsidDel="002C6E45">
          <w:rPr>
            <w:i/>
            <w:iCs/>
            <w:rPrChange w:id="1111" w:author="Microsoft Office User" w:date="2019-07-13T19:46:00Z">
              <w:rPr>
                <w:i/>
                <w:iCs/>
              </w:rPr>
            </w:rPrChange>
          </w:rPr>
          <w:delText>Journal of Machine Learning Research</w:delText>
        </w:r>
        <w:r w:rsidRPr="00597F4E" w:rsidDel="002C6E45">
          <w:rPr>
            <w:rPrChange w:id="1112" w:author="Microsoft Office User" w:date="2019-07-13T19:46:00Z">
              <w:rPr/>
            </w:rPrChange>
          </w:rPr>
          <w:delText xml:space="preserve"> </w:delText>
        </w:r>
        <w:r w:rsidRPr="00597F4E" w:rsidDel="002C6E45">
          <w:rPr>
            <w:b/>
            <w:bCs/>
            <w:rPrChange w:id="1113" w:author="Microsoft Office User" w:date="2019-07-13T19:46:00Z">
              <w:rPr>
                <w:b/>
                <w:bCs/>
              </w:rPr>
            </w:rPrChange>
          </w:rPr>
          <w:delText>9</w:delText>
        </w:r>
        <w:r w:rsidRPr="00597F4E" w:rsidDel="002C6E45">
          <w:rPr>
            <w:rPrChange w:id="1114" w:author="Microsoft Office User" w:date="2019-07-13T19:46:00Z">
              <w:rPr/>
            </w:rPrChange>
          </w:rPr>
          <w:delText>, 2579–2605 (2008).</w:delText>
        </w:r>
      </w:del>
    </w:p>
    <w:p w14:paraId="54113F5F" w14:textId="3DAF73B3" w:rsidR="00F32665" w:rsidRPr="00597F4E" w:rsidDel="002C6E45" w:rsidRDefault="00F32665" w:rsidP="00597F4E">
      <w:pPr>
        <w:pStyle w:val="Bibliography"/>
        <w:rPr>
          <w:del w:id="1115" w:author="Microsoft Office User" w:date="2019-07-13T19:32:00Z"/>
          <w:rPrChange w:id="1116" w:author="Microsoft Office User" w:date="2019-07-13T19:46:00Z">
            <w:rPr>
              <w:del w:id="1117" w:author="Microsoft Office User" w:date="2019-07-13T19:32:00Z"/>
            </w:rPr>
          </w:rPrChange>
        </w:rPr>
        <w:pPrChange w:id="1118" w:author="Microsoft Office User" w:date="2019-07-13T19:46:00Z">
          <w:pPr>
            <w:pStyle w:val="Bibliography"/>
          </w:pPr>
        </w:pPrChange>
      </w:pPr>
      <w:del w:id="1119" w:author="Microsoft Office User" w:date="2019-07-13T19:32:00Z">
        <w:r w:rsidRPr="00597F4E" w:rsidDel="002C6E45">
          <w:rPr>
            <w:rPrChange w:id="1120" w:author="Microsoft Office User" w:date="2019-07-13T19:46:00Z">
              <w:rPr/>
            </w:rPrChange>
          </w:rPr>
          <w:delText>26.</w:delText>
        </w:r>
        <w:r w:rsidRPr="00597F4E" w:rsidDel="002C6E45">
          <w:rPr>
            <w:rPrChange w:id="1121" w:author="Microsoft Office User" w:date="2019-07-13T19:46:00Z">
              <w:rPr/>
            </w:rPrChange>
          </w:rPr>
          <w:tab/>
          <w:delText>McInnes, L., Healy, J. &amp; Melville, J. UMAP: Uniform Manifold Approximation and Projection for Dimension Reduction. (2018).</w:delText>
        </w:r>
      </w:del>
    </w:p>
    <w:p w14:paraId="34B8FCB9" w14:textId="47E40A47" w:rsidR="00F32665" w:rsidRPr="00597F4E" w:rsidDel="002C6E45" w:rsidRDefault="00F32665" w:rsidP="00597F4E">
      <w:pPr>
        <w:pStyle w:val="Bibliography"/>
        <w:rPr>
          <w:del w:id="1122" w:author="Microsoft Office User" w:date="2019-07-13T19:32:00Z"/>
          <w:rPrChange w:id="1123" w:author="Microsoft Office User" w:date="2019-07-13T19:46:00Z">
            <w:rPr>
              <w:del w:id="1124" w:author="Microsoft Office User" w:date="2019-07-13T19:32:00Z"/>
            </w:rPr>
          </w:rPrChange>
        </w:rPr>
        <w:pPrChange w:id="1125" w:author="Microsoft Office User" w:date="2019-07-13T19:46:00Z">
          <w:pPr>
            <w:pStyle w:val="Bibliography"/>
          </w:pPr>
        </w:pPrChange>
      </w:pPr>
      <w:del w:id="1126" w:author="Microsoft Office User" w:date="2019-07-13T19:32:00Z">
        <w:r w:rsidRPr="00597F4E" w:rsidDel="002C6E45">
          <w:rPr>
            <w:rPrChange w:id="1127" w:author="Microsoft Office User" w:date="2019-07-13T19:46:00Z">
              <w:rPr/>
            </w:rPrChange>
          </w:rPr>
          <w:delText>27.</w:delText>
        </w:r>
        <w:r w:rsidRPr="00597F4E" w:rsidDel="002C6E45">
          <w:rPr>
            <w:rPrChange w:id="1128" w:author="Microsoft Office User" w:date="2019-07-13T19:46:00Z">
              <w:rPr/>
            </w:rPrChange>
          </w:rPr>
          <w:tab/>
          <w:delText xml:space="preserve">Jacomy, M., Venturini, T., Heymann, S. &amp; Bastian, M. ForceAtlas2, a Continuous Graph Layout Algorithm for Handy Network Visualization Designed for the Gephi Software. </w:delText>
        </w:r>
        <w:r w:rsidRPr="00597F4E" w:rsidDel="002C6E45">
          <w:rPr>
            <w:i/>
            <w:iCs/>
            <w:rPrChange w:id="1129" w:author="Microsoft Office User" w:date="2019-07-13T19:46:00Z">
              <w:rPr>
                <w:i/>
                <w:iCs/>
              </w:rPr>
            </w:rPrChange>
          </w:rPr>
          <w:delText>PLOS ONE</w:delText>
        </w:r>
        <w:r w:rsidRPr="00597F4E" w:rsidDel="002C6E45">
          <w:rPr>
            <w:rPrChange w:id="1130" w:author="Microsoft Office User" w:date="2019-07-13T19:46:00Z">
              <w:rPr/>
            </w:rPrChange>
          </w:rPr>
          <w:delText xml:space="preserve"> </w:delText>
        </w:r>
        <w:r w:rsidRPr="00597F4E" w:rsidDel="002C6E45">
          <w:rPr>
            <w:b/>
            <w:bCs/>
            <w:rPrChange w:id="1131" w:author="Microsoft Office User" w:date="2019-07-13T19:46:00Z">
              <w:rPr>
                <w:b/>
                <w:bCs/>
              </w:rPr>
            </w:rPrChange>
          </w:rPr>
          <w:delText>9</w:delText>
        </w:r>
        <w:r w:rsidRPr="00597F4E" w:rsidDel="002C6E45">
          <w:rPr>
            <w:rPrChange w:id="1132" w:author="Microsoft Office User" w:date="2019-07-13T19:46:00Z">
              <w:rPr/>
            </w:rPrChange>
          </w:rPr>
          <w:delText>, e98679 (2014).</w:delText>
        </w:r>
      </w:del>
    </w:p>
    <w:p w14:paraId="37C41D8C" w14:textId="3956FB27" w:rsidR="00F32665" w:rsidRPr="00597F4E" w:rsidDel="002C6E45" w:rsidRDefault="00F32665" w:rsidP="00597F4E">
      <w:pPr>
        <w:pStyle w:val="Bibliography"/>
        <w:rPr>
          <w:del w:id="1133" w:author="Microsoft Office User" w:date="2019-07-13T19:32:00Z"/>
          <w:rPrChange w:id="1134" w:author="Microsoft Office User" w:date="2019-07-13T19:46:00Z">
            <w:rPr>
              <w:del w:id="1135" w:author="Microsoft Office User" w:date="2019-07-13T19:32:00Z"/>
            </w:rPr>
          </w:rPrChange>
        </w:rPr>
        <w:pPrChange w:id="1136" w:author="Microsoft Office User" w:date="2019-07-13T19:46:00Z">
          <w:pPr>
            <w:pStyle w:val="Bibliography"/>
          </w:pPr>
        </w:pPrChange>
      </w:pPr>
      <w:del w:id="1137" w:author="Microsoft Office User" w:date="2019-07-13T19:32:00Z">
        <w:r w:rsidRPr="00597F4E" w:rsidDel="002C6E45">
          <w:rPr>
            <w:rPrChange w:id="1138" w:author="Microsoft Office User" w:date="2019-07-13T19:46:00Z">
              <w:rPr/>
            </w:rPrChange>
          </w:rPr>
          <w:delText>28.</w:delText>
        </w:r>
        <w:r w:rsidRPr="00597F4E" w:rsidDel="002C6E45">
          <w:rPr>
            <w:rPrChange w:id="1139" w:author="Microsoft Office User" w:date="2019-07-13T19:46:00Z">
              <w:rPr/>
            </w:rPrChange>
          </w:rPr>
          <w:tab/>
          <w:delText xml:space="preserve">Ke, G. </w:delText>
        </w:r>
        <w:r w:rsidRPr="00597F4E" w:rsidDel="002C6E45">
          <w:rPr>
            <w:i/>
            <w:iCs/>
            <w:rPrChange w:id="1140" w:author="Microsoft Office User" w:date="2019-07-13T19:46:00Z">
              <w:rPr>
                <w:i/>
                <w:iCs/>
              </w:rPr>
            </w:rPrChange>
          </w:rPr>
          <w:delText>et al.</w:delText>
        </w:r>
        <w:r w:rsidRPr="00597F4E" w:rsidDel="002C6E45">
          <w:rPr>
            <w:rPrChange w:id="1141" w:author="Microsoft Office User" w:date="2019-07-13T19:46:00Z">
              <w:rPr/>
            </w:rPrChange>
          </w:rPr>
          <w:delText xml:space="preserve"> LightGBM: A Highly Efficient Gradient Boosting Decision Tree. in </w:delText>
        </w:r>
        <w:r w:rsidRPr="00597F4E" w:rsidDel="002C6E45">
          <w:rPr>
            <w:i/>
            <w:iCs/>
            <w:rPrChange w:id="1142" w:author="Microsoft Office User" w:date="2019-07-13T19:46:00Z">
              <w:rPr>
                <w:i/>
                <w:iCs/>
              </w:rPr>
            </w:rPrChange>
          </w:rPr>
          <w:delText>Advances in Neural Information Processing Systems 30</w:delText>
        </w:r>
        <w:r w:rsidRPr="00597F4E" w:rsidDel="002C6E45">
          <w:rPr>
            <w:rPrChange w:id="1143" w:author="Microsoft Office User" w:date="2019-07-13T19:46:00Z">
              <w:rPr/>
            </w:rPrChange>
          </w:rPr>
          <w:delText xml:space="preserve"> 3146–3154 (2017).</w:delText>
        </w:r>
      </w:del>
    </w:p>
    <w:p w14:paraId="79AE639D" w14:textId="0CBADFC9" w:rsidR="00F32665" w:rsidRPr="00597F4E" w:rsidDel="002C6E45" w:rsidRDefault="00F32665" w:rsidP="00597F4E">
      <w:pPr>
        <w:pStyle w:val="Bibliography"/>
        <w:rPr>
          <w:del w:id="1144" w:author="Microsoft Office User" w:date="2019-07-13T19:32:00Z"/>
          <w:rPrChange w:id="1145" w:author="Microsoft Office User" w:date="2019-07-13T19:46:00Z">
            <w:rPr>
              <w:del w:id="1146" w:author="Microsoft Office User" w:date="2019-07-13T19:32:00Z"/>
            </w:rPr>
          </w:rPrChange>
        </w:rPr>
        <w:pPrChange w:id="1147" w:author="Microsoft Office User" w:date="2019-07-13T19:46:00Z">
          <w:pPr>
            <w:pStyle w:val="Bibliography"/>
          </w:pPr>
        </w:pPrChange>
      </w:pPr>
      <w:del w:id="1148" w:author="Microsoft Office User" w:date="2019-07-13T19:32:00Z">
        <w:r w:rsidRPr="00597F4E" w:rsidDel="002C6E45">
          <w:rPr>
            <w:rPrChange w:id="1149" w:author="Microsoft Office User" w:date="2019-07-13T19:46:00Z">
              <w:rPr/>
            </w:rPrChange>
          </w:rPr>
          <w:delText>29.</w:delText>
        </w:r>
        <w:r w:rsidRPr="00597F4E" w:rsidDel="002C6E45">
          <w:rPr>
            <w:rPrChange w:id="1150" w:author="Microsoft Office User" w:date="2019-07-13T19:46:00Z">
              <w:rPr/>
            </w:rPrChange>
          </w:rPr>
          <w:tab/>
          <w:delText xml:space="preserve">Li, C. &amp; Wong, W. H. DNA-Chip Analyzer (dChip). in </w:delText>
        </w:r>
        <w:r w:rsidRPr="00597F4E" w:rsidDel="002C6E45">
          <w:rPr>
            <w:i/>
            <w:iCs/>
            <w:rPrChange w:id="1151" w:author="Microsoft Office User" w:date="2019-07-13T19:46:00Z">
              <w:rPr>
                <w:i/>
                <w:iCs/>
              </w:rPr>
            </w:rPrChange>
          </w:rPr>
          <w:delText>The Analysis of Gene Expression Data</w:delText>
        </w:r>
        <w:r w:rsidRPr="00597F4E" w:rsidDel="002C6E45">
          <w:rPr>
            <w:rPrChange w:id="1152" w:author="Microsoft Office User" w:date="2019-07-13T19:46:00Z">
              <w:rPr/>
            </w:rPrChange>
          </w:rPr>
          <w:delText xml:space="preserve"> 120–141 (2003).</w:delText>
        </w:r>
      </w:del>
    </w:p>
    <w:p w14:paraId="3230837C" w14:textId="554D2D2A" w:rsidR="00F32665" w:rsidRPr="00597F4E" w:rsidDel="002C6E45" w:rsidRDefault="00F32665" w:rsidP="00597F4E">
      <w:pPr>
        <w:pStyle w:val="Bibliography"/>
        <w:rPr>
          <w:del w:id="1153" w:author="Microsoft Office User" w:date="2019-07-13T19:32:00Z"/>
          <w:rPrChange w:id="1154" w:author="Microsoft Office User" w:date="2019-07-13T19:46:00Z">
            <w:rPr>
              <w:del w:id="1155" w:author="Microsoft Office User" w:date="2019-07-13T19:32:00Z"/>
            </w:rPr>
          </w:rPrChange>
        </w:rPr>
        <w:pPrChange w:id="1156" w:author="Microsoft Office User" w:date="2019-07-13T19:46:00Z">
          <w:pPr>
            <w:pStyle w:val="Bibliography"/>
          </w:pPr>
        </w:pPrChange>
      </w:pPr>
      <w:del w:id="1157" w:author="Microsoft Office User" w:date="2019-07-13T19:32:00Z">
        <w:r w:rsidRPr="00597F4E" w:rsidDel="002C6E45">
          <w:rPr>
            <w:rPrChange w:id="1158" w:author="Microsoft Office User" w:date="2019-07-13T19:46:00Z">
              <w:rPr/>
            </w:rPrChange>
          </w:rPr>
          <w:delText>30.</w:delText>
        </w:r>
        <w:r w:rsidRPr="00597F4E" w:rsidDel="002C6E45">
          <w:rPr>
            <w:rPrChange w:id="1159" w:author="Microsoft Office User" w:date="2019-07-13T19:46:00Z">
              <w:rPr/>
            </w:rPrChange>
          </w:rPr>
          <w:tab/>
          <w:delText xml:space="preserve">Johnson, W. E., Li, C. &amp; Rabinovic, A. Adjusting batch effects in microarray expression data using empirical Bayes methods. </w:delText>
        </w:r>
        <w:r w:rsidRPr="00597F4E" w:rsidDel="002C6E45">
          <w:rPr>
            <w:i/>
            <w:iCs/>
            <w:rPrChange w:id="1160" w:author="Microsoft Office User" w:date="2019-07-13T19:46:00Z">
              <w:rPr>
                <w:i/>
                <w:iCs/>
              </w:rPr>
            </w:rPrChange>
          </w:rPr>
          <w:delText>Biostatistics</w:delText>
        </w:r>
        <w:r w:rsidRPr="00597F4E" w:rsidDel="002C6E45">
          <w:rPr>
            <w:rPrChange w:id="1161" w:author="Microsoft Office User" w:date="2019-07-13T19:46:00Z">
              <w:rPr/>
            </w:rPrChange>
          </w:rPr>
          <w:delText xml:space="preserve"> </w:delText>
        </w:r>
        <w:r w:rsidRPr="00597F4E" w:rsidDel="002C6E45">
          <w:rPr>
            <w:b/>
            <w:bCs/>
            <w:rPrChange w:id="1162" w:author="Microsoft Office User" w:date="2019-07-13T19:46:00Z">
              <w:rPr>
                <w:b/>
                <w:bCs/>
              </w:rPr>
            </w:rPrChange>
          </w:rPr>
          <w:delText>8</w:delText>
        </w:r>
        <w:r w:rsidRPr="00597F4E" w:rsidDel="002C6E45">
          <w:rPr>
            <w:rPrChange w:id="1163" w:author="Microsoft Office User" w:date="2019-07-13T19:46:00Z">
              <w:rPr/>
            </w:rPrChange>
          </w:rPr>
          <w:delText>, 118–127 (2007).</w:delText>
        </w:r>
      </w:del>
    </w:p>
    <w:p w14:paraId="0A30F2DC" w14:textId="44ECDDD2" w:rsidR="00F32665" w:rsidRPr="00597F4E" w:rsidDel="002C6E45" w:rsidRDefault="00F32665" w:rsidP="00597F4E">
      <w:pPr>
        <w:pStyle w:val="Bibliography"/>
        <w:rPr>
          <w:del w:id="1164" w:author="Microsoft Office User" w:date="2019-07-13T19:32:00Z"/>
          <w:rPrChange w:id="1165" w:author="Microsoft Office User" w:date="2019-07-13T19:46:00Z">
            <w:rPr>
              <w:del w:id="1166" w:author="Microsoft Office User" w:date="2019-07-13T19:32:00Z"/>
            </w:rPr>
          </w:rPrChange>
        </w:rPr>
        <w:pPrChange w:id="1167" w:author="Microsoft Office User" w:date="2019-07-13T19:46:00Z">
          <w:pPr>
            <w:pStyle w:val="Bibliography"/>
          </w:pPr>
        </w:pPrChange>
      </w:pPr>
      <w:del w:id="1168" w:author="Microsoft Office User" w:date="2019-07-13T19:32:00Z">
        <w:r w:rsidRPr="00597F4E" w:rsidDel="002C6E45">
          <w:rPr>
            <w:rPrChange w:id="1169" w:author="Microsoft Office User" w:date="2019-07-13T19:46:00Z">
              <w:rPr/>
            </w:rPrChange>
          </w:rPr>
          <w:delText>31.</w:delText>
        </w:r>
        <w:r w:rsidRPr="00597F4E" w:rsidDel="002C6E45">
          <w:rPr>
            <w:rPrChange w:id="1170" w:author="Microsoft Office User" w:date="2019-07-13T19:46:00Z">
              <w:rPr/>
            </w:rPrChange>
          </w:rPr>
          <w:tab/>
          <w:delText xml:space="preserve">Haghverdi, L., Lun, A. T. L., Morgan, M. D. &amp; Marioni, J. C. Batch effects in single-cell RNA-sequencing data are corrected by matching mutual nearest neighbors. </w:delText>
        </w:r>
        <w:r w:rsidRPr="00597F4E" w:rsidDel="002C6E45">
          <w:rPr>
            <w:i/>
            <w:iCs/>
            <w:rPrChange w:id="1171" w:author="Microsoft Office User" w:date="2019-07-13T19:46:00Z">
              <w:rPr>
                <w:i/>
                <w:iCs/>
              </w:rPr>
            </w:rPrChange>
          </w:rPr>
          <w:delText>Nature Biotechnology</w:delText>
        </w:r>
        <w:r w:rsidRPr="00597F4E" w:rsidDel="002C6E45">
          <w:rPr>
            <w:rPrChange w:id="1172" w:author="Microsoft Office User" w:date="2019-07-13T19:46:00Z">
              <w:rPr/>
            </w:rPrChange>
          </w:rPr>
          <w:delText xml:space="preserve"> </w:delText>
        </w:r>
        <w:r w:rsidRPr="00597F4E" w:rsidDel="002C6E45">
          <w:rPr>
            <w:b/>
            <w:bCs/>
            <w:rPrChange w:id="1173" w:author="Microsoft Office User" w:date="2019-07-13T19:46:00Z">
              <w:rPr>
                <w:b/>
                <w:bCs/>
              </w:rPr>
            </w:rPrChange>
          </w:rPr>
          <w:delText>36</w:delText>
        </w:r>
        <w:r w:rsidRPr="00597F4E" w:rsidDel="002C6E45">
          <w:rPr>
            <w:rPrChange w:id="1174" w:author="Microsoft Office User" w:date="2019-07-13T19:46:00Z">
              <w:rPr/>
            </w:rPrChange>
          </w:rPr>
          <w:delText>, 421 (2018).</w:delText>
        </w:r>
      </w:del>
    </w:p>
    <w:p w14:paraId="12E187FD" w14:textId="255C5CD9" w:rsidR="00F32665" w:rsidRPr="00597F4E" w:rsidDel="002C6E45" w:rsidRDefault="00F32665" w:rsidP="00597F4E">
      <w:pPr>
        <w:pStyle w:val="Bibliography"/>
        <w:rPr>
          <w:del w:id="1175" w:author="Microsoft Office User" w:date="2019-07-13T19:32:00Z"/>
          <w:rPrChange w:id="1176" w:author="Microsoft Office User" w:date="2019-07-13T19:46:00Z">
            <w:rPr>
              <w:del w:id="1177" w:author="Microsoft Office User" w:date="2019-07-13T19:32:00Z"/>
            </w:rPr>
          </w:rPrChange>
        </w:rPr>
        <w:pPrChange w:id="1178" w:author="Microsoft Office User" w:date="2019-07-13T19:46:00Z">
          <w:pPr>
            <w:pStyle w:val="Bibliography"/>
          </w:pPr>
        </w:pPrChange>
      </w:pPr>
      <w:del w:id="1179" w:author="Microsoft Office User" w:date="2019-07-13T19:32:00Z">
        <w:r w:rsidRPr="00597F4E" w:rsidDel="002C6E45">
          <w:rPr>
            <w:rPrChange w:id="1180" w:author="Microsoft Office User" w:date="2019-07-13T19:46:00Z">
              <w:rPr/>
            </w:rPrChange>
          </w:rPr>
          <w:delText>32.</w:delText>
        </w:r>
        <w:r w:rsidRPr="00597F4E" w:rsidDel="002C6E45">
          <w:rPr>
            <w:rPrChange w:id="1181" w:author="Microsoft Office User" w:date="2019-07-13T19:46:00Z">
              <w:rPr/>
            </w:rPrChange>
          </w:rPr>
          <w:tab/>
          <w:delText xml:space="preserve">Park, J.-E., Polański, K., Meyer, K. &amp; Teichmann, S. A. Fast Batch Alignment of Single Cell Transcriptomes Unifies Multiple Mouse Cell Atlases into an Integrated Landscape. </w:delText>
        </w:r>
        <w:r w:rsidRPr="00597F4E" w:rsidDel="002C6E45">
          <w:rPr>
            <w:i/>
            <w:iCs/>
            <w:rPrChange w:id="1182" w:author="Microsoft Office User" w:date="2019-07-13T19:46:00Z">
              <w:rPr>
                <w:i/>
                <w:iCs/>
              </w:rPr>
            </w:rPrChange>
          </w:rPr>
          <w:delText>bioRxiv</w:delText>
        </w:r>
        <w:r w:rsidRPr="00597F4E" w:rsidDel="002C6E45">
          <w:rPr>
            <w:rPrChange w:id="1183" w:author="Microsoft Office User" w:date="2019-07-13T19:46:00Z">
              <w:rPr/>
            </w:rPrChange>
          </w:rPr>
          <w:delText xml:space="preserve"> 397042 (2018). doi:10.1101/397042</w:delText>
        </w:r>
      </w:del>
    </w:p>
    <w:p w14:paraId="712AB2E0" w14:textId="614C33F8" w:rsidR="00F32665" w:rsidRPr="00597F4E" w:rsidDel="002C6E45" w:rsidRDefault="00F32665" w:rsidP="00597F4E">
      <w:pPr>
        <w:pStyle w:val="Bibliography"/>
        <w:rPr>
          <w:del w:id="1184" w:author="Microsoft Office User" w:date="2019-07-13T19:32:00Z"/>
          <w:rPrChange w:id="1185" w:author="Microsoft Office User" w:date="2019-07-13T19:46:00Z">
            <w:rPr>
              <w:del w:id="1186" w:author="Microsoft Office User" w:date="2019-07-13T19:32:00Z"/>
            </w:rPr>
          </w:rPrChange>
        </w:rPr>
        <w:pPrChange w:id="1187" w:author="Microsoft Office User" w:date="2019-07-13T19:46:00Z">
          <w:pPr>
            <w:pStyle w:val="Bibliography"/>
          </w:pPr>
        </w:pPrChange>
      </w:pPr>
      <w:del w:id="1188" w:author="Microsoft Office User" w:date="2019-07-13T19:32:00Z">
        <w:r w:rsidRPr="00597F4E" w:rsidDel="002C6E45">
          <w:rPr>
            <w:rPrChange w:id="1189" w:author="Microsoft Office User" w:date="2019-07-13T19:46:00Z">
              <w:rPr/>
            </w:rPrChange>
          </w:rPr>
          <w:delText>33.</w:delText>
        </w:r>
        <w:r w:rsidRPr="00597F4E" w:rsidDel="002C6E45">
          <w:rPr>
            <w:rPrChange w:id="1190" w:author="Microsoft Office User" w:date="2019-07-13T19:46:00Z">
              <w:rPr/>
            </w:rPrChange>
          </w:rPr>
          <w:tab/>
          <w:delText xml:space="preserve">Stuart, T. </w:delText>
        </w:r>
        <w:r w:rsidRPr="00597F4E" w:rsidDel="002C6E45">
          <w:rPr>
            <w:i/>
            <w:iCs/>
            <w:rPrChange w:id="1191" w:author="Microsoft Office User" w:date="2019-07-13T19:46:00Z">
              <w:rPr>
                <w:i/>
                <w:iCs/>
              </w:rPr>
            </w:rPrChange>
          </w:rPr>
          <w:delText>et al.</w:delText>
        </w:r>
        <w:r w:rsidRPr="00597F4E" w:rsidDel="002C6E45">
          <w:rPr>
            <w:rPrChange w:id="1192" w:author="Microsoft Office User" w:date="2019-07-13T19:46:00Z">
              <w:rPr/>
            </w:rPrChange>
          </w:rPr>
          <w:delText xml:space="preserve"> Comprehensive Integration of Single-Cell Data. </w:delText>
        </w:r>
        <w:r w:rsidRPr="00597F4E" w:rsidDel="002C6E45">
          <w:rPr>
            <w:i/>
            <w:iCs/>
            <w:rPrChange w:id="1193" w:author="Microsoft Office User" w:date="2019-07-13T19:46:00Z">
              <w:rPr>
                <w:i/>
                <w:iCs/>
              </w:rPr>
            </w:rPrChange>
          </w:rPr>
          <w:delText>Cell</w:delText>
        </w:r>
        <w:r w:rsidRPr="00597F4E" w:rsidDel="002C6E45">
          <w:rPr>
            <w:rPrChange w:id="1194" w:author="Microsoft Office User" w:date="2019-07-13T19:46:00Z">
              <w:rPr/>
            </w:rPrChange>
          </w:rPr>
          <w:delText xml:space="preserve"> </w:delText>
        </w:r>
        <w:r w:rsidRPr="00597F4E" w:rsidDel="002C6E45">
          <w:rPr>
            <w:b/>
            <w:bCs/>
            <w:rPrChange w:id="1195" w:author="Microsoft Office User" w:date="2019-07-13T19:46:00Z">
              <w:rPr>
                <w:b/>
                <w:bCs/>
              </w:rPr>
            </w:rPrChange>
          </w:rPr>
          <w:delText>177</w:delText>
        </w:r>
        <w:r w:rsidRPr="00597F4E" w:rsidDel="002C6E45">
          <w:rPr>
            <w:rPrChange w:id="1196" w:author="Microsoft Office User" w:date="2019-07-13T19:46:00Z">
              <w:rPr/>
            </w:rPrChange>
          </w:rPr>
          <w:delText>, 1888-1902.e21 (2019).</w:delText>
        </w:r>
      </w:del>
    </w:p>
    <w:p w14:paraId="0E1D1D89" w14:textId="65D610B2" w:rsidR="00F32665" w:rsidRPr="00597F4E" w:rsidDel="002C6E45" w:rsidRDefault="00F32665" w:rsidP="00597F4E">
      <w:pPr>
        <w:pStyle w:val="Bibliography"/>
        <w:rPr>
          <w:del w:id="1197" w:author="Microsoft Office User" w:date="2019-07-13T19:32:00Z"/>
          <w:rPrChange w:id="1198" w:author="Microsoft Office User" w:date="2019-07-13T19:46:00Z">
            <w:rPr>
              <w:del w:id="1199" w:author="Microsoft Office User" w:date="2019-07-13T19:32:00Z"/>
            </w:rPr>
          </w:rPrChange>
        </w:rPr>
        <w:pPrChange w:id="1200" w:author="Microsoft Office User" w:date="2019-07-13T19:46:00Z">
          <w:pPr>
            <w:pStyle w:val="Bibliography"/>
          </w:pPr>
        </w:pPrChange>
      </w:pPr>
      <w:del w:id="1201" w:author="Microsoft Office User" w:date="2019-07-13T19:32:00Z">
        <w:r w:rsidRPr="00597F4E" w:rsidDel="002C6E45">
          <w:rPr>
            <w:rPrChange w:id="1202" w:author="Microsoft Office User" w:date="2019-07-13T19:46:00Z">
              <w:rPr/>
            </w:rPrChange>
          </w:rPr>
          <w:delText>34.</w:delText>
        </w:r>
        <w:r w:rsidRPr="00597F4E" w:rsidDel="002C6E45">
          <w:rPr>
            <w:rPrChange w:id="1203" w:author="Microsoft Office User" w:date="2019-07-13T19:46:00Z">
              <w:rPr/>
            </w:rPrChange>
          </w:rPr>
          <w:tab/>
          <w:delText xml:space="preserve">Büttner, M., Miao, Z., Wolf, F. A., Teichmann, S. A. &amp; Theis, F. J. A test metric for assessing single-cell RNA-seq batch correction. </w:delText>
        </w:r>
        <w:r w:rsidRPr="00597F4E" w:rsidDel="002C6E45">
          <w:rPr>
            <w:i/>
            <w:iCs/>
            <w:rPrChange w:id="1204" w:author="Microsoft Office User" w:date="2019-07-13T19:46:00Z">
              <w:rPr>
                <w:i/>
                <w:iCs/>
              </w:rPr>
            </w:rPrChange>
          </w:rPr>
          <w:delText>Nature Methods</w:delText>
        </w:r>
        <w:r w:rsidRPr="00597F4E" w:rsidDel="002C6E45">
          <w:rPr>
            <w:rPrChange w:id="1205" w:author="Microsoft Office User" w:date="2019-07-13T19:46:00Z">
              <w:rPr/>
            </w:rPrChange>
          </w:rPr>
          <w:delText xml:space="preserve"> </w:delText>
        </w:r>
        <w:r w:rsidRPr="00597F4E" w:rsidDel="002C6E45">
          <w:rPr>
            <w:b/>
            <w:bCs/>
            <w:rPrChange w:id="1206" w:author="Microsoft Office User" w:date="2019-07-13T19:46:00Z">
              <w:rPr>
                <w:b/>
                <w:bCs/>
              </w:rPr>
            </w:rPrChange>
          </w:rPr>
          <w:delText>16</w:delText>
        </w:r>
        <w:r w:rsidRPr="00597F4E" w:rsidDel="002C6E45">
          <w:rPr>
            <w:rPrChange w:id="1207" w:author="Microsoft Office User" w:date="2019-07-13T19:46:00Z">
              <w:rPr/>
            </w:rPrChange>
          </w:rPr>
          <w:delText>, 43 (2019).</w:delText>
        </w:r>
      </w:del>
    </w:p>
    <w:p w14:paraId="0E02C273" w14:textId="311954DF" w:rsidR="00F32665" w:rsidRPr="00597F4E" w:rsidDel="002C6E45" w:rsidRDefault="00F32665" w:rsidP="00597F4E">
      <w:pPr>
        <w:pStyle w:val="Bibliography"/>
        <w:rPr>
          <w:del w:id="1208" w:author="Microsoft Office User" w:date="2019-07-13T19:32:00Z"/>
          <w:rPrChange w:id="1209" w:author="Microsoft Office User" w:date="2019-07-13T19:46:00Z">
            <w:rPr>
              <w:del w:id="1210" w:author="Microsoft Office User" w:date="2019-07-13T19:32:00Z"/>
            </w:rPr>
          </w:rPrChange>
        </w:rPr>
        <w:pPrChange w:id="1211" w:author="Microsoft Office User" w:date="2019-07-13T19:46:00Z">
          <w:pPr>
            <w:pStyle w:val="Bibliography"/>
          </w:pPr>
        </w:pPrChange>
      </w:pPr>
      <w:del w:id="1212" w:author="Microsoft Office User" w:date="2019-07-13T19:32:00Z">
        <w:r w:rsidRPr="00597F4E" w:rsidDel="002C6E45">
          <w:rPr>
            <w:rPrChange w:id="1213" w:author="Microsoft Office User" w:date="2019-07-13T19:46:00Z">
              <w:rPr/>
            </w:rPrChange>
          </w:rPr>
          <w:delText>35.</w:delText>
        </w:r>
        <w:r w:rsidRPr="00597F4E" w:rsidDel="002C6E45">
          <w:rPr>
            <w:rPrChange w:id="1214" w:author="Microsoft Office User" w:date="2019-07-13T19:46:00Z">
              <w:rPr/>
            </w:rPrChange>
          </w:rPr>
          <w:tab/>
          <w:delText xml:space="preserve">Malkov, Y. A. &amp; Yashunin, D. A. Efficient and robust approximate nearest neighbor search using Hierarchical Navigable Small World graphs. </w:delText>
        </w:r>
        <w:r w:rsidRPr="00597F4E" w:rsidDel="002C6E45">
          <w:rPr>
            <w:i/>
            <w:iCs/>
            <w:rPrChange w:id="1215" w:author="Microsoft Office User" w:date="2019-07-13T19:46:00Z">
              <w:rPr>
                <w:i/>
                <w:iCs/>
              </w:rPr>
            </w:rPrChange>
          </w:rPr>
          <w:delText>IEEE Transactions on Pattern Analysis and Machine Intelligence</w:delText>
        </w:r>
        <w:r w:rsidRPr="00597F4E" w:rsidDel="002C6E45">
          <w:rPr>
            <w:rPrChange w:id="1216" w:author="Microsoft Office User" w:date="2019-07-13T19:46:00Z">
              <w:rPr/>
            </w:rPrChange>
          </w:rPr>
          <w:delText xml:space="preserve"> 1–1 (2018). doi:10.1109/TPAMI.2018.2889473</w:delText>
        </w:r>
      </w:del>
    </w:p>
    <w:p w14:paraId="1AEA79AA" w14:textId="436626D0" w:rsidR="00F32665" w:rsidRPr="00597F4E" w:rsidDel="002C6E45" w:rsidRDefault="00F32665" w:rsidP="00597F4E">
      <w:pPr>
        <w:pStyle w:val="Bibliography"/>
        <w:rPr>
          <w:del w:id="1217" w:author="Microsoft Office User" w:date="2019-07-13T19:32:00Z"/>
          <w:rPrChange w:id="1218" w:author="Microsoft Office User" w:date="2019-07-13T19:46:00Z">
            <w:rPr>
              <w:del w:id="1219" w:author="Microsoft Office User" w:date="2019-07-13T19:32:00Z"/>
            </w:rPr>
          </w:rPrChange>
        </w:rPr>
        <w:pPrChange w:id="1220" w:author="Microsoft Office User" w:date="2019-07-13T19:46:00Z">
          <w:pPr>
            <w:pStyle w:val="Bibliography"/>
          </w:pPr>
        </w:pPrChange>
      </w:pPr>
      <w:del w:id="1221" w:author="Microsoft Office User" w:date="2019-07-13T19:32:00Z">
        <w:r w:rsidRPr="00597F4E" w:rsidDel="002C6E45">
          <w:rPr>
            <w:rPrChange w:id="1222" w:author="Microsoft Office User" w:date="2019-07-13T19:46:00Z">
              <w:rPr/>
            </w:rPrChange>
          </w:rPr>
          <w:delText>36.</w:delText>
        </w:r>
        <w:r w:rsidRPr="00597F4E" w:rsidDel="002C6E45">
          <w:rPr>
            <w:rPrChange w:id="1223" w:author="Microsoft Office User" w:date="2019-07-13T19:46:00Z">
              <w:rPr/>
            </w:rPrChange>
          </w:rPr>
          <w:tab/>
          <w:delText xml:space="preserve">Aumüller, M., Bernhardsson, E. &amp; Faithfull, A. ANN-Benchmarks: A Benchmarking Tool for Approximate Nearest Neighbor Algorithms. in </w:delText>
        </w:r>
        <w:r w:rsidRPr="00597F4E" w:rsidDel="002C6E45">
          <w:rPr>
            <w:i/>
            <w:iCs/>
            <w:rPrChange w:id="1224" w:author="Microsoft Office User" w:date="2019-07-13T19:46:00Z">
              <w:rPr>
                <w:i/>
                <w:iCs/>
              </w:rPr>
            </w:rPrChange>
          </w:rPr>
          <w:delText>Similarity Search and Applications</w:delText>
        </w:r>
        <w:r w:rsidRPr="00597F4E" w:rsidDel="002C6E45">
          <w:rPr>
            <w:rPrChange w:id="1225" w:author="Microsoft Office User" w:date="2019-07-13T19:46:00Z">
              <w:rPr/>
            </w:rPrChange>
          </w:rPr>
          <w:delText xml:space="preserve"> 34–49 (Springer, Cham, 2017). doi:10.1007/978-3-319-68474-1_3</w:delText>
        </w:r>
      </w:del>
    </w:p>
    <w:p w14:paraId="304A37F7" w14:textId="7CFB316F" w:rsidR="00F32665" w:rsidRPr="00597F4E" w:rsidDel="002C6E45" w:rsidRDefault="00F32665" w:rsidP="00597F4E">
      <w:pPr>
        <w:pStyle w:val="Bibliography"/>
        <w:rPr>
          <w:del w:id="1226" w:author="Microsoft Office User" w:date="2019-07-13T19:32:00Z"/>
          <w:rPrChange w:id="1227" w:author="Microsoft Office User" w:date="2019-07-13T19:46:00Z">
            <w:rPr>
              <w:del w:id="1228" w:author="Microsoft Office User" w:date="2019-07-13T19:32:00Z"/>
            </w:rPr>
          </w:rPrChange>
        </w:rPr>
        <w:pPrChange w:id="1229" w:author="Microsoft Office User" w:date="2019-07-13T19:46:00Z">
          <w:pPr>
            <w:pStyle w:val="Bibliography"/>
          </w:pPr>
        </w:pPrChange>
      </w:pPr>
      <w:del w:id="1230" w:author="Microsoft Office User" w:date="2019-07-13T19:32:00Z">
        <w:r w:rsidRPr="00597F4E" w:rsidDel="002C6E45">
          <w:rPr>
            <w:rPrChange w:id="1231" w:author="Microsoft Office User" w:date="2019-07-13T19:46:00Z">
              <w:rPr/>
            </w:rPrChange>
          </w:rPr>
          <w:delText>37.</w:delText>
        </w:r>
        <w:r w:rsidRPr="00597F4E" w:rsidDel="002C6E45">
          <w:rPr>
            <w:rPrChange w:id="1232" w:author="Microsoft Office User" w:date="2019-07-13T19:46:00Z">
              <w:rPr/>
            </w:rPrChange>
          </w:rPr>
          <w:tab/>
          <w:delText xml:space="preserve">Haghverdi, L., Büttner, M., Wolf, F. A., Buettner, F. &amp; Theis, F. J. Diffusion pseudotime robustly reconstructs lineage branching. </w:delText>
        </w:r>
        <w:r w:rsidRPr="00597F4E" w:rsidDel="002C6E45">
          <w:rPr>
            <w:i/>
            <w:iCs/>
            <w:rPrChange w:id="1233" w:author="Microsoft Office User" w:date="2019-07-13T19:46:00Z">
              <w:rPr>
                <w:i/>
                <w:iCs/>
              </w:rPr>
            </w:rPrChange>
          </w:rPr>
          <w:delText>Nature Methods</w:delText>
        </w:r>
        <w:r w:rsidRPr="00597F4E" w:rsidDel="002C6E45">
          <w:rPr>
            <w:rPrChange w:id="1234" w:author="Microsoft Office User" w:date="2019-07-13T19:46:00Z">
              <w:rPr/>
            </w:rPrChange>
          </w:rPr>
          <w:delText xml:space="preserve"> </w:delText>
        </w:r>
        <w:r w:rsidRPr="00597F4E" w:rsidDel="002C6E45">
          <w:rPr>
            <w:b/>
            <w:bCs/>
            <w:rPrChange w:id="1235" w:author="Microsoft Office User" w:date="2019-07-13T19:46:00Z">
              <w:rPr>
                <w:b/>
                <w:bCs/>
              </w:rPr>
            </w:rPrChange>
          </w:rPr>
          <w:delText>13</w:delText>
        </w:r>
        <w:r w:rsidRPr="00597F4E" w:rsidDel="002C6E45">
          <w:rPr>
            <w:rPrChange w:id="1236" w:author="Microsoft Office User" w:date="2019-07-13T19:46:00Z">
              <w:rPr/>
            </w:rPrChange>
          </w:rPr>
          <w:delText>, 845 (2016).</w:delText>
        </w:r>
      </w:del>
    </w:p>
    <w:p w14:paraId="2A51C3F7" w14:textId="14EDED5A" w:rsidR="00F32665" w:rsidRPr="00597F4E" w:rsidDel="002C6E45" w:rsidRDefault="00F32665" w:rsidP="00597F4E">
      <w:pPr>
        <w:pStyle w:val="Bibliography"/>
        <w:rPr>
          <w:del w:id="1237" w:author="Microsoft Office User" w:date="2019-07-13T19:32:00Z"/>
          <w:rPrChange w:id="1238" w:author="Microsoft Office User" w:date="2019-07-13T19:46:00Z">
            <w:rPr>
              <w:del w:id="1239" w:author="Microsoft Office User" w:date="2019-07-13T19:32:00Z"/>
            </w:rPr>
          </w:rPrChange>
        </w:rPr>
        <w:pPrChange w:id="1240" w:author="Microsoft Office User" w:date="2019-07-13T19:46:00Z">
          <w:pPr>
            <w:pStyle w:val="Bibliography"/>
          </w:pPr>
        </w:pPrChange>
      </w:pPr>
      <w:del w:id="1241" w:author="Microsoft Office User" w:date="2019-07-13T19:32:00Z">
        <w:r w:rsidRPr="00597F4E" w:rsidDel="002C6E45">
          <w:rPr>
            <w:rPrChange w:id="1242" w:author="Microsoft Office User" w:date="2019-07-13T19:46:00Z">
              <w:rPr/>
            </w:rPrChange>
          </w:rPr>
          <w:delText>38.</w:delText>
        </w:r>
        <w:r w:rsidRPr="00597F4E" w:rsidDel="002C6E45">
          <w:rPr>
            <w:rPrChange w:id="1243" w:author="Microsoft Office User" w:date="2019-07-13T19:46:00Z">
              <w:rPr/>
            </w:rPrChange>
          </w:rPr>
          <w:tab/>
          <w:delText xml:space="preserve">Blondel, V. D., Guillaume, J.-L., Lambiotte, R. &amp; Lefebvre, E. Fast unfolding of communities in large networks. </w:delText>
        </w:r>
        <w:r w:rsidRPr="00597F4E" w:rsidDel="002C6E45">
          <w:rPr>
            <w:i/>
            <w:iCs/>
            <w:rPrChange w:id="1244" w:author="Microsoft Office User" w:date="2019-07-13T19:46:00Z">
              <w:rPr>
                <w:i/>
                <w:iCs/>
              </w:rPr>
            </w:rPrChange>
          </w:rPr>
          <w:delText>J. Stat. Mech.</w:delText>
        </w:r>
        <w:r w:rsidRPr="00597F4E" w:rsidDel="002C6E45">
          <w:rPr>
            <w:rPrChange w:id="1245" w:author="Microsoft Office User" w:date="2019-07-13T19:46:00Z">
              <w:rPr/>
            </w:rPrChange>
          </w:rPr>
          <w:delText xml:space="preserve"> </w:delText>
        </w:r>
        <w:r w:rsidRPr="00597F4E" w:rsidDel="002C6E45">
          <w:rPr>
            <w:b/>
            <w:bCs/>
            <w:rPrChange w:id="1246" w:author="Microsoft Office User" w:date="2019-07-13T19:46:00Z">
              <w:rPr>
                <w:b/>
                <w:bCs/>
              </w:rPr>
            </w:rPrChange>
          </w:rPr>
          <w:delText>2008</w:delText>
        </w:r>
        <w:r w:rsidRPr="00597F4E" w:rsidDel="002C6E45">
          <w:rPr>
            <w:rPrChange w:id="1247" w:author="Microsoft Office User" w:date="2019-07-13T19:46:00Z">
              <w:rPr/>
            </w:rPrChange>
          </w:rPr>
          <w:delText>, P10008 (2008).</w:delText>
        </w:r>
      </w:del>
    </w:p>
    <w:p w14:paraId="1DD7AE47" w14:textId="3694D843" w:rsidR="00F32665" w:rsidRPr="00597F4E" w:rsidDel="002C6E45" w:rsidRDefault="00F32665" w:rsidP="00597F4E">
      <w:pPr>
        <w:pStyle w:val="Bibliography"/>
        <w:rPr>
          <w:del w:id="1248" w:author="Microsoft Office User" w:date="2019-07-13T19:32:00Z"/>
          <w:rPrChange w:id="1249" w:author="Microsoft Office User" w:date="2019-07-13T19:46:00Z">
            <w:rPr>
              <w:del w:id="1250" w:author="Microsoft Office User" w:date="2019-07-13T19:32:00Z"/>
            </w:rPr>
          </w:rPrChange>
        </w:rPr>
        <w:pPrChange w:id="1251" w:author="Microsoft Office User" w:date="2019-07-13T19:46:00Z">
          <w:pPr>
            <w:pStyle w:val="Bibliography"/>
          </w:pPr>
        </w:pPrChange>
      </w:pPr>
      <w:del w:id="1252" w:author="Microsoft Office User" w:date="2019-07-13T19:32:00Z">
        <w:r w:rsidRPr="00597F4E" w:rsidDel="002C6E45">
          <w:rPr>
            <w:rPrChange w:id="1253" w:author="Microsoft Office User" w:date="2019-07-13T19:46:00Z">
              <w:rPr/>
            </w:rPrChange>
          </w:rPr>
          <w:delText>39.</w:delText>
        </w:r>
        <w:r w:rsidRPr="00597F4E" w:rsidDel="002C6E45">
          <w:rPr>
            <w:rPrChange w:id="1254" w:author="Microsoft Office User" w:date="2019-07-13T19:46:00Z">
              <w:rPr/>
            </w:rPrChange>
          </w:rPr>
          <w:tab/>
          <w:delText>Ng, A. Y., Jordan, M. I. &amp; Weiss, Y. On spectral clustering: analysis and an algorithm. in 849–856 (MIT Press, 2001).</w:delText>
        </w:r>
      </w:del>
    </w:p>
    <w:p w14:paraId="7645A192" w14:textId="3F2D5B66" w:rsidR="00F32665" w:rsidRPr="00597F4E" w:rsidDel="002C6E45" w:rsidRDefault="00F32665" w:rsidP="00597F4E">
      <w:pPr>
        <w:pStyle w:val="Bibliography"/>
        <w:rPr>
          <w:del w:id="1255" w:author="Microsoft Office User" w:date="2019-07-13T19:32:00Z"/>
          <w:rPrChange w:id="1256" w:author="Microsoft Office User" w:date="2019-07-13T19:46:00Z">
            <w:rPr>
              <w:del w:id="1257" w:author="Microsoft Office User" w:date="2019-07-13T19:32:00Z"/>
            </w:rPr>
          </w:rPrChange>
        </w:rPr>
        <w:pPrChange w:id="1258" w:author="Microsoft Office User" w:date="2019-07-13T19:46:00Z">
          <w:pPr>
            <w:pStyle w:val="Bibliography"/>
          </w:pPr>
        </w:pPrChange>
      </w:pPr>
      <w:del w:id="1259" w:author="Microsoft Office User" w:date="2019-07-13T19:32:00Z">
        <w:r w:rsidRPr="00597F4E" w:rsidDel="002C6E45">
          <w:rPr>
            <w:rPrChange w:id="1260" w:author="Microsoft Office User" w:date="2019-07-13T19:46:00Z">
              <w:rPr/>
            </w:rPrChange>
          </w:rPr>
          <w:delText>40.</w:delText>
        </w:r>
        <w:r w:rsidRPr="00597F4E" w:rsidDel="002C6E45">
          <w:rPr>
            <w:rPrChange w:id="1261" w:author="Microsoft Office User" w:date="2019-07-13T19:46:00Z">
              <w:rPr/>
            </w:rPrChange>
          </w:rPr>
          <w:tab/>
          <w:delText xml:space="preserve">Nemesh, J. Drop-seq Alignment Cook Book. Available at: https://github.com/broadinstitute/Drop-seq/blob/master/doc/Drop-seq_Alignment_Cookbook.pdf. </w:delText>
        </w:r>
      </w:del>
    </w:p>
    <w:p w14:paraId="68545EB0" w14:textId="207B0697" w:rsidR="00F32665" w:rsidRPr="00597F4E" w:rsidDel="002C6E45" w:rsidRDefault="00F32665" w:rsidP="00597F4E">
      <w:pPr>
        <w:pStyle w:val="Bibliography"/>
        <w:rPr>
          <w:del w:id="1262" w:author="Microsoft Office User" w:date="2019-07-13T19:32:00Z"/>
          <w:rPrChange w:id="1263" w:author="Microsoft Office User" w:date="2019-07-13T19:46:00Z">
            <w:rPr>
              <w:del w:id="1264" w:author="Microsoft Office User" w:date="2019-07-13T19:32:00Z"/>
            </w:rPr>
          </w:rPrChange>
        </w:rPr>
        <w:pPrChange w:id="1265" w:author="Microsoft Office User" w:date="2019-07-13T19:46:00Z">
          <w:pPr>
            <w:pStyle w:val="Bibliography"/>
          </w:pPr>
        </w:pPrChange>
      </w:pPr>
      <w:del w:id="1266" w:author="Microsoft Office User" w:date="2019-07-13T19:32:00Z">
        <w:r w:rsidRPr="00597F4E" w:rsidDel="002C6E45">
          <w:rPr>
            <w:rPrChange w:id="1267" w:author="Microsoft Office User" w:date="2019-07-13T19:46:00Z">
              <w:rPr/>
            </w:rPrChange>
          </w:rPr>
          <w:delText>41.</w:delText>
        </w:r>
        <w:r w:rsidRPr="00597F4E" w:rsidDel="002C6E45">
          <w:rPr>
            <w:rPrChange w:id="1268" w:author="Microsoft Office User" w:date="2019-07-13T19:46:00Z">
              <w:rPr/>
            </w:rPrChange>
          </w:rPr>
          <w:tab/>
          <w:delText xml:space="preserve">Li, B. &amp; Dewey, C. N. RSEM: accurate transcript quantification from RNA-Seq data with or without a reference genome. </w:delText>
        </w:r>
        <w:r w:rsidRPr="00597F4E" w:rsidDel="002C6E45">
          <w:rPr>
            <w:i/>
            <w:iCs/>
            <w:rPrChange w:id="1269" w:author="Microsoft Office User" w:date="2019-07-13T19:46:00Z">
              <w:rPr>
                <w:i/>
                <w:iCs/>
              </w:rPr>
            </w:rPrChange>
          </w:rPr>
          <w:delText>BMC Bioinformatics</w:delText>
        </w:r>
        <w:r w:rsidRPr="00597F4E" w:rsidDel="002C6E45">
          <w:rPr>
            <w:rPrChange w:id="1270" w:author="Microsoft Office User" w:date="2019-07-13T19:46:00Z">
              <w:rPr/>
            </w:rPrChange>
          </w:rPr>
          <w:delText xml:space="preserve"> </w:delText>
        </w:r>
        <w:r w:rsidRPr="00597F4E" w:rsidDel="002C6E45">
          <w:rPr>
            <w:b/>
            <w:bCs/>
            <w:rPrChange w:id="1271" w:author="Microsoft Office User" w:date="2019-07-13T19:46:00Z">
              <w:rPr>
                <w:b/>
                <w:bCs/>
              </w:rPr>
            </w:rPrChange>
          </w:rPr>
          <w:delText>12</w:delText>
        </w:r>
        <w:r w:rsidRPr="00597F4E" w:rsidDel="002C6E45">
          <w:rPr>
            <w:rPrChange w:id="1272" w:author="Microsoft Office User" w:date="2019-07-13T19:46:00Z">
              <w:rPr/>
            </w:rPrChange>
          </w:rPr>
          <w:delText>, 323 (2011).</w:delText>
        </w:r>
      </w:del>
    </w:p>
    <w:p w14:paraId="07C1817F" w14:textId="5636FDD6" w:rsidR="00F32665" w:rsidRPr="00597F4E" w:rsidDel="002C6E45" w:rsidRDefault="00F32665" w:rsidP="00597F4E">
      <w:pPr>
        <w:pStyle w:val="Bibliography"/>
        <w:rPr>
          <w:del w:id="1273" w:author="Microsoft Office User" w:date="2019-07-13T19:32:00Z"/>
          <w:rPrChange w:id="1274" w:author="Microsoft Office User" w:date="2019-07-13T19:46:00Z">
            <w:rPr>
              <w:del w:id="1275" w:author="Microsoft Office User" w:date="2019-07-13T19:32:00Z"/>
            </w:rPr>
          </w:rPrChange>
        </w:rPr>
        <w:pPrChange w:id="1276" w:author="Microsoft Office User" w:date="2019-07-13T19:46:00Z">
          <w:pPr>
            <w:pStyle w:val="Bibliography"/>
          </w:pPr>
        </w:pPrChange>
      </w:pPr>
      <w:del w:id="1277" w:author="Microsoft Office User" w:date="2019-07-13T19:32:00Z">
        <w:r w:rsidRPr="00597F4E" w:rsidDel="002C6E45">
          <w:rPr>
            <w:rPrChange w:id="1278" w:author="Microsoft Office User" w:date="2019-07-13T19:46:00Z">
              <w:rPr/>
            </w:rPrChange>
          </w:rPr>
          <w:delText>42.</w:delText>
        </w:r>
        <w:r w:rsidRPr="00597F4E" w:rsidDel="002C6E45">
          <w:rPr>
            <w:rPrChange w:id="1279" w:author="Microsoft Office User" w:date="2019-07-13T19:46:00Z">
              <w:rPr/>
            </w:rPrChange>
          </w:rPr>
          <w:tab/>
          <w:delText xml:space="preserve">Langmead, B. &amp; Salzberg, S. L. Fast gapped-read alignment with Bowtie 2. </w:delText>
        </w:r>
        <w:r w:rsidRPr="00597F4E" w:rsidDel="002C6E45">
          <w:rPr>
            <w:i/>
            <w:iCs/>
            <w:rPrChange w:id="1280" w:author="Microsoft Office User" w:date="2019-07-13T19:46:00Z">
              <w:rPr>
                <w:i/>
                <w:iCs/>
              </w:rPr>
            </w:rPrChange>
          </w:rPr>
          <w:delText>Nat. Methods</w:delText>
        </w:r>
        <w:r w:rsidRPr="00597F4E" w:rsidDel="002C6E45">
          <w:rPr>
            <w:rPrChange w:id="1281" w:author="Microsoft Office User" w:date="2019-07-13T19:46:00Z">
              <w:rPr/>
            </w:rPrChange>
          </w:rPr>
          <w:delText xml:space="preserve"> </w:delText>
        </w:r>
        <w:r w:rsidRPr="00597F4E" w:rsidDel="002C6E45">
          <w:rPr>
            <w:b/>
            <w:bCs/>
            <w:rPrChange w:id="1282" w:author="Microsoft Office User" w:date="2019-07-13T19:46:00Z">
              <w:rPr>
                <w:b/>
                <w:bCs/>
              </w:rPr>
            </w:rPrChange>
          </w:rPr>
          <w:delText>9</w:delText>
        </w:r>
        <w:r w:rsidRPr="00597F4E" w:rsidDel="002C6E45">
          <w:rPr>
            <w:rPrChange w:id="1283" w:author="Microsoft Office User" w:date="2019-07-13T19:46:00Z">
              <w:rPr/>
            </w:rPrChange>
          </w:rPr>
          <w:delText>, 357–359 (2012).</w:delText>
        </w:r>
      </w:del>
    </w:p>
    <w:p w14:paraId="2591ACC5" w14:textId="0858A338" w:rsidR="00F32665" w:rsidRPr="00597F4E" w:rsidDel="002C6E45" w:rsidRDefault="00F32665" w:rsidP="00597F4E">
      <w:pPr>
        <w:pStyle w:val="Bibliography"/>
        <w:rPr>
          <w:del w:id="1284" w:author="Microsoft Office User" w:date="2019-07-13T19:32:00Z"/>
          <w:rPrChange w:id="1285" w:author="Microsoft Office User" w:date="2019-07-13T19:46:00Z">
            <w:rPr>
              <w:del w:id="1286" w:author="Microsoft Office User" w:date="2019-07-13T19:32:00Z"/>
            </w:rPr>
          </w:rPrChange>
        </w:rPr>
        <w:pPrChange w:id="1287" w:author="Microsoft Office User" w:date="2019-07-13T19:46:00Z">
          <w:pPr>
            <w:pStyle w:val="Bibliography"/>
          </w:pPr>
        </w:pPrChange>
      </w:pPr>
      <w:del w:id="1288" w:author="Microsoft Office User" w:date="2019-07-13T19:32:00Z">
        <w:r w:rsidRPr="00597F4E" w:rsidDel="002C6E45">
          <w:rPr>
            <w:rPrChange w:id="1289" w:author="Microsoft Office User" w:date="2019-07-13T19:46:00Z">
              <w:rPr/>
            </w:rPrChange>
          </w:rPr>
          <w:delText>43.</w:delText>
        </w:r>
        <w:r w:rsidRPr="00597F4E" w:rsidDel="002C6E45">
          <w:rPr>
            <w:rPrChange w:id="1290" w:author="Microsoft Office User" w:date="2019-07-13T19:46:00Z">
              <w:rPr/>
            </w:rPrChange>
          </w:rPr>
          <w:tab/>
          <w:delText xml:space="preserve">Dixit, A. Correcting Chimeric Crosstalk in Single Cell RNA-seq Experiments. </w:delText>
        </w:r>
        <w:r w:rsidRPr="00597F4E" w:rsidDel="002C6E45">
          <w:rPr>
            <w:i/>
            <w:iCs/>
            <w:rPrChange w:id="1291" w:author="Microsoft Office User" w:date="2019-07-13T19:46:00Z">
              <w:rPr>
                <w:i/>
                <w:iCs/>
              </w:rPr>
            </w:rPrChange>
          </w:rPr>
          <w:delText>bioRxiv</w:delText>
        </w:r>
        <w:r w:rsidRPr="00597F4E" w:rsidDel="002C6E45">
          <w:rPr>
            <w:rPrChange w:id="1292" w:author="Microsoft Office User" w:date="2019-07-13T19:46:00Z">
              <w:rPr/>
            </w:rPrChange>
          </w:rPr>
          <w:delText xml:space="preserve"> 093237 (2016). doi:10.1101/093237</w:delText>
        </w:r>
      </w:del>
    </w:p>
    <w:p w14:paraId="609DCDEB" w14:textId="79831725" w:rsidR="00F32665" w:rsidRPr="00597F4E" w:rsidDel="002C6E45" w:rsidRDefault="00F32665" w:rsidP="00597F4E">
      <w:pPr>
        <w:pStyle w:val="Bibliography"/>
        <w:rPr>
          <w:del w:id="1293" w:author="Microsoft Office User" w:date="2019-07-13T19:32:00Z"/>
          <w:rPrChange w:id="1294" w:author="Microsoft Office User" w:date="2019-07-13T19:46:00Z">
            <w:rPr>
              <w:del w:id="1295" w:author="Microsoft Office User" w:date="2019-07-13T19:32:00Z"/>
            </w:rPr>
          </w:rPrChange>
        </w:rPr>
        <w:pPrChange w:id="1296" w:author="Microsoft Office User" w:date="2019-07-13T19:46:00Z">
          <w:pPr>
            <w:pStyle w:val="Bibliography"/>
          </w:pPr>
        </w:pPrChange>
      </w:pPr>
      <w:del w:id="1297" w:author="Microsoft Office User" w:date="2019-07-13T19:32:00Z">
        <w:r w:rsidRPr="00597F4E" w:rsidDel="002C6E45">
          <w:rPr>
            <w:rPrChange w:id="1298" w:author="Microsoft Office User" w:date="2019-07-13T19:46:00Z">
              <w:rPr/>
            </w:rPrChange>
          </w:rPr>
          <w:delText>44.</w:delText>
        </w:r>
        <w:r w:rsidRPr="00597F4E" w:rsidDel="002C6E45">
          <w:rPr>
            <w:rPrChange w:id="1299" w:author="Microsoft Office User" w:date="2019-07-13T19:46:00Z">
              <w:rPr/>
            </w:rPrChange>
          </w:rPr>
          <w:tab/>
          <w:delText xml:space="preserve">Villani, A.-C. </w:delText>
        </w:r>
        <w:r w:rsidRPr="00597F4E" w:rsidDel="002C6E45">
          <w:rPr>
            <w:i/>
            <w:iCs/>
            <w:rPrChange w:id="1300" w:author="Microsoft Office User" w:date="2019-07-13T19:46:00Z">
              <w:rPr>
                <w:i/>
                <w:iCs/>
              </w:rPr>
            </w:rPrChange>
          </w:rPr>
          <w:delText>et al.</w:delText>
        </w:r>
        <w:r w:rsidRPr="00597F4E" w:rsidDel="002C6E45">
          <w:rPr>
            <w:rPrChange w:id="1301" w:author="Microsoft Office User" w:date="2019-07-13T19:46:00Z">
              <w:rPr/>
            </w:rPrChange>
          </w:rPr>
          <w:delText xml:space="preserve"> Single-cell RNA-seq reveals new types of human blood dendritic cells, monocytes, and progenitors. </w:delText>
        </w:r>
        <w:r w:rsidRPr="00597F4E" w:rsidDel="002C6E45">
          <w:rPr>
            <w:i/>
            <w:iCs/>
            <w:rPrChange w:id="1302" w:author="Microsoft Office User" w:date="2019-07-13T19:46:00Z">
              <w:rPr>
                <w:i/>
                <w:iCs/>
              </w:rPr>
            </w:rPrChange>
          </w:rPr>
          <w:delText>Science</w:delText>
        </w:r>
        <w:r w:rsidRPr="00597F4E" w:rsidDel="002C6E45">
          <w:rPr>
            <w:rPrChange w:id="1303" w:author="Microsoft Office User" w:date="2019-07-13T19:46:00Z">
              <w:rPr/>
            </w:rPrChange>
          </w:rPr>
          <w:delText xml:space="preserve"> </w:delText>
        </w:r>
        <w:r w:rsidRPr="00597F4E" w:rsidDel="002C6E45">
          <w:rPr>
            <w:b/>
            <w:bCs/>
            <w:rPrChange w:id="1304" w:author="Microsoft Office User" w:date="2019-07-13T19:46:00Z">
              <w:rPr>
                <w:b/>
                <w:bCs/>
              </w:rPr>
            </w:rPrChange>
          </w:rPr>
          <w:delText>356</w:delText>
        </w:r>
        <w:r w:rsidRPr="00597F4E" w:rsidDel="002C6E45">
          <w:rPr>
            <w:rPrChange w:id="1305" w:author="Microsoft Office User" w:date="2019-07-13T19:46:00Z">
              <w:rPr/>
            </w:rPrChange>
          </w:rPr>
          <w:delText>, eaah4573 (2017).</w:delText>
        </w:r>
      </w:del>
    </w:p>
    <w:p w14:paraId="20F18DBC" w14:textId="0AB6453A" w:rsidR="00F32665" w:rsidRPr="00597F4E" w:rsidDel="002C6E45" w:rsidRDefault="00F32665" w:rsidP="00597F4E">
      <w:pPr>
        <w:pStyle w:val="Bibliography"/>
        <w:rPr>
          <w:del w:id="1306" w:author="Microsoft Office User" w:date="2019-07-13T19:32:00Z"/>
          <w:rPrChange w:id="1307" w:author="Microsoft Office User" w:date="2019-07-13T19:46:00Z">
            <w:rPr>
              <w:del w:id="1308" w:author="Microsoft Office User" w:date="2019-07-13T19:32:00Z"/>
            </w:rPr>
          </w:rPrChange>
        </w:rPr>
        <w:pPrChange w:id="1309" w:author="Microsoft Office User" w:date="2019-07-13T19:46:00Z">
          <w:pPr>
            <w:pStyle w:val="Bibliography"/>
          </w:pPr>
        </w:pPrChange>
      </w:pPr>
      <w:del w:id="1310" w:author="Microsoft Office User" w:date="2019-07-13T19:32:00Z">
        <w:r w:rsidRPr="00597F4E" w:rsidDel="002C6E45">
          <w:rPr>
            <w:rPrChange w:id="1311" w:author="Microsoft Office User" w:date="2019-07-13T19:46:00Z">
              <w:rPr/>
            </w:rPrChange>
          </w:rPr>
          <w:delText>45.</w:delText>
        </w:r>
        <w:r w:rsidRPr="00597F4E" w:rsidDel="002C6E45">
          <w:rPr>
            <w:rPrChange w:id="1312" w:author="Microsoft Office User" w:date="2019-07-13T19:46:00Z">
              <w:rPr/>
            </w:rPrChange>
          </w:rPr>
          <w:tab/>
          <w:delText xml:space="preserve">Cleveland, W. S., Grosse, E. &amp; Shyu, W. M. Local Regression Models. in </w:delText>
        </w:r>
        <w:r w:rsidRPr="00597F4E" w:rsidDel="002C6E45">
          <w:rPr>
            <w:i/>
            <w:iCs/>
            <w:rPrChange w:id="1313" w:author="Microsoft Office User" w:date="2019-07-13T19:46:00Z">
              <w:rPr>
                <w:i/>
                <w:iCs/>
              </w:rPr>
            </w:rPrChange>
          </w:rPr>
          <w:delText>Statistical Models in S</w:delText>
        </w:r>
        <w:r w:rsidRPr="00597F4E" w:rsidDel="002C6E45">
          <w:rPr>
            <w:rPrChange w:id="1314" w:author="Microsoft Office User" w:date="2019-07-13T19:46:00Z">
              <w:rPr/>
            </w:rPrChange>
          </w:rPr>
          <w:delText xml:space="preserve"> (1992). doi:10.1201/9780203738535-8</w:delText>
        </w:r>
      </w:del>
    </w:p>
    <w:p w14:paraId="6DD72535" w14:textId="38EF1E42" w:rsidR="00F32665" w:rsidRPr="00597F4E" w:rsidDel="002C6E45" w:rsidRDefault="00F32665" w:rsidP="00597F4E">
      <w:pPr>
        <w:pStyle w:val="Bibliography"/>
        <w:rPr>
          <w:del w:id="1315" w:author="Microsoft Office User" w:date="2019-07-13T19:32:00Z"/>
          <w:rPrChange w:id="1316" w:author="Microsoft Office User" w:date="2019-07-13T19:46:00Z">
            <w:rPr>
              <w:del w:id="1317" w:author="Microsoft Office User" w:date="2019-07-13T19:32:00Z"/>
            </w:rPr>
          </w:rPrChange>
        </w:rPr>
        <w:pPrChange w:id="1318" w:author="Microsoft Office User" w:date="2019-07-13T19:46:00Z">
          <w:pPr>
            <w:pStyle w:val="Bibliography"/>
          </w:pPr>
        </w:pPrChange>
      </w:pPr>
      <w:del w:id="1319" w:author="Microsoft Office User" w:date="2019-07-13T19:32:00Z">
        <w:r w:rsidRPr="00597F4E" w:rsidDel="002C6E45">
          <w:rPr>
            <w:rPrChange w:id="1320" w:author="Microsoft Office User" w:date="2019-07-13T19:46:00Z">
              <w:rPr/>
            </w:rPrChange>
          </w:rPr>
          <w:delText>46.</w:delText>
        </w:r>
        <w:r w:rsidRPr="00597F4E" w:rsidDel="002C6E45">
          <w:rPr>
            <w:rPrChange w:id="1321" w:author="Microsoft Office User" w:date="2019-07-13T19:46:00Z">
              <w:rPr/>
            </w:rPrChange>
          </w:rPr>
          <w:tab/>
          <w:delText xml:space="preserve">Linderman, G. C., Rachh, M., Hoskins, J. G., Steinerberger, S. &amp; Kluger, Y. Fast interpolation-based t-SNE for improved visualization of single-cell RNA-seq data. </w:delText>
        </w:r>
        <w:r w:rsidRPr="00597F4E" w:rsidDel="002C6E45">
          <w:rPr>
            <w:i/>
            <w:iCs/>
            <w:rPrChange w:id="1322" w:author="Microsoft Office User" w:date="2019-07-13T19:46:00Z">
              <w:rPr>
                <w:i/>
                <w:iCs/>
              </w:rPr>
            </w:rPrChange>
          </w:rPr>
          <w:delText>Nature Methods</w:delText>
        </w:r>
        <w:r w:rsidRPr="00597F4E" w:rsidDel="002C6E45">
          <w:rPr>
            <w:rPrChange w:id="1323" w:author="Microsoft Office User" w:date="2019-07-13T19:46:00Z">
              <w:rPr/>
            </w:rPrChange>
          </w:rPr>
          <w:delText xml:space="preserve"> </w:delText>
        </w:r>
        <w:r w:rsidRPr="00597F4E" w:rsidDel="002C6E45">
          <w:rPr>
            <w:b/>
            <w:bCs/>
            <w:rPrChange w:id="1324" w:author="Microsoft Office User" w:date="2019-07-13T19:46:00Z">
              <w:rPr>
                <w:b/>
                <w:bCs/>
              </w:rPr>
            </w:rPrChange>
          </w:rPr>
          <w:delText>16</w:delText>
        </w:r>
        <w:r w:rsidRPr="00597F4E" w:rsidDel="002C6E45">
          <w:rPr>
            <w:rPrChange w:id="1325" w:author="Microsoft Office User" w:date="2019-07-13T19:46:00Z">
              <w:rPr/>
            </w:rPrChange>
          </w:rPr>
          <w:delText>, 243 (2019).</w:delText>
        </w:r>
      </w:del>
    </w:p>
    <w:p w14:paraId="71BB6021" w14:textId="2D813A2F" w:rsidR="00F32665" w:rsidRPr="00597F4E" w:rsidDel="002C6E45" w:rsidRDefault="00F32665" w:rsidP="00597F4E">
      <w:pPr>
        <w:pStyle w:val="Bibliography"/>
        <w:rPr>
          <w:del w:id="1326" w:author="Microsoft Office User" w:date="2019-07-13T19:32:00Z"/>
          <w:rPrChange w:id="1327" w:author="Microsoft Office User" w:date="2019-07-13T19:46:00Z">
            <w:rPr>
              <w:del w:id="1328" w:author="Microsoft Office User" w:date="2019-07-13T19:32:00Z"/>
            </w:rPr>
          </w:rPrChange>
        </w:rPr>
        <w:pPrChange w:id="1329" w:author="Microsoft Office User" w:date="2019-07-13T19:46:00Z">
          <w:pPr>
            <w:pStyle w:val="Bibliography"/>
          </w:pPr>
        </w:pPrChange>
      </w:pPr>
      <w:del w:id="1330" w:author="Microsoft Office User" w:date="2019-07-13T19:32:00Z">
        <w:r w:rsidRPr="00597F4E" w:rsidDel="002C6E45">
          <w:rPr>
            <w:rPrChange w:id="1331" w:author="Microsoft Office User" w:date="2019-07-13T19:46:00Z">
              <w:rPr/>
            </w:rPrChange>
          </w:rPr>
          <w:delText>47.</w:delText>
        </w:r>
        <w:r w:rsidRPr="00597F4E" w:rsidDel="002C6E45">
          <w:rPr>
            <w:rPrChange w:id="1332" w:author="Microsoft Office User" w:date="2019-07-13T19:46:00Z">
              <w:rPr/>
            </w:rPrChange>
          </w:rPr>
          <w:tab/>
          <w:delText>Vinh, N. X., Epps, J. &amp; Bailey, J. Information theoretic measures for clusterings comparison: is a correction for chance necessary? in 1073–1080 (Proceedings of the 26th Annual International Conference on Machine Learning, 2009). doi:10.1145/1553374.1553511</w:delText>
        </w:r>
      </w:del>
    </w:p>
    <w:p w14:paraId="3C63D82F" w14:textId="284C89E5" w:rsidR="00F32665" w:rsidRPr="00597F4E" w:rsidDel="002C6E45" w:rsidRDefault="00F32665" w:rsidP="00597F4E">
      <w:pPr>
        <w:pStyle w:val="Bibliography"/>
        <w:rPr>
          <w:del w:id="1333" w:author="Microsoft Office User" w:date="2019-07-13T19:32:00Z"/>
          <w:rPrChange w:id="1334" w:author="Microsoft Office User" w:date="2019-07-13T19:46:00Z">
            <w:rPr>
              <w:del w:id="1335" w:author="Microsoft Office User" w:date="2019-07-13T19:32:00Z"/>
            </w:rPr>
          </w:rPrChange>
        </w:rPr>
        <w:pPrChange w:id="1336" w:author="Microsoft Office User" w:date="2019-07-13T19:46:00Z">
          <w:pPr>
            <w:pStyle w:val="Bibliography"/>
          </w:pPr>
        </w:pPrChange>
      </w:pPr>
      <w:del w:id="1337" w:author="Microsoft Office User" w:date="2019-07-13T19:32:00Z">
        <w:r w:rsidRPr="00597F4E" w:rsidDel="002C6E45">
          <w:rPr>
            <w:rPrChange w:id="1338" w:author="Microsoft Office User" w:date="2019-07-13T19:46:00Z">
              <w:rPr/>
            </w:rPrChange>
          </w:rPr>
          <w:delText>48.</w:delText>
        </w:r>
        <w:r w:rsidRPr="00597F4E" w:rsidDel="002C6E45">
          <w:rPr>
            <w:rPrChange w:id="1339" w:author="Microsoft Office User" w:date="2019-07-13T19:46:00Z">
              <w:rPr/>
            </w:rPrChange>
          </w:rPr>
          <w:tab/>
          <w:delText xml:space="preserve">Halko, N., Martinsson, P. G. &amp; Tropp, J. A. Finding Structure with Randomness: Probabilistic Algorithms for Constructing Approximate Matrix Decompositions. </w:delText>
        </w:r>
        <w:r w:rsidRPr="00597F4E" w:rsidDel="002C6E45">
          <w:rPr>
            <w:i/>
            <w:iCs/>
            <w:rPrChange w:id="1340" w:author="Microsoft Office User" w:date="2019-07-13T19:46:00Z">
              <w:rPr>
                <w:i/>
                <w:iCs/>
              </w:rPr>
            </w:rPrChange>
          </w:rPr>
          <w:delText>SIAM Review</w:delText>
        </w:r>
        <w:r w:rsidRPr="00597F4E" w:rsidDel="002C6E45">
          <w:rPr>
            <w:rPrChange w:id="1341" w:author="Microsoft Office User" w:date="2019-07-13T19:46:00Z">
              <w:rPr/>
            </w:rPrChange>
          </w:rPr>
          <w:delText xml:space="preserve"> (2011). doi:10.1137/090771806</w:delText>
        </w:r>
      </w:del>
    </w:p>
    <w:p w14:paraId="5D696933" w14:textId="5FAC4CDD" w:rsidR="00F32665" w:rsidRPr="00597F4E" w:rsidDel="002C6E45" w:rsidRDefault="00F32665" w:rsidP="00597F4E">
      <w:pPr>
        <w:pStyle w:val="Bibliography"/>
        <w:rPr>
          <w:del w:id="1342" w:author="Microsoft Office User" w:date="2019-07-13T19:32:00Z"/>
          <w:rPrChange w:id="1343" w:author="Microsoft Office User" w:date="2019-07-13T19:46:00Z">
            <w:rPr>
              <w:del w:id="1344" w:author="Microsoft Office User" w:date="2019-07-13T19:32:00Z"/>
            </w:rPr>
          </w:rPrChange>
        </w:rPr>
        <w:pPrChange w:id="1345" w:author="Microsoft Office User" w:date="2019-07-13T19:46:00Z">
          <w:pPr>
            <w:pStyle w:val="Bibliography"/>
          </w:pPr>
        </w:pPrChange>
      </w:pPr>
      <w:del w:id="1346" w:author="Microsoft Office User" w:date="2019-07-13T19:32:00Z">
        <w:r w:rsidRPr="00597F4E" w:rsidDel="002C6E45">
          <w:rPr>
            <w:rPrChange w:id="1347" w:author="Microsoft Office User" w:date="2019-07-13T19:46:00Z">
              <w:rPr/>
            </w:rPrChange>
          </w:rPr>
          <w:delText>49.</w:delText>
        </w:r>
        <w:r w:rsidRPr="00597F4E" w:rsidDel="002C6E45">
          <w:rPr>
            <w:rPrChange w:id="1348" w:author="Microsoft Office User" w:date="2019-07-13T19:46:00Z">
              <w:rPr/>
            </w:rPrChange>
          </w:rPr>
          <w:tab/>
          <w:delText xml:space="preserve">Pedregosa, F. </w:delText>
        </w:r>
        <w:r w:rsidRPr="00597F4E" w:rsidDel="002C6E45">
          <w:rPr>
            <w:i/>
            <w:iCs/>
            <w:rPrChange w:id="1349" w:author="Microsoft Office User" w:date="2019-07-13T19:46:00Z">
              <w:rPr>
                <w:i/>
                <w:iCs/>
              </w:rPr>
            </w:rPrChange>
          </w:rPr>
          <w:delText>et al.</w:delText>
        </w:r>
        <w:r w:rsidRPr="00597F4E" w:rsidDel="002C6E45">
          <w:rPr>
            <w:rPrChange w:id="1350" w:author="Microsoft Office User" w:date="2019-07-13T19:46:00Z">
              <w:rPr/>
            </w:rPrChange>
          </w:rPr>
          <w:delText xml:space="preserve"> Scikit-learn: Machine Learning in Python. </w:delText>
        </w:r>
        <w:r w:rsidRPr="00597F4E" w:rsidDel="002C6E45">
          <w:rPr>
            <w:i/>
            <w:iCs/>
            <w:rPrChange w:id="1351" w:author="Microsoft Office User" w:date="2019-07-13T19:46:00Z">
              <w:rPr>
                <w:i/>
                <w:iCs/>
              </w:rPr>
            </w:rPrChange>
          </w:rPr>
          <w:delText>Journal of Machine Learning Research</w:delText>
        </w:r>
        <w:r w:rsidRPr="00597F4E" w:rsidDel="002C6E45">
          <w:rPr>
            <w:rPrChange w:id="1352" w:author="Microsoft Office User" w:date="2019-07-13T19:46:00Z">
              <w:rPr/>
            </w:rPrChange>
          </w:rPr>
          <w:delText xml:space="preserve"> </w:delText>
        </w:r>
        <w:r w:rsidRPr="00597F4E" w:rsidDel="002C6E45">
          <w:rPr>
            <w:b/>
            <w:bCs/>
            <w:rPrChange w:id="1353" w:author="Microsoft Office User" w:date="2019-07-13T19:46:00Z">
              <w:rPr>
                <w:b/>
                <w:bCs/>
              </w:rPr>
            </w:rPrChange>
          </w:rPr>
          <w:delText>12</w:delText>
        </w:r>
        <w:r w:rsidRPr="00597F4E" w:rsidDel="002C6E45">
          <w:rPr>
            <w:rPrChange w:id="1354" w:author="Microsoft Office User" w:date="2019-07-13T19:46:00Z">
              <w:rPr/>
            </w:rPrChange>
          </w:rPr>
          <w:delText>, 2825–2830 (2011).</w:delText>
        </w:r>
      </w:del>
    </w:p>
    <w:p w14:paraId="2FF5B979" w14:textId="64AD828C" w:rsidR="00F32665" w:rsidRPr="00597F4E" w:rsidDel="002C6E45" w:rsidRDefault="00F32665" w:rsidP="00597F4E">
      <w:pPr>
        <w:pStyle w:val="Bibliography"/>
        <w:rPr>
          <w:del w:id="1355" w:author="Microsoft Office User" w:date="2019-07-13T19:32:00Z"/>
          <w:rPrChange w:id="1356" w:author="Microsoft Office User" w:date="2019-07-13T19:46:00Z">
            <w:rPr>
              <w:del w:id="1357" w:author="Microsoft Office User" w:date="2019-07-13T19:32:00Z"/>
            </w:rPr>
          </w:rPrChange>
        </w:rPr>
        <w:pPrChange w:id="1358" w:author="Microsoft Office User" w:date="2019-07-13T19:46:00Z">
          <w:pPr>
            <w:pStyle w:val="Bibliography"/>
          </w:pPr>
        </w:pPrChange>
      </w:pPr>
      <w:del w:id="1359" w:author="Microsoft Office User" w:date="2019-07-13T19:32:00Z">
        <w:r w:rsidRPr="00597F4E" w:rsidDel="002C6E45">
          <w:rPr>
            <w:rPrChange w:id="1360" w:author="Microsoft Office User" w:date="2019-07-13T19:46:00Z">
              <w:rPr/>
            </w:rPrChange>
          </w:rPr>
          <w:delText>50.</w:delText>
        </w:r>
        <w:r w:rsidRPr="00597F4E" w:rsidDel="002C6E45">
          <w:rPr>
            <w:rPrChange w:id="1361" w:author="Microsoft Office User" w:date="2019-07-13T19:46:00Z">
              <w:rPr/>
            </w:rPrChange>
          </w:rPr>
          <w:tab/>
          <w:delText xml:space="preserve">Arya, S., Kemp, S. E., Jefferis, G. &amp; Mount, D. </w:delText>
        </w:r>
        <w:r w:rsidRPr="00597F4E" w:rsidDel="002C6E45">
          <w:rPr>
            <w:i/>
            <w:iCs/>
            <w:rPrChange w:id="1362" w:author="Microsoft Office User" w:date="2019-07-13T19:46:00Z">
              <w:rPr>
                <w:i/>
                <w:iCs/>
              </w:rPr>
            </w:rPrChange>
          </w:rPr>
          <w:delText>RANN: Fast Nearest Neighbour Search (Wraps ANN Library) Using L2 Metric</w:delText>
        </w:r>
        <w:r w:rsidRPr="00597F4E" w:rsidDel="002C6E45">
          <w:rPr>
            <w:rPrChange w:id="1363" w:author="Microsoft Office User" w:date="2019-07-13T19:46:00Z">
              <w:rPr/>
            </w:rPrChange>
          </w:rPr>
          <w:delText>. (2019).</w:delText>
        </w:r>
      </w:del>
    </w:p>
    <w:p w14:paraId="00D918AC" w14:textId="1DAEA40F" w:rsidR="00F32665" w:rsidRPr="00597F4E" w:rsidDel="002C6E45" w:rsidRDefault="00F32665" w:rsidP="00597F4E">
      <w:pPr>
        <w:pStyle w:val="Bibliography"/>
        <w:rPr>
          <w:del w:id="1364" w:author="Microsoft Office User" w:date="2019-07-13T19:32:00Z"/>
          <w:rPrChange w:id="1365" w:author="Microsoft Office User" w:date="2019-07-13T19:46:00Z">
            <w:rPr>
              <w:del w:id="1366" w:author="Microsoft Office User" w:date="2019-07-13T19:32:00Z"/>
            </w:rPr>
          </w:rPrChange>
        </w:rPr>
        <w:pPrChange w:id="1367" w:author="Microsoft Office User" w:date="2019-07-13T19:46:00Z">
          <w:pPr>
            <w:pStyle w:val="Bibliography"/>
          </w:pPr>
        </w:pPrChange>
      </w:pPr>
      <w:del w:id="1368" w:author="Microsoft Office User" w:date="2019-07-13T19:32:00Z">
        <w:r w:rsidRPr="00597F4E" w:rsidDel="002C6E45">
          <w:rPr>
            <w:rPrChange w:id="1369" w:author="Microsoft Office User" w:date="2019-07-13T19:46:00Z">
              <w:rPr/>
            </w:rPrChange>
          </w:rPr>
          <w:delText>51.</w:delText>
        </w:r>
        <w:r w:rsidRPr="00597F4E" w:rsidDel="002C6E45">
          <w:rPr>
            <w:rPrChange w:id="1370" w:author="Microsoft Office User" w:date="2019-07-13T19:46:00Z">
              <w:rPr/>
            </w:rPrChange>
          </w:rPr>
          <w:tab/>
          <w:delText xml:space="preserve">Reichardt, J. &amp; Bornholdt, S. Statistical mechanics of community detection. </w:delText>
        </w:r>
        <w:r w:rsidRPr="00597F4E" w:rsidDel="002C6E45">
          <w:rPr>
            <w:i/>
            <w:iCs/>
            <w:rPrChange w:id="1371" w:author="Microsoft Office User" w:date="2019-07-13T19:46:00Z">
              <w:rPr>
                <w:i/>
                <w:iCs/>
              </w:rPr>
            </w:rPrChange>
          </w:rPr>
          <w:delText>Phys. Rev. E</w:delText>
        </w:r>
        <w:r w:rsidRPr="00597F4E" w:rsidDel="002C6E45">
          <w:rPr>
            <w:rPrChange w:id="1372" w:author="Microsoft Office User" w:date="2019-07-13T19:46:00Z">
              <w:rPr/>
            </w:rPrChange>
          </w:rPr>
          <w:delText xml:space="preserve"> </w:delText>
        </w:r>
        <w:r w:rsidRPr="00597F4E" w:rsidDel="002C6E45">
          <w:rPr>
            <w:b/>
            <w:bCs/>
            <w:rPrChange w:id="1373" w:author="Microsoft Office User" w:date="2019-07-13T19:46:00Z">
              <w:rPr>
                <w:b/>
                <w:bCs/>
              </w:rPr>
            </w:rPrChange>
          </w:rPr>
          <w:delText>74</w:delText>
        </w:r>
        <w:r w:rsidRPr="00597F4E" w:rsidDel="002C6E45">
          <w:rPr>
            <w:rPrChange w:id="1374" w:author="Microsoft Office User" w:date="2019-07-13T19:46:00Z">
              <w:rPr/>
            </w:rPrChange>
          </w:rPr>
          <w:delText>, 016110 (2006).</w:delText>
        </w:r>
      </w:del>
    </w:p>
    <w:p w14:paraId="46673570" w14:textId="4D26E00E" w:rsidR="00BB2590" w:rsidRPr="00DA7717" w:rsidRDefault="00725E0B" w:rsidP="00EE1650">
      <w:pPr>
        <w:pStyle w:val="Bibliography"/>
        <w:rPr>
          <w:b/>
        </w:rPr>
      </w:pPr>
      <w:r>
        <w:fldChar w:fldCharType="end"/>
      </w:r>
    </w:p>
    <w:sectPr w:rsidR="00BB2590" w:rsidRPr="00DA7717" w:rsidSect="005D7CE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06-10T12:54:00Z" w:initials="MOU">
    <w:p w14:paraId="35154B24" w14:textId="4217A808" w:rsidR="004F1B9C" w:rsidRDefault="004F1B9C">
      <w:pPr>
        <w:pStyle w:val="CommentText"/>
      </w:pPr>
      <w:r>
        <w:rPr>
          <w:rStyle w:val="CommentReference"/>
        </w:rPr>
        <w:annotationRef/>
      </w:r>
      <w:r>
        <w:t xml:space="preserve">Aviv: I add </w:t>
      </w:r>
      <w:proofErr w:type="spellStart"/>
      <w:r>
        <w:t>Yanay</w:t>
      </w:r>
      <w:proofErr w:type="spellEnd"/>
      <w:r>
        <w:t xml:space="preserve"> in the author list since he helped us with the benchmarking efforts.</w:t>
      </w:r>
    </w:p>
  </w:comment>
  <w:comment w:id="1" w:author="Microsoft Office User" w:date="2019-06-10T12:52:00Z" w:initials="MOU">
    <w:p w14:paraId="28786408" w14:textId="2DA23C68" w:rsidR="004F1B9C" w:rsidRDefault="004F1B9C">
      <w:pPr>
        <w:pStyle w:val="CommentText"/>
      </w:pPr>
      <w:r>
        <w:rPr>
          <w:rStyle w:val="CommentReference"/>
        </w:rPr>
        <w:annotationRef/>
      </w:r>
    </w:p>
  </w:comment>
  <w:comment w:id="2" w:author="Microsoft Office User" w:date="2019-06-10T12:52:00Z" w:initials="MOU">
    <w:p w14:paraId="43F42FC8" w14:textId="2569BA1F" w:rsidR="004F1B9C" w:rsidRDefault="004F1B9C">
      <w:pPr>
        <w:pStyle w:val="CommentText"/>
      </w:pPr>
      <w:r>
        <w:rPr>
          <w:rStyle w:val="CommentReference"/>
        </w:rPr>
        <w:annotationRef/>
      </w:r>
      <w:r>
        <w:t>Aviv: I wonder if we should add Eric and Anthony to our author list to strengthen our connections.</w:t>
      </w:r>
    </w:p>
  </w:comment>
  <w:comment w:id="3" w:author="Microsoft Office User" w:date="2019-07-11T14:55:00Z" w:initials="MOU">
    <w:p w14:paraId="53C1556A" w14:textId="77777777" w:rsidR="004F1B9C" w:rsidRDefault="004F1B9C">
      <w:pPr>
        <w:pStyle w:val="CommentText"/>
      </w:pPr>
      <w:r>
        <w:rPr>
          <w:rStyle w:val="CommentReference"/>
        </w:rPr>
        <w:annotationRef/>
      </w:r>
      <w:r>
        <w:t xml:space="preserve">Aviv: Josh asked if we should also include </w:t>
      </w:r>
      <w:proofErr w:type="spellStart"/>
      <w:r>
        <w:t>cellxgene</w:t>
      </w:r>
      <w:proofErr w:type="spellEnd"/>
      <w:r>
        <w:t xml:space="preserve"> (from CZI) and UCSC cell browser (from UCSC) here.</w:t>
      </w:r>
    </w:p>
    <w:p w14:paraId="234F81E0" w14:textId="77777777" w:rsidR="004F1B9C" w:rsidRDefault="004F1B9C">
      <w:pPr>
        <w:pStyle w:val="CommentText"/>
      </w:pPr>
    </w:p>
    <w:p w14:paraId="50062C16" w14:textId="7FF09FA6" w:rsidR="004F1B9C" w:rsidRDefault="004F1B9C">
      <w:pPr>
        <w:pStyle w:val="CommentText"/>
      </w:pPr>
      <w:r>
        <w:t xml:space="preserve">Since we use SCANPY’s </w:t>
      </w:r>
      <w:proofErr w:type="spellStart"/>
      <w:r>
        <w:t>AnnData</w:t>
      </w:r>
      <w:proofErr w:type="spellEnd"/>
      <w:r>
        <w:t xml:space="preserve"> object as the backend, we should be able to connect with </w:t>
      </w:r>
      <w:proofErr w:type="spellStart"/>
      <w:r>
        <w:t>cellxgene</w:t>
      </w:r>
      <w:proofErr w:type="spellEnd"/>
      <w:r>
        <w:t xml:space="preserve"> and UCSC cell browser. But we need to test.</w:t>
      </w:r>
    </w:p>
  </w:comment>
  <w:comment w:id="34" w:author="Microsoft Office User" w:date="2019-07-11T14:41:00Z" w:initials="MOU">
    <w:p w14:paraId="5EEDA530" w14:textId="77777777" w:rsidR="004F1B9C" w:rsidRDefault="004F1B9C">
      <w:pPr>
        <w:pStyle w:val="CommentText"/>
      </w:pPr>
      <w:r>
        <w:rPr>
          <w:rStyle w:val="CommentReference"/>
        </w:rPr>
        <w:annotationRef/>
      </w:r>
      <w:r>
        <w:t xml:space="preserve">Aviv, currently the WDL files and the Python source are deposited in two </w:t>
      </w:r>
      <w:proofErr w:type="spellStart"/>
      <w:r>
        <w:t>github</w:t>
      </w:r>
      <w:proofErr w:type="spellEnd"/>
      <w:r>
        <w:t xml:space="preserve"> repos. I think it might be a good idea to merge them into one </w:t>
      </w:r>
      <w:proofErr w:type="spellStart"/>
      <w:r>
        <w:t>git</w:t>
      </w:r>
      <w:proofErr w:type="spellEnd"/>
      <w:r>
        <w:t xml:space="preserve"> repo. What do you think?</w:t>
      </w:r>
    </w:p>
    <w:p w14:paraId="0617AB8A" w14:textId="77777777" w:rsidR="004F1B9C" w:rsidRDefault="004F1B9C">
      <w:pPr>
        <w:pStyle w:val="CommentText"/>
      </w:pPr>
    </w:p>
    <w:p w14:paraId="1C3EE444" w14:textId="7AD94FAF" w:rsidR="004F1B9C" w:rsidRDefault="004F1B9C">
      <w:pPr>
        <w:pStyle w:val="CommentText"/>
      </w:pPr>
      <w:r>
        <w:t xml:space="preserve">If you think it is a good idea. Do you want us to move all codes to KCO </w:t>
      </w:r>
      <w:proofErr w:type="spellStart"/>
      <w:r>
        <w:t>git</w:t>
      </w:r>
      <w:proofErr w:type="spellEnd"/>
      <w:r>
        <w:t xml:space="preserve"> repo or Broad </w:t>
      </w:r>
      <w:proofErr w:type="spellStart"/>
      <w:r>
        <w:t>git</w:t>
      </w:r>
      <w:proofErr w:type="spellEnd"/>
      <w:r>
        <w:t xml:space="preserve"> repo?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154B24" w15:done="0"/>
  <w15:commentEx w15:paraId="28786408" w15:done="0"/>
  <w15:commentEx w15:paraId="43F42FC8" w15:paraIdParent="28786408" w15:done="0"/>
  <w15:commentEx w15:paraId="50062C16" w15:done="0"/>
  <w15:commentEx w15:paraId="1C3EE4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154B24" w16cid:durableId="20A8D16C"/>
  <w16cid:commentId w16cid:paraId="28786408" w16cid:durableId="20A8D11D"/>
  <w16cid:commentId w16cid:paraId="43F42FC8" w16cid:durableId="20A8D123"/>
  <w16cid:commentId w16cid:paraId="50062C16" w16cid:durableId="20D1CC59"/>
  <w16cid:commentId w16cid:paraId="1C3EE444" w16cid:durableId="20D1C9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717"/>
    <w:rsid w:val="0000207A"/>
    <w:rsid w:val="00003B21"/>
    <w:rsid w:val="00003C16"/>
    <w:rsid w:val="00003C1B"/>
    <w:rsid w:val="00003C88"/>
    <w:rsid w:val="000045B1"/>
    <w:rsid w:val="0000464D"/>
    <w:rsid w:val="00004FE4"/>
    <w:rsid w:val="00006020"/>
    <w:rsid w:val="00006124"/>
    <w:rsid w:val="00007282"/>
    <w:rsid w:val="000078DC"/>
    <w:rsid w:val="00007990"/>
    <w:rsid w:val="0001169C"/>
    <w:rsid w:val="00011E5C"/>
    <w:rsid w:val="00011F41"/>
    <w:rsid w:val="0001237F"/>
    <w:rsid w:val="00012951"/>
    <w:rsid w:val="0001297C"/>
    <w:rsid w:val="000133CC"/>
    <w:rsid w:val="00013F44"/>
    <w:rsid w:val="00014DFD"/>
    <w:rsid w:val="00015C6E"/>
    <w:rsid w:val="00016D83"/>
    <w:rsid w:val="00017729"/>
    <w:rsid w:val="00017FBF"/>
    <w:rsid w:val="00020078"/>
    <w:rsid w:val="00020F55"/>
    <w:rsid w:val="00021025"/>
    <w:rsid w:val="00021A58"/>
    <w:rsid w:val="00022812"/>
    <w:rsid w:val="000228C9"/>
    <w:rsid w:val="00023E2E"/>
    <w:rsid w:val="000240D9"/>
    <w:rsid w:val="00024359"/>
    <w:rsid w:val="00025419"/>
    <w:rsid w:val="00025D93"/>
    <w:rsid w:val="00031CA8"/>
    <w:rsid w:val="00031D14"/>
    <w:rsid w:val="00034A4F"/>
    <w:rsid w:val="00036296"/>
    <w:rsid w:val="00036C53"/>
    <w:rsid w:val="00040344"/>
    <w:rsid w:val="00041636"/>
    <w:rsid w:val="000424D3"/>
    <w:rsid w:val="00043345"/>
    <w:rsid w:val="00045605"/>
    <w:rsid w:val="00045853"/>
    <w:rsid w:val="0004752C"/>
    <w:rsid w:val="000475DB"/>
    <w:rsid w:val="00047BF9"/>
    <w:rsid w:val="000539E5"/>
    <w:rsid w:val="00055A94"/>
    <w:rsid w:val="0005624E"/>
    <w:rsid w:val="00056ABB"/>
    <w:rsid w:val="0005751D"/>
    <w:rsid w:val="00061519"/>
    <w:rsid w:val="000624DE"/>
    <w:rsid w:val="0006381F"/>
    <w:rsid w:val="00064AD6"/>
    <w:rsid w:val="00065120"/>
    <w:rsid w:val="00065F24"/>
    <w:rsid w:val="00070AAB"/>
    <w:rsid w:val="00070B84"/>
    <w:rsid w:val="00070F9D"/>
    <w:rsid w:val="000710BF"/>
    <w:rsid w:val="000715E7"/>
    <w:rsid w:val="00071D0F"/>
    <w:rsid w:val="00073951"/>
    <w:rsid w:val="000746DF"/>
    <w:rsid w:val="00074819"/>
    <w:rsid w:val="00074C02"/>
    <w:rsid w:val="0007502F"/>
    <w:rsid w:val="00075A21"/>
    <w:rsid w:val="00075BB8"/>
    <w:rsid w:val="00075F10"/>
    <w:rsid w:val="0008061A"/>
    <w:rsid w:val="00082D69"/>
    <w:rsid w:val="0008301F"/>
    <w:rsid w:val="00084796"/>
    <w:rsid w:val="000853F3"/>
    <w:rsid w:val="0008546D"/>
    <w:rsid w:val="000858AD"/>
    <w:rsid w:val="000875FF"/>
    <w:rsid w:val="00090CBF"/>
    <w:rsid w:val="00090E03"/>
    <w:rsid w:val="00091AC0"/>
    <w:rsid w:val="00094264"/>
    <w:rsid w:val="00095A7D"/>
    <w:rsid w:val="00095AE2"/>
    <w:rsid w:val="0009722D"/>
    <w:rsid w:val="00097AD6"/>
    <w:rsid w:val="00097CE6"/>
    <w:rsid w:val="000A0004"/>
    <w:rsid w:val="000A1060"/>
    <w:rsid w:val="000A4EBA"/>
    <w:rsid w:val="000A50BC"/>
    <w:rsid w:val="000A5211"/>
    <w:rsid w:val="000A52A0"/>
    <w:rsid w:val="000A5BE1"/>
    <w:rsid w:val="000A6A7F"/>
    <w:rsid w:val="000A6E6F"/>
    <w:rsid w:val="000A759D"/>
    <w:rsid w:val="000A7AB1"/>
    <w:rsid w:val="000B00BB"/>
    <w:rsid w:val="000B020E"/>
    <w:rsid w:val="000B0AC9"/>
    <w:rsid w:val="000B0F87"/>
    <w:rsid w:val="000B13C2"/>
    <w:rsid w:val="000B14BD"/>
    <w:rsid w:val="000B1DEA"/>
    <w:rsid w:val="000B2523"/>
    <w:rsid w:val="000B3481"/>
    <w:rsid w:val="000B37AA"/>
    <w:rsid w:val="000B49F6"/>
    <w:rsid w:val="000B6889"/>
    <w:rsid w:val="000B7D64"/>
    <w:rsid w:val="000C0C5F"/>
    <w:rsid w:val="000C0F28"/>
    <w:rsid w:val="000C4EB7"/>
    <w:rsid w:val="000C72B2"/>
    <w:rsid w:val="000D1415"/>
    <w:rsid w:val="000D49B6"/>
    <w:rsid w:val="000D4BEF"/>
    <w:rsid w:val="000D50C7"/>
    <w:rsid w:val="000D5758"/>
    <w:rsid w:val="000D5A80"/>
    <w:rsid w:val="000D6375"/>
    <w:rsid w:val="000D720E"/>
    <w:rsid w:val="000D77E0"/>
    <w:rsid w:val="000D78C8"/>
    <w:rsid w:val="000D7D30"/>
    <w:rsid w:val="000E0586"/>
    <w:rsid w:val="000E0B03"/>
    <w:rsid w:val="000E0F38"/>
    <w:rsid w:val="000E1EF3"/>
    <w:rsid w:val="000E3FEC"/>
    <w:rsid w:val="000E426D"/>
    <w:rsid w:val="000E44F1"/>
    <w:rsid w:val="000E5F65"/>
    <w:rsid w:val="000E6AAC"/>
    <w:rsid w:val="000F016D"/>
    <w:rsid w:val="000F0535"/>
    <w:rsid w:val="000F2514"/>
    <w:rsid w:val="000F270E"/>
    <w:rsid w:val="000F2A2B"/>
    <w:rsid w:val="000F3C2D"/>
    <w:rsid w:val="000F3F43"/>
    <w:rsid w:val="000F47C0"/>
    <w:rsid w:val="000F5672"/>
    <w:rsid w:val="000F598E"/>
    <w:rsid w:val="000F7BB9"/>
    <w:rsid w:val="0010241F"/>
    <w:rsid w:val="001025C4"/>
    <w:rsid w:val="00102F0F"/>
    <w:rsid w:val="001030C4"/>
    <w:rsid w:val="001031D4"/>
    <w:rsid w:val="00103258"/>
    <w:rsid w:val="001036A2"/>
    <w:rsid w:val="00103E2B"/>
    <w:rsid w:val="00104F93"/>
    <w:rsid w:val="001068AD"/>
    <w:rsid w:val="00106B1F"/>
    <w:rsid w:val="0011010E"/>
    <w:rsid w:val="00110EF5"/>
    <w:rsid w:val="00111190"/>
    <w:rsid w:val="00111931"/>
    <w:rsid w:val="00112851"/>
    <w:rsid w:val="001135CD"/>
    <w:rsid w:val="00113F11"/>
    <w:rsid w:val="00114651"/>
    <w:rsid w:val="00115884"/>
    <w:rsid w:val="0011623C"/>
    <w:rsid w:val="00116B6A"/>
    <w:rsid w:val="00120C60"/>
    <w:rsid w:val="00120D19"/>
    <w:rsid w:val="00121A83"/>
    <w:rsid w:val="00121CE7"/>
    <w:rsid w:val="00122830"/>
    <w:rsid w:val="00122C14"/>
    <w:rsid w:val="00122F6B"/>
    <w:rsid w:val="00123DA2"/>
    <w:rsid w:val="00123EF9"/>
    <w:rsid w:val="00123FBB"/>
    <w:rsid w:val="001249DE"/>
    <w:rsid w:val="00124B64"/>
    <w:rsid w:val="00124D05"/>
    <w:rsid w:val="001250B7"/>
    <w:rsid w:val="00126395"/>
    <w:rsid w:val="001267CE"/>
    <w:rsid w:val="00130D33"/>
    <w:rsid w:val="00131140"/>
    <w:rsid w:val="0013122D"/>
    <w:rsid w:val="00131F0C"/>
    <w:rsid w:val="00134400"/>
    <w:rsid w:val="00134C49"/>
    <w:rsid w:val="00137160"/>
    <w:rsid w:val="00137B66"/>
    <w:rsid w:val="00141D60"/>
    <w:rsid w:val="001424F4"/>
    <w:rsid w:val="001439CE"/>
    <w:rsid w:val="00143B84"/>
    <w:rsid w:val="00145934"/>
    <w:rsid w:val="0014606C"/>
    <w:rsid w:val="00146B85"/>
    <w:rsid w:val="00146CCA"/>
    <w:rsid w:val="00146CED"/>
    <w:rsid w:val="001479D8"/>
    <w:rsid w:val="00147B30"/>
    <w:rsid w:val="00150202"/>
    <w:rsid w:val="00150B34"/>
    <w:rsid w:val="00151EDF"/>
    <w:rsid w:val="00152C32"/>
    <w:rsid w:val="001533EC"/>
    <w:rsid w:val="00155025"/>
    <w:rsid w:val="00155C55"/>
    <w:rsid w:val="00155CA4"/>
    <w:rsid w:val="00155D8B"/>
    <w:rsid w:val="00156111"/>
    <w:rsid w:val="00156E66"/>
    <w:rsid w:val="00157B43"/>
    <w:rsid w:val="00161149"/>
    <w:rsid w:val="00161D23"/>
    <w:rsid w:val="00162089"/>
    <w:rsid w:val="00163A40"/>
    <w:rsid w:val="00163CFA"/>
    <w:rsid w:val="00164460"/>
    <w:rsid w:val="00165167"/>
    <w:rsid w:val="0016638E"/>
    <w:rsid w:val="00167196"/>
    <w:rsid w:val="00170DD9"/>
    <w:rsid w:val="00171245"/>
    <w:rsid w:val="001712F2"/>
    <w:rsid w:val="001714AA"/>
    <w:rsid w:val="001716C2"/>
    <w:rsid w:val="00171DA8"/>
    <w:rsid w:val="00173752"/>
    <w:rsid w:val="00176948"/>
    <w:rsid w:val="00176BCC"/>
    <w:rsid w:val="00176E3F"/>
    <w:rsid w:val="00177B70"/>
    <w:rsid w:val="00181161"/>
    <w:rsid w:val="0018212D"/>
    <w:rsid w:val="00183BB0"/>
    <w:rsid w:val="001844CE"/>
    <w:rsid w:val="00184A86"/>
    <w:rsid w:val="0018515B"/>
    <w:rsid w:val="001858A2"/>
    <w:rsid w:val="00185B02"/>
    <w:rsid w:val="00185C80"/>
    <w:rsid w:val="00186089"/>
    <w:rsid w:val="00186574"/>
    <w:rsid w:val="00186975"/>
    <w:rsid w:val="001878BE"/>
    <w:rsid w:val="00187919"/>
    <w:rsid w:val="0019250A"/>
    <w:rsid w:val="001938E5"/>
    <w:rsid w:val="0019584D"/>
    <w:rsid w:val="00196193"/>
    <w:rsid w:val="001969C9"/>
    <w:rsid w:val="00197854"/>
    <w:rsid w:val="00197C5D"/>
    <w:rsid w:val="00197CE1"/>
    <w:rsid w:val="00197E45"/>
    <w:rsid w:val="001A0535"/>
    <w:rsid w:val="001A0A36"/>
    <w:rsid w:val="001A0DED"/>
    <w:rsid w:val="001A1243"/>
    <w:rsid w:val="001A205C"/>
    <w:rsid w:val="001A28B2"/>
    <w:rsid w:val="001A5204"/>
    <w:rsid w:val="001A586E"/>
    <w:rsid w:val="001A5B66"/>
    <w:rsid w:val="001A5B94"/>
    <w:rsid w:val="001A60C4"/>
    <w:rsid w:val="001A6381"/>
    <w:rsid w:val="001A6B3C"/>
    <w:rsid w:val="001A70A8"/>
    <w:rsid w:val="001B06EF"/>
    <w:rsid w:val="001B09CF"/>
    <w:rsid w:val="001B14D5"/>
    <w:rsid w:val="001B332E"/>
    <w:rsid w:val="001B33B5"/>
    <w:rsid w:val="001B4866"/>
    <w:rsid w:val="001B4D7A"/>
    <w:rsid w:val="001B67EE"/>
    <w:rsid w:val="001B6AF4"/>
    <w:rsid w:val="001B6D78"/>
    <w:rsid w:val="001C06D9"/>
    <w:rsid w:val="001C11F2"/>
    <w:rsid w:val="001C3F72"/>
    <w:rsid w:val="001C4771"/>
    <w:rsid w:val="001C4C8E"/>
    <w:rsid w:val="001C60A2"/>
    <w:rsid w:val="001C6715"/>
    <w:rsid w:val="001C76A0"/>
    <w:rsid w:val="001D1F29"/>
    <w:rsid w:val="001D2209"/>
    <w:rsid w:val="001D2924"/>
    <w:rsid w:val="001D2D6D"/>
    <w:rsid w:val="001D35F3"/>
    <w:rsid w:val="001D3CB5"/>
    <w:rsid w:val="001D4371"/>
    <w:rsid w:val="001D475E"/>
    <w:rsid w:val="001D600A"/>
    <w:rsid w:val="001D6FC4"/>
    <w:rsid w:val="001E3ED9"/>
    <w:rsid w:val="001E46D2"/>
    <w:rsid w:val="001E5F8C"/>
    <w:rsid w:val="001E62AA"/>
    <w:rsid w:val="001E66C6"/>
    <w:rsid w:val="001E6967"/>
    <w:rsid w:val="001F0172"/>
    <w:rsid w:val="001F057B"/>
    <w:rsid w:val="001F1366"/>
    <w:rsid w:val="001F20E8"/>
    <w:rsid w:val="001F240F"/>
    <w:rsid w:val="001F2595"/>
    <w:rsid w:val="001F2BB7"/>
    <w:rsid w:val="001F3B8A"/>
    <w:rsid w:val="001F48FE"/>
    <w:rsid w:val="001F4D20"/>
    <w:rsid w:val="001F5ACB"/>
    <w:rsid w:val="001F6AD9"/>
    <w:rsid w:val="001F6DCE"/>
    <w:rsid w:val="001F78E7"/>
    <w:rsid w:val="001F7D08"/>
    <w:rsid w:val="002001E1"/>
    <w:rsid w:val="002037EF"/>
    <w:rsid w:val="00203B85"/>
    <w:rsid w:val="002043BB"/>
    <w:rsid w:val="0020497B"/>
    <w:rsid w:val="00204C69"/>
    <w:rsid w:val="00205484"/>
    <w:rsid w:val="00205B37"/>
    <w:rsid w:val="00207E4E"/>
    <w:rsid w:val="00210F13"/>
    <w:rsid w:val="00211115"/>
    <w:rsid w:val="002119DA"/>
    <w:rsid w:val="0021210D"/>
    <w:rsid w:val="00212ABD"/>
    <w:rsid w:val="002153C3"/>
    <w:rsid w:val="002159B6"/>
    <w:rsid w:val="002164B8"/>
    <w:rsid w:val="002165D6"/>
    <w:rsid w:val="00216D57"/>
    <w:rsid w:val="0021709D"/>
    <w:rsid w:val="00217170"/>
    <w:rsid w:val="00217F14"/>
    <w:rsid w:val="00220635"/>
    <w:rsid w:val="0022334A"/>
    <w:rsid w:val="00223C31"/>
    <w:rsid w:val="002245A2"/>
    <w:rsid w:val="00224A47"/>
    <w:rsid w:val="00225A92"/>
    <w:rsid w:val="00226842"/>
    <w:rsid w:val="002272FA"/>
    <w:rsid w:val="00232552"/>
    <w:rsid w:val="002338E5"/>
    <w:rsid w:val="002349BB"/>
    <w:rsid w:val="00234A12"/>
    <w:rsid w:val="00234F20"/>
    <w:rsid w:val="00234F32"/>
    <w:rsid w:val="00235342"/>
    <w:rsid w:val="00237695"/>
    <w:rsid w:val="00240542"/>
    <w:rsid w:val="0024080A"/>
    <w:rsid w:val="00241E41"/>
    <w:rsid w:val="0024375E"/>
    <w:rsid w:val="002441B1"/>
    <w:rsid w:val="00244E38"/>
    <w:rsid w:val="0024509C"/>
    <w:rsid w:val="00245D6D"/>
    <w:rsid w:val="00247993"/>
    <w:rsid w:val="00250623"/>
    <w:rsid w:val="00251102"/>
    <w:rsid w:val="00251B90"/>
    <w:rsid w:val="00251D4E"/>
    <w:rsid w:val="002521E2"/>
    <w:rsid w:val="00252435"/>
    <w:rsid w:val="00252DC1"/>
    <w:rsid w:val="00252E03"/>
    <w:rsid w:val="0025464A"/>
    <w:rsid w:val="00254EFD"/>
    <w:rsid w:val="00256676"/>
    <w:rsid w:val="002568F1"/>
    <w:rsid w:val="00257D18"/>
    <w:rsid w:val="00257E3F"/>
    <w:rsid w:val="00260438"/>
    <w:rsid w:val="00261C10"/>
    <w:rsid w:val="002626FF"/>
    <w:rsid w:val="0026279F"/>
    <w:rsid w:val="00263CDA"/>
    <w:rsid w:val="00264421"/>
    <w:rsid w:val="00265673"/>
    <w:rsid w:val="00265E2B"/>
    <w:rsid w:val="00266DDD"/>
    <w:rsid w:val="00270DEC"/>
    <w:rsid w:val="002713BE"/>
    <w:rsid w:val="00271785"/>
    <w:rsid w:val="002728EE"/>
    <w:rsid w:val="002731C9"/>
    <w:rsid w:val="00273733"/>
    <w:rsid w:val="002742C2"/>
    <w:rsid w:val="002743CA"/>
    <w:rsid w:val="00275831"/>
    <w:rsid w:val="00276102"/>
    <w:rsid w:val="00276134"/>
    <w:rsid w:val="00280699"/>
    <w:rsid w:val="00280E8E"/>
    <w:rsid w:val="002817B4"/>
    <w:rsid w:val="00282646"/>
    <w:rsid w:val="002833A9"/>
    <w:rsid w:val="002835A2"/>
    <w:rsid w:val="00283BDA"/>
    <w:rsid w:val="002841DB"/>
    <w:rsid w:val="00284A9C"/>
    <w:rsid w:val="00284CD5"/>
    <w:rsid w:val="0028571C"/>
    <w:rsid w:val="0028572B"/>
    <w:rsid w:val="00285F7D"/>
    <w:rsid w:val="00285FF0"/>
    <w:rsid w:val="00286BDF"/>
    <w:rsid w:val="00286F4D"/>
    <w:rsid w:val="00287D60"/>
    <w:rsid w:val="00287F8A"/>
    <w:rsid w:val="00287FCA"/>
    <w:rsid w:val="0029071D"/>
    <w:rsid w:val="00290F92"/>
    <w:rsid w:val="00291250"/>
    <w:rsid w:val="00292BB3"/>
    <w:rsid w:val="0029336F"/>
    <w:rsid w:val="00293794"/>
    <w:rsid w:val="002944B0"/>
    <w:rsid w:val="00296A4D"/>
    <w:rsid w:val="00297166"/>
    <w:rsid w:val="002972C4"/>
    <w:rsid w:val="002977C2"/>
    <w:rsid w:val="00297E62"/>
    <w:rsid w:val="002A0761"/>
    <w:rsid w:val="002A08B2"/>
    <w:rsid w:val="002A3243"/>
    <w:rsid w:val="002A3C79"/>
    <w:rsid w:val="002A4F7F"/>
    <w:rsid w:val="002A6AF3"/>
    <w:rsid w:val="002A6B44"/>
    <w:rsid w:val="002A6C3F"/>
    <w:rsid w:val="002B10B6"/>
    <w:rsid w:val="002B1DDD"/>
    <w:rsid w:val="002B2524"/>
    <w:rsid w:val="002B37B6"/>
    <w:rsid w:val="002B40D8"/>
    <w:rsid w:val="002B43BF"/>
    <w:rsid w:val="002B5028"/>
    <w:rsid w:val="002B682A"/>
    <w:rsid w:val="002B7B1B"/>
    <w:rsid w:val="002C1AA8"/>
    <w:rsid w:val="002C27C7"/>
    <w:rsid w:val="002C2B15"/>
    <w:rsid w:val="002C2BEC"/>
    <w:rsid w:val="002C35A3"/>
    <w:rsid w:val="002C365C"/>
    <w:rsid w:val="002C3DE0"/>
    <w:rsid w:val="002C3F6B"/>
    <w:rsid w:val="002C4653"/>
    <w:rsid w:val="002C4757"/>
    <w:rsid w:val="002C4899"/>
    <w:rsid w:val="002C5249"/>
    <w:rsid w:val="002C61CA"/>
    <w:rsid w:val="002C6479"/>
    <w:rsid w:val="002C6A68"/>
    <w:rsid w:val="002C6E45"/>
    <w:rsid w:val="002D00E6"/>
    <w:rsid w:val="002D0307"/>
    <w:rsid w:val="002D0BB5"/>
    <w:rsid w:val="002D112F"/>
    <w:rsid w:val="002D1DAE"/>
    <w:rsid w:val="002D298E"/>
    <w:rsid w:val="002D2AD7"/>
    <w:rsid w:val="002D35F0"/>
    <w:rsid w:val="002D4B63"/>
    <w:rsid w:val="002D5A26"/>
    <w:rsid w:val="002D5DA4"/>
    <w:rsid w:val="002D6333"/>
    <w:rsid w:val="002D70F8"/>
    <w:rsid w:val="002D7344"/>
    <w:rsid w:val="002D739B"/>
    <w:rsid w:val="002D7B5E"/>
    <w:rsid w:val="002E00E4"/>
    <w:rsid w:val="002E1AB5"/>
    <w:rsid w:val="002E1F28"/>
    <w:rsid w:val="002E47DE"/>
    <w:rsid w:val="002E481D"/>
    <w:rsid w:val="002E4EF9"/>
    <w:rsid w:val="002E5711"/>
    <w:rsid w:val="002E5762"/>
    <w:rsid w:val="002E5F18"/>
    <w:rsid w:val="002E618A"/>
    <w:rsid w:val="002E644E"/>
    <w:rsid w:val="002E6856"/>
    <w:rsid w:val="002E6948"/>
    <w:rsid w:val="002E69C8"/>
    <w:rsid w:val="002E74ED"/>
    <w:rsid w:val="002F08DA"/>
    <w:rsid w:val="002F08F2"/>
    <w:rsid w:val="002F0A79"/>
    <w:rsid w:val="002F1EA9"/>
    <w:rsid w:val="002F268E"/>
    <w:rsid w:val="002F51B4"/>
    <w:rsid w:val="002F7738"/>
    <w:rsid w:val="00301025"/>
    <w:rsid w:val="003017C8"/>
    <w:rsid w:val="00302EB4"/>
    <w:rsid w:val="00304495"/>
    <w:rsid w:val="00304C62"/>
    <w:rsid w:val="00304ED5"/>
    <w:rsid w:val="00306135"/>
    <w:rsid w:val="0031068E"/>
    <w:rsid w:val="00311B86"/>
    <w:rsid w:val="00311F0E"/>
    <w:rsid w:val="003135DB"/>
    <w:rsid w:val="00313EA8"/>
    <w:rsid w:val="0031450A"/>
    <w:rsid w:val="003158E5"/>
    <w:rsid w:val="003159E5"/>
    <w:rsid w:val="00316E47"/>
    <w:rsid w:val="00317345"/>
    <w:rsid w:val="003204E8"/>
    <w:rsid w:val="003211E2"/>
    <w:rsid w:val="0032366F"/>
    <w:rsid w:val="003238D2"/>
    <w:rsid w:val="0032423E"/>
    <w:rsid w:val="003244A8"/>
    <w:rsid w:val="00324B47"/>
    <w:rsid w:val="003267D4"/>
    <w:rsid w:val="0033090A"/>
    <w:rsid w:val="00330DFB"/>
    <w:rsid w:val="00332682"/>
    <w:rsid w:val="00333710"/>
    <w:rsid w:val="00333B32"/>
    <w:rsid w:val="003341A1"/>
    <w:rsid w:val="00334B6A"/>
    <w:rsid w:val="0033537E"/>
    <w:rsid w:val="003361A7"/>
    <w:rsid w:val="00336AF0"/>
    <w:rsid w:val="00336C14"/>
    <w:rsid w:val="00337370"/>
    <w:rsid w:val="0034107E"/>
    <w:rsid w:val="003414BB"/>
    <w:rsid w:val="00342627"/>
    <w:rsid w:val="00342D23"/>
    <w:rsid w:val="0034386D"/>
    <w:rsid w:val="00345116"/>
    <w:rsid w:val="003453BC"/>
    <w:rsid w:val="003453C4"/>
    <w:rsid w:val="0034655C"/>
    <w:rsid w:val="0034659B"/>
    <w:rsid w:val="00347951"/>
    <w:rsid w:val="00350133"/>
    <w:rsid w:val="00351488"/>
    <w:rsid w:val="0035179E"/>
    <w:rsid w:val="00352A96"/>
    <w:rsid w:val="00352D7B"/>
    <w:rsid w:val="00352D9A"/>
    <w:rsid w:val="00353117"/>
    <w:rsid w:val="00353C47"/>
    <w:rsid w:val="00353D63"/>
    <w:rsid w:val="00354C2C"/>
    <w:rsid w:val="003556A6"/>
    <w:rsid w:val="00356C5E"/>
    <w:rsid w:val="00357C14"/>
    <w:rsid w:val="003607A0"/>
    <w:rsid w:val="00361303"/>
    <w:rsid w:val="00363113"/>
    <w:rsid w:val="003633E2"/>
    <w:rsid w:val="003636F5"/>
    <w:rsid w:val="00363BC5"/>
    <w:rsid w:val="00363C8D"/>
    <w:rsid w:val="00364B8D"/>
    <w:rsid w:val="00365ACA"/>
    <w:rsid w:val="00367240"/>
    <w:rsid w:val="00371557"/>
    <w:rsid w:val="00372352"/>
    <w:rsid w:val="00373041"/>
    <w:rsid w:val="00375F37"/>
    <w:rsid w:val="003762B6"/>
    <w:rsid w:val="003763D2"/>
    <w:rsid w:val="003776EE"/>
    <w:rsid w:val="003804DF"/>
    <w:rsid w:val="003805A5"/>
    <w:rsid w:val="00380B00"/>
    <w:rsid w:val="00384ECD"/>
    <w:rsid w:val="00386295"/>
    <w:rsid w:val="003878B5"/>
    <w:rsid w:val="00387D0B"/>
    <w:rsid w:val="00387D61"/>
    <w:rsid w:val="003906C1"/>
    <w:rsid w:val="00390EBD"/>
    <w:rsid w:val="003921B2"/>
    <w:rsid w:val="003921FB"/>
    <w:rsid w:val="003927E5"/>
    <w:rsid w:val="00393A2D"/>
    <w:rsid w:val="00393FC3"/>
    <w:rsid w:val="00394F62"/>
    <w:rsid w:val="00394FB6"/>
    <w:rsid w:val="00395594"/>
    <w:rsid w:val="00396CDF"/>
    <w:rsid w:val="00397687"/>
    <w:rsid w:val="003A0E68"/>
    <w:rsid w:val="003A25DE"/>
    <w:rsid w:val="003A3558"/>
    <w:rsid w:val="003A3CE8"/>
    <w:rsid w:val="003A5061"/>
    <w:rsid w:val="003A5AEE"/>
    <w:rsid w:val="003A66EA"/>
    <w:rsid w:val="003A6821"/>
    <w:rsid w:val="003A6DA3"/>
    <w:rsid w:val="003A7553"/>
    <w:rsid w:val="003A7D81"/>
    <w:rsid w:val="003B026D"/>
    <w:rsid w:val="003B0C5A"/>
    <w:rsid w:val="003B1186"/>
    <w:rsid w:val="003B2162"/>
    <w:rsid w:val="003B279D"/>
    <w:rsid w:val="003B2B20"/>
    <w:rsid w:val="003B5F13"/>
    <w:rsid w:val="003B6694"/>
    <w:rsid w:val="003B6EE2"/>
    <w:rsid w:val="003C06B4"/>
    <w:rsid w:val="003C16DA"/>
    <w:rsid w:val="003C2344"/>
    <w:rsid w:val="003C244E"/>
    <w:rsid w:val="003C2954"/>
    <w:rsid w:val="003C3488"/>
    <w:rsid w:val="003C37C6"/>
    <w:rsid w:val="003C56B2"/>
    <w:rsid w:val="003C5A6E"/>
    <w:rsid w:val="003D0FCF"/>
    <w:rsid w:val="003D2AF1"/>
    <w:rsid w:val="003D2C54"/>
    <w:rsid w:val="003D2E29"/>
    <w:rsid w:val="003D35C4"/>
    <w:rsid w:val="003D36EA"/>
    <w:rsid w:val="003D4EAE"/>
    <w:rsid w:val="003D4F80"/>
    <w:rsid w:val="003D534B"/>
    <w:rsid w:val="003D69BD"/>
    <w:rsid w:val="003E01F1"/>
    <w:rsid w:val="003E1107"/>
    <w:rsid w:val="003E162D"/>
    <w:rsid w:val="003E274B"/>
    <w:rsid w:val="003E333F"/>
    <w:rsid w:val="003E436C"/>
    <w:rsid w:val="003E43C2"/>
    <w:rsid w:val="003E44A1"/>
    <w:rsid w:val="003E47F7"/>
    <w:rsid w:val="003E4CF4"/>
    <w:rsid w:val="003E519A"/>
    <w:rsid w:val="003E57FF"/>
    <w:rsid w:val="003E6216"/>
    <w:rsid w:val="003F0090"/>
    <w:rsid w:val="003F056F"/>
    <w:rsid w:val="003F0965"/>
    <w:rsid w:val="003F124A"/>
    <w:rsid w:val="003F21CB"/>
    <w:rsid w:val="003F297C"/>
    <w:rsid w:val="003F2FAE"/>
    <w:rsid w:val="003F30D7"/>
    <w:rsid w:val="003F38B3"/>
    <w:rsid w:val="003F3DC7"/>
    <w:rsid w:val="003F45A8"/>
    <w:rsid w:val="003F4689"/>
    <w:rsid w:val="003F4A37"/>
    <w:rsid w:val="003F523A"/>
    <w:rsid w:val="003F5EB0"/>
    <w:rsid w:val="0040099E"/>
    <w:rsid w:val="00402AD1"/>
    <w:rsid w:val="004039CB"/>
    <w:rsid w:val="004062A4"/>
    <w:rsid w:val="0040738C"/>
    <w:rsid w:val="004115DD"/>
    <w:rsid w:val="004117DA"/>
    <w:rsid w:val="00411DE4"/>
    <w:rsid w:val="00412629"/>
    <w:rsid w:val="004127E8"/>
    <w:rsid w:val="00412C51"/>
    <w:rsid w:val="0041460F"/>
    <w:rsid w:val="00414F7F"/>
    <w:rsid w:val="00416E25"/>
    <w:rsid w:val="0041722F"/>
    <w:rsid w:val="004201F9"/>
    <w:rsid w:val="004202D1"/>
    <w:rsid w:val="0042059F"/>
    <w:rsid w:val="004209E3"/>
    <w:rsid w:val="004218D8"/>
    <w:rsid w:val="0042259D"/>
    <w:rsid w:val="004226A3"/>
    <w:rsid w:val="004227B7"/>
    <w:rsid w:val="00424244"/>
    <w:rsid w:val="004255A9"/>
    <w:rsid w:val="00425B33"/>
    <w:rsid w:val="00427C47"/>
    <w:rsid w:val="00430944"/>
    <w:rsid w:val="00431C9D"/>
    <w:rsid w:val="00431D24"/>
    <w:rsid w:val="00431D62"/>
    <w:rsid w:val="00432167"/>
    <w:rsid w:val="00434DB8"/>
    <w:rsid w:val="00435038"/>
    <w:rsid w:val="00436090"/>
    <w:rsid w:val="0043619B"/>
    <w:rsid w:val="00437742"/>
    <w:rsid w:val="00437B66"/>
    <w:rsid w:val="00441658"/>
    <w:rsid w:val="004419E8"/>
    <w:rsid w:val="00441D03"/>
    <w:rsid w:val="00442563"/>
    <w:rsid w:val="004428DF"/>
    <w:rsid w:val="00445732"/>
    <w:rsid w:val="00445B5C"/>
    <w:rsid w:val="004460D9"/>
    <w:rsid w:val="00446EBB"/>
    <w:rsid w:val="0044748B"/>
    <w:rsid w:val="00447CD4"/>
    <w:rsid w:val="00450CFC"/>
    <w:rsid w:val="00451A55"/>
    <w:rsid w:val="004526CE"/>
    <w:rsid w:val="0045286E"/>
    <w:rsid w:val="00452C28"/>
    <w:rsid w:val="0045330B"/>
    <w:rsid w:val="00453C4E"/>
    <w:rsid w:val="00454647"/>
    <w:rsid w:val="004558BA"/>
    <w:rsid w:val="00457286"/>
    <w:rsid w:val="00460C4C"/>
    <w:rsid w:val="004614BA"/>
    <w:rsid w:val="00461996"/>
    <w:rsid w:val="00461E2F"/>
    <w:rsid w:val="00462027"/>
    <w:rsid w:val="00462475"/>
    <w:rsid w:val="0046525F"/>
    <w:rsid w:val="00465E9F"/>
    <w:rsid w:val="004661D2"/>
    <w:rsid w:val="0046696B"/>
    <w:rsid w:val="00466F81"/>
    <w:rsid w:val="00466F88"/>
    <w:rsid w:val="00471DD6"/>
    <w:rsid w:val="0047239A"/>
    <w:rsid w:val="00473AFD"/>
    <w:rsid w:val="00473E82"/>
    <w:rsid w:val="004746C1"/>
    <w:rsid w:val="0047544E"/>
    <w:rsid w:val="00475A43"/>
    <w:rsid w:val="0047687F"/>
    <w:rsid w:val="00480102"/>
    <w:rsid w:val="00481EAD"/>
    <w:rsid w:val="00483368"/>
    <w:rsid w:val="00486268"/>
    <w:rsid w:val="004869FE"/>
    <w:rsid w:val="004872E4"/>
    <w:rsid w:val="004900F0"/>
    <w:rsid w:val="0049024D"/>
    <w:rsid w:val="00490424"/>
    <w:rsid w:val="00490E39"/>
    <w:rsid w:val="0049159F"/>
    <w:rsid w:val="00491B99"/>
    <w:rsid w:val="00491F09"/>
    <w:rsid w:val="00493BA2"/>
    <w:rsid w:val="004963C5"/>
    <w:rsid w:val="00496AB4"/>
    <w:rsid w:val="004A109E"/>
    <w:rsid w:val="004A179E"/>
    <w:rsid w:val="004A1A03"/>
    <w:rsid w:val="004A2D33"/>
    <w:rsid w:val="004A4003"/>
    <w:rsid w:val="004A46C8"/>
    <w:rsid w:val="004A4D79"/>
    <w:rsid w:val="004A6EEE"/>
    <w:rsid w:val="004A773C"/>
    <w:rsid w:val="004A7BBA"/>
    <w:rsid w:val="004B039D"/>
    <w:rsid w:val="004B07AD"/>
    <w:rsid w:val="004B211A"/>
    <w:rsid w:val="004B289E"/>
    <w:rsid w:val="004B2A07"/>
    <w:rsid w:val="004B31E7"/>
    <w:rsid w:val="004B4F35"/>
    <w:rsid w:val="004B6409"/>
    <w:rsid w:val="004B6531"/>
    <w:rsid w:val="004B6541"/>
    <w:rsid w:val="004B66B7"/>
    <w:rsid w:val="004B6858"/>
    <w:rsid w:val="004B7DE3"/>
    <w:rsid w:val="004C0381"/>
    <w:rsid w:val="004C198A"/>
    <w:rsid w:val="004C437A"/>
    <w:rsid w:val="004C5C8B"/>
    <w:rsid w:val="004C6BA1"/>
    <w:rsid w:val="004C7EE9"/>
    <w:rsid w:val="004D0CD2"/>
    <w:rsid w:val="004D179E"/>
    <w:rsid w:val="004D22F4"/>
    <w:rsid w:val="004D391B"/>
    <w:rsid w:val="004D3AD0"/>
    <w:rsid w:val="004D42B6"/>
    <w:rsid w:val="004E06AB"/>
    <w:rsid w:val="004E2D6B"/>
    <w:rsid w:val="004E2F81"/>
    <w:rsid w:val="004E47E2"/>
    <w:rsid w:val="004E5087"/>
    <w:rsid w:val="004E5661"/>
    <w:rsid w:val="004E69F5"/>
    <w:rsid w:val="004E710D"/>
    <w:rsid w:val="004E74EC"/>
    <w:rsid w:val="004E7C7E"/>
    <w:rsid w:val="004F0EB6"/>
    <w:rsid w:val="004F1B9C"/>
    <w:rsid w:val="004F1CB7"/>
    <w:rsid w:val="004F20BE"/>
    <w:rsid w:val="004F37C5"/>
    <w:rsid w:val="004F4DEF"/>
    <w:rsid w:val="004F57C7"/>
    <w:rsid w:val="004F6159"/>
    <w:rsid w:val="004F6244"/>
    <w:rsid w:val="004F6497"/>
    <w:rsid w:val="004F6540"/>
    <w:rsid w:val="004F7409"/>
    <w:rsid w:val="004F7D9D"/>
    <w:rsid w:val="00500A1D"/>
    <w:rsid w:val="005010F9"/>
    <w:rsid w:val="00501209"/>
    <w:rsid w:val="00501BAC"/>
    <w:rsid w:val="00501E87"/>
    <w:rsid w:val="00502547"/>
    <w:rsid w:val="00503B56"/>
    <w:rsid w:val="005044F9"/>
    <w:rsid w:val="0050501A"/>
    <w:rsid w:val="005063E1"/>
    <w:rsid w:val="005069D9"/>
    <w:rsid w:val="00507A7B"/>
    <w:rsid w:val="005101F3"/>
    <w:rsid w:val="005103B3"/>
    <w:rsid w:val="0051164B"/>
    <w:rsid w:val="00513534"/>
    <w:rsid w:val="00516ECA"/>
    <w:rsid w:val="00520D34"/>
    <w:rsid w:val="00521EC5"/>
    <w:rsid w:val="0052200D"/>
    <w:rsid w:val="00522582"/>
    <w:rsid w:val="005226AD"/>
    <w:rsid w:val="005237E2"/>
    <w:rsid w:val="00523DE8"/>
    <w:rsid w:val="0052463B"/>
    <w:rsid w:val="00524EBD"/>
    <w:rsid w:val="00525013"/>
    <w:rsid w:val="005252C4"/>
    <w:rsid w:val="00525B29"/>
    <w:rsid w:val="00526087"/>
    <w:rsid w:val="00527DAC"/>
    <w:rsid w:val="0053006A"/>
    <w:rsid w:val="005301A3"/>
    <w:rsid w:val="00532AF6"/>
    <w:rsid w:val="005337A1"/>
    <w:rsid w:val="005350B0"/>
    <w:rsid w:val="00537609"/>
    <w:rsid w:val="005416B6"/>
    <w:rsid w:val="00541A8C"/>
    <w:rsid w:val="00541C86"/>
    <w:rsid w:val="00542380"/>
    <w:rsid w:val="0054243F"/>
    <w:rsid w:val="00544271"/>
    <w:rsid w:val="00550D4E"/>
    <w:rsid w:val="00551186"/>
    <w:rsid w:val="00551251"/>
    <w:rsid w:val="00554BDF"/>
    <w:rsid w:val="00554C45"/>
    <w:rsid w:val="00555809"/>
    <w:rsid w:val="00556A6A"/>
    <w:rsid w:val="005626D3"/>
    <w:rsid w:val="00562A46"/>
    <w:rsid w:val="00563349"/>
    <w:rsid w:val="00563F6A"/>
    <w:rsid w:val="00564113"/>
    <w:rsid w:val="00564950"/>
    <w:rsid w:val="00564B17"/>
    <w:rsid w:val="00565D82"/>
    <w:rsid w:val="00566E0E"/>
    <w:rsid w:val="00567E89"/>
    <w:rsid w:val="0057014C"/>
    <w:rsid w:val="0057184F"/>
    <w:rsid w:val="00572208"/>
    <w:rsid w:val="0057253C"/>
    <w:rsid w:val="005729CD"/>
    <w:rsid w:val="00572EDE"/>
    <w:rsid w:val="00573E64"/>
    <w:rsid w:val="00573FC3"/>
    <w:rsid w:val="00574AF5"/>
    <w:rsid w:val="00575198"/>
    <w:rsid w:val="00575424"/>
    <w:rsid w:val="00575AA0"/>
    <w:rsid w:val="00576902"/>
    <w:rsid w:val="00582080"/>
    <w:rsid w:val="00582462"/>
    <w:rsid w:val="0058337E"/>
    <w:rsid w:val="005836AE"/>
    <w:rsid w:val="00586BE2"/>
    <w:rsid w:val="0059011C"/>
    <w:rsid w:val="00590F5F"/>
    <w:rsid w:val="00592AC5"/>
    <w:rsid w:val="00594E2C"/>
    <w:rsid w:val="00595051"/>
    <w:rsid w:val="005974F1"/>
    <w:rsid w:val="00597827"/>
    <w:rsid w:val="00597F4E"/>
    <w:rsid w:val="005A0AC5"/>
    <w:rsid w:val="005A2D72"/>
    <w:rsid w:val="005A3259"/>
    <w:rsid w:val="005A3403"/>
    <w:rsid w:val="005A60AD"/>
    <w:rsid w:val="005A6661"/>
    <w:rsid w:val="005A6AC7"/>
    <w:rsid w:val="005A6B42"/>
    <w:rsid w:val="005A6EAF"/>
    <w:rsid w:val="005B1003"/>
    <w:rsid w:val="005B34CB"/>
    <w:rsid w:val="005B5E5A"/>
    <w:rsid w:val="005B5EC6"/>
    <w:rsid w:val="005C07D5"/>
    <w:rsid w:val="005C0A4D"/>
    <w:rsid w:val="005C1A20"/>
    <w:rsid w:val="005C22E5"/>
    <w:rsid w:val="005C2B95"/>
    <w:rsid w:val="005C3058"/>
    <w:rsid w:val="005C448B"/>
    <w:rsid w:val="005C4B83"/>
    <w:rsid w:val="005C4D25"/>
    <w:rsid w:val="005C5468"/>
    <w:rsid w:val="005C71E9"/>
    <w:rsid w:val="005D0B3E"/>
    <w:rsid w:val="005D2113"/>
    <w:rsid w:val="005D386F"/>
    <w:rsid w:val="005D3C21"/>
    <w:rsid w:val="005D3D8F"/>
    <w:rsid w:val="005D3E1B"/>
    <w:rsid w:val="005D3F60"/>
    <w:rsid w:val="005D4453"/>
    <w:rsid w:val="005D4EA3"/>
    <w:rsid w:val="005D5F02"/>
    <w:rsid w:val="005D7CE2"/>
    <w:rsid w:val="005E2F2C"/>
    <w:rsid w:val="005E3601"/>
    <w:rsid w:val="005E3A51"/>
    <w:rsid w:val="005E4F1E"/>
    <w:rsid w:val="005E5211"/>
    <w:rsid w:val="005E5D1B"/>
    <w:rsid w:val="005E5E16"/>
    <w:rsid w:val="005E5F14"/>
    <w:rsid w:val="005E6DD2"/>
    <w:rsid w:val="005E765F"/>
    <w:rsid w:val="005F04E8"/>
    <w:rsid w:val="005F05B3"/>
    <w:rsid w:val="005F0FD4"/>
    <w:rsid w:val="005F2A09"/>
    <w:rsid w:val="005F2F14"/>
    <w:rsid w:val="005F30FB"/>
    <w:rsid w:val="005F324A"/>
    <w:rsid w:val="005F3E1E"/>
    <w:rsid w:val="005F3F58"/>
    <w:rsid w:val="005F486F"/>
    <w:rsid w:val="005F496B"/>
    <w:rsid w:val="005F5D9F"/>
    <w:rsid w:val="005F6F64"/>
    <w:rsid w:val="005F77E0"/>
    <w:rsid w:val="00600BEC"/>
    <w:rsid w:val="00600DD3"/>
    <w:rsid w:val="00600F81"/>
    <w:rsid w:val="00600FBF"/>
    <w:rsid w:val="0060134C"/>
    <w:rsid w:val="006016F9"/>
    <w:rsid w:val="006018DF"/>
    <w:rsid w:val="00602098"/>
    <w:rsid w:val="00602C78"/>
    <w:rsid w:val="006054F4"/>
    <w:rsid w:val="00606D99"/>
    <w:rsid w:val="006079E9"/>
    <w:rsid w:val="00607DE9"/>
    <w:rsid w:val="006121C0"/>
    <w:rsid w:val="00613068"/>
    <w:rsid w:val="00613A36"/>
    <w:rsid w:val="0061400D"/>
    <w:rsid w:val="00614549"/>
    <w:rsid w:val="00616B64"/>
    <w:rsid w:val="0061734E"/>
    <w:rsid w:val="006178AF"/>
    <w:rsid w:val="00617F6A"/>
    <w:rsid w:val="00622D38"/>
    <w:rsid w:val="0062317D"/>
    <w:rsid w:val="006238EA"/>
    <w:rsid w:val="006240E6"/>
    <w:rsid w:val="00625223"/>
    <w:rsid w:val="00627776"/>
    <w:rsid w:val="00627EA5"/>
    <w:rsid w:val="00630DDB"/>
    <w:rsid w:val="00632411"/>
    <w:rsid w:val="00632E1F"/>
    <w:rsid w:val="006338DB"/>
    <w:rsid w:val="00633DC8"/>
    <w:rsid w:val="006344A0"/>
    <w:rsid w:val="00634577"/>
    <w:rsid w:val="006347A1"/>
    <w:rsid w:val="00635FBE"/>
    <w:rsid w:val="00636B03"/>
    <w:rsid w:val="00637E3B"/>
    <w:rsid w:val="00640699"/>
    <w:rsid w:val="006411BB"/>
    <w:rsid w:val="0064216A"/>
    <w:rsid w:val="00642384"/>
    <w:rsid w:val="00642F8A"/>
    <w:rsid w:val="00643136"/>
    <w:rsid w:val="00643843"/>
    <w:rsid w:val="00643E29"/>
    <w:rsid w:val="00644128"/>
    <w:rsid w:val="00645953"/>
    <w:rsid w:val="00646065"/>
    <w:rsid w:val="0064618C"/>
    <w:rsid w:val="00646C4C"/>
    <w:rsid w:val="00646DAB"/>
    <w:rsid w:val="00650CE4"/>
    <w:rsid w:val="00650CE7"/>
    <w:rsid w:val="00650D11"/>
    <w:rsid w:val="00653A9D"/>
    <w:rsid w:val="00654D45"/>
    <w:rsid w:val="006563CA"/>
    <w:rsid w:val="00656A14"/>
    <w:rsid w:val="006602BD"/>
    <w:rsid w:val="00660B37"/>
    <w:rsid w:val="006610EE"/>
    <w:rsid w:val="0066125F"/>
    <w:rsid w:val="00663AD5"/>
    <w:rsid w:val="0066513B"/>
    <w:rsid w:val="00665CFA"/>
    <w:rsid w:val="00666893"/>
    <w:rsid w:val="00666DAB"/>
    <w:rsid w:val="006706B8"/>
    <w:rsid w:val="00671C41"/>
    <w:rsid w:val="00672A45"/>
    <w:rsid w:val="0067579E"/>
    <w:rsid w:val="00675D18"/>
    <w:rsid w:val="00676BBB"/>
    <w:rsid w:val="0067751F"/>
    <w:rsid w:val="00677B22"/>
    <w:rsid w:val="00677D6C"/>
    <w:rsid w:val="00681AF3"/>
    <w:rsid w:val="00681BC5"/>
    <w:rsid w:val="006821D3"/>
    <w:rsid w:val="00685F85"/>
    <w:rsid w:val="00690064"/>
    <w:rsid w:val="00690163"/>
    <w:rsid w:val="006902F5"/>
    <w:rsid w:val="0069144C"/>
    <w:rsid w:val="00691FE0"/>
    <w:rsid w:val="0069386E"/>
    <w:rsid w:val="00697172"/>
    <w:rsid w:val="00697B77"/>
    <w:rsid w:val="006A068C"/>
    <w:rsid w:val="006A06D1"/>
    <w:rsid w:val="006A090F"/>
    <w:rsid w:val="006A2045"/>
    <w:rsid w:val="006A22A3"/>
    <w:rsid w:val="006A2450"/>
    <w:rsid w:val="006A2872"/>
    <w:rsid w:val="006A28BA"/>
    <w:rsid w:val="006A45FE"/>
    <w:rsid w:val="006A462E"/>
    <w:rsid w:val="006A6B65"/>
    <w:rsid w:val="006B0D4B"/>
    <w:rsid w:val="006B1585"/>
    <w:rsid w:val="006B3DB3"/>
    <w:rsid w:val="006B5651"/>
    <w:rsid w:val="006B7404"/>
    <w:rsid w:val="006B7A98"/>
    <w:rsid w:val="006B7B14"/>
    <w:rsid w:val="006C04C1"/>
    <w:rsid w:val="006C0E9B"/>
    <w:rsid w:val="006C2505"/>
    <w:rsid w:val="006C3221"/>
    <w:rsid w:val="006C49D9"/>
    <w:rsid w:val="006C4B14"/>
    <w:rsid w:val="006C53C5"/>
    <w:rsid w:val="006C6057"/>
    <w:rsid w:val="006C6F3C"/>
    <w:rsid w:val="006D00C9"/>
    <w:rsid w:val="006D02E9"/>
    <w:rsid w:val="006D0326"/>
    <w:rsid w:val="006D0BC2"/>
    <w:rsid w:val="006D122F"/>
    <w:rsid w:val="006D2260"/>
    <w:rsid w:val="006D2652"/>
    <w:rsid w:val="006D26CD"/>
    <w:rsid w:val="006D34DC"/>
    <w:rsid w:val="006D371A"/>
    <w:rsid w:val="006D3EB4"/>
    <w:rsid w:val="006D4204"/>
    <w:rsid w:val="006D66EC"/>
    <w:rsid w:val="006E0D86"/>
    <w:rsid w:val="006E0E46"/>
    <w:rsid w:val="006E2760"/>
    <w:rsid w:val="006E37F0"/>
    <w:rsid w:val="006E41B4"/>
    <w:rsid w:val="006E553D"/>
    <w:rsid w:val="006E5923"/>
    <w:rsid w:val="006F0CAA"/>
    <w:rsid w:val="006F12A0"/>
    <w:rsid w:val="006F24F4"/>
    <w:rsid w:val="006F2CF8"/>
    <w:rsid w:val="006F35C8"/>
    <w:rsid w:val="006F37E3"/>
    <w:rsid w:val="006F3E71"/>
    <w:rsid w:val="006F46D6"/>
    <w:rsid w:val="006F4861"/>
    <w:rsid w:val="006F6CFC"/>
    <w:rsid w:val="006F71E9"/>
    <w:rsid w:val="006F75DE"/>
    <w:rsid w:val="00700091"/>
    <w:rsid w:val="00700203"/>
    <w:rsid w:val="00701168"/>
    <w:rsid w:val="0070226D"/>
    <w:rsid w:val="00702E89"/>
    <w:rsid w:val="0070394A"/>
    <w:rsid w:val="00704A0F"/>
    <w:rsid w:val="00704A37"/>
    <w:rsid w:val="00705687"/>
    <w:rsid w:val="00706255"/>
    <w:rsid w:val="007065AC"/>
    <w:rsid w:val="007073EB"/>
    <w:rsid w:val="00710496"/>
    <w:rsid w:val="00710636"/>
    <w:rsid w:val="00711128"/>
    <w:rsid w:val="00712774"/>
    <w:rsid w:val="00714530"/>
    <w:rsid w:val="00714C16"/>
    <w:rsid w:val="0071575D"/>
    <w:rsid w:val="007157BF"/>
    <w:rsid w:val="00716DAE"/>
    <w:rsid w:val="007173F9"/>
    <w:rsid w:val="00717610"/>
    <w:rsid w:val="007179CB"/>
    <w:rsid w:val="00717F0E"/>
    <w:rsid w:val="00720CDD"/>
    <w:rsid w:val="00720DBC"/>
    <w:rsid w:val="007217CF"/>
    <w:rsid w:val="00722744"/>
    <w:rsid w:val="00722DBD"/>
    <w:rsid w:val="007239F1"/>
    <w:rsid w:val="00723D7A"/>
    <w:rsid w:val="00725E09"/>
    <w:rsid w:val="00725E0B"/>
    <w:rsid w:val="007263E3"/>
    <w:rsid w:val="00731370"/>
    <w:rsid w:val="007325CA"/>
    <w:rsid w:val="00732965"/>
    <w:rsid w:val="007336C0"/>
    <w:rsid w:val="007348C1"/>
    <w:rsid w:val="00734DB7"/>
    <w:rsid w:val="00734FF3"/>
    <w:rsid w:val="0073615A"/>
    <w:rsid w:val="007366A1"/>
    <w:rsid w:val="00736799"/>
    <w:rsid w:val="00736BA9"/>
    <w:rsid w:val="00737EB5"/>
    <w:rsid w:val="00740AEB"/>
    <w:rsid w:val="007428E4"/>
    <w:rsid w:val="00742A61"/>
    <w:rsid w:val="00742B37"/>
    <w:rsid w:val="007461C6"/>
    <w:rsid w:val="00746311"/>
    <w:rsid w:val="00746800"/>
    <w:rsid w:val="00746C35"/>
    <w:rsid w:val="00746D01"/>
    <w:rsid w:val="00747F3F"/>
    <w:rsid w:val="00750233"/>
    <w:rsid w:val="007523EB"/>
    <w:rsid w:val="00752AC1"/>
    <w:rsid w:val="00753CDE"/>
    <w:rsid w:val="00753DEE"/>
    <w:rsid w:val="00754E84"/>
    <w:rsid w:val="00756B08"/>
    <w:rsid w:val="00756E33"/>
    <w:rsid w:val="00757809"/>
    <w:rsid w:val="00757FEB"/>
    <w:rsid w:val="0076075D"/>
    <w:rsid w:val="00760FEF"/>
    <w:rsid w:val="00761320"/>
    <w:rsid w:val="007613D3"/>
    <w:rsid w:val="0076255C"/>
    <w:rsid w:val="00763847"/>
    <w:rsid w:val="00763DA1"/>
    <w:rsid w:val="0076445D"/>
    <w:rsid w:val="00764B20"/>
    <w:rsid w:val="00766D8D"/>
    <w:rsid w:val="00767242"/>
    <w:rsid w:val="00767DF9"/>
    <w:rsid w:val="00770B0E"/>
    <w:rsid w:val="007718E5"/>
    <w:rsid w:val="00771B77"/>
    <w:rsid w:val="00771BC6"/>
    <w:rsid w:val="00771F3B"/>
    <w:rsid w:val="00772490"/>
    <w:rsid w:val="00772584"/>
    <w:rsid w:val="00772C23"/>
    <w:rsid w:val="00772F6E"/>
    <w:rsid w:val="00773677"/>
    <w:rsid w:val="007745A1"/>
    <w:rsid w:val="007750A6"/>
    <w:rsid w:val="007754CE"/>
    <w:rsid w:val="007757B9"/>
    <w:rsid w:val="00775F4D"/>
    <w:rsid w:val="007760DD"/>
    <w:rsid w:val="00776862"/>
    <w:rsid w:val="00777888"/>
    <w:rsid w:val="00780E12"/>
    <w:rsid w:val="00784ECF"/>
    <w:rsid w:val="00785870"/>
    <w:rsid w:val="007875BF"/>
    <w:rsid w:val="007876BA"/>
    <w:rsid w:val="0079133B"/>
    <w:rsid w:val="00791916"/>
    <w:rsid w:val="00793209"/>
    <w:rsid w:val="00793FF3"/>
    <w:rsid w:val="007944DD"/>
    <w:rsid w:val="00794BE2"/>
    <w:rsid w:val="00795984"/>
    <w:rsid w:val="00796C6D"/>
    <w:rsid w:val="0079739D"/>
    <w:rsid w:val="007A032D"/>
    <w:rsid w:val="007A458A"/>
    <w:rsid w:val="007A5B08"/>
    <w:rsid w:val="007A5E0F"/>
    <w:rsid w:val="007A7522"/>
    <w:rsid w:val="007A7849"/>
    <w:rsid w:val="007B0658"/>
    <w:rsid w:val="007B06AD"/>
    <w:rsid w:val="007B37D0"/>
    <w:rsid w:val="007B3852"/>
    <w:rsid w:val="007B3ECA"/>
    <w:rsid w:val="007B437F"/>
    <w:rsid w:val="007B4AE9"/>
    <w:rsid w:val="007B5942"/>
    <w:rsid w:val="007B6E56"/>
    <w:rsid w:val="007B6EB0"/>
    <w:rsid w:val="007B715A"/>
    <w:rsid w:val="007B7192"/>
    <w:rsid w:val="007B7600"/>
    <w:rsid w:val="007B7CAB"/>
    <w:rsid w:val="007C0520"/>
    <w:rsid w:val="007C1CB3"/>
    <w:rsid w:val="007C22C3"/>
    <w:rsid w:val="007C24E9"/>
    <w:rsid w:val="007C2AA4"/>
    <w:rsid w:val="007C336E"/>
    <w:rsid w:val="007C47DF"/>
    <w:rsid w:val="007C4BBF"/>
    <w:rsid w:val="007C616B"/>
    <w:rsid w:val="007C79A2"/>
    <w:rsid w:val="007D1642"/>
    <w:rsid w:val="007D3032"/>
    <w:rsid w:val="007D7987"/>
    <w:rsid w:val="007D7B26"/>
    <w:rsid w:val="007D7D19"/>
    <w:rsid w:val="007E04F1"/>
    <w:rsid w:val="007E066C"/>
    <w:rsid w:val="007E068A"/>
    <w:rsid w:val="007E18B8"/>
    <w:rsid w:val="007E2E54"/>
    <w:rsid w:val="007E31E1"/>
    <w:rsid w:val="007E3C10"/>
    <w:rsid w:val="007E43AA"/>
    <w:rsid w:val="007E4450"/>
    <w:rsid w:val="007E44E2"/>
    <w:rsid w:val="007E4B35"/>
    <w:rsid w:val="007E5133"/>
    <w:rsid w:val="007E51D7"/>
    <w:rsid w:val="007E59BD"/>
    <w:rsid w:val="007E75EC"/>
    <w:rsid w:val="007F1118"/>
    <w:rsid w:val="007F21CB"/>
    <w:rsid w:val="007F3069"/>
    <w:rsid w:val="007F3213"/>
    <w:rsid w:val="007F40C5"/>
    <w:rsid w:val="007F4C24"/>
    <w:rsid w:val="007F6A2B"/>
    <w:rsid w:val="0080025A"/>
    <w:rsid w:val="00803684"/>
    <w:rsid w:val="00804CB7"/>
    <w:rsid w:val="008072EF"/>
    <w:rsid w:val="008114F2"/>
    <w:rsid w:val="00811760"/>
    <w:rsid w:val="00813ED3"/>
    <w:rsid w:val="008143EE"/>
    <w:rsid w:val="008145B9"/>
    <w:rsid w:val="008155BE"/>
    <w:rsid w:val="00816929"/>
    <w:rsid w:val="0081702B"/>
    <w:rsid w:val="00817061"/>
    <w:rsid w:val="00817764"/>
    <w:rsid w:val="008178FE"/>
    <w:rsid w:val="008219BB"/>
    <w:rsid w:val="008227D2"/>
    <w:rsid w:val="008229B0"/>
    <w:rsid w:val="00823CAB"/>
    <w:rsid w:val="00823E29"/>
    <w:rsid w:val="00824097"/>
    <w:rsid w:val="00824408"/>
    <w:rsid w:val="008257A4"/>
    <w:rsid w:val="00831B59"/>
    <w:rsid w:val="00832DD6"/>
    <w:rsid w:val="00836981"/>
    <w:rsid w:val="00837B42"/>
    <w:rsid w:val="00837E7E"/>
    <w:rsid w:val="00843E66"/>
    <w:rsid w:val="00844E01"/>
    <w:rsid w:val="00845533"/>
    <w:rsid w:val="008469CD"/>
    <w:rsid w:val="0084789D"/>
    <w:rsid w:val="00847AB6"/>
    <w:rsid w:val="00847AE3"/>
    <w:rsid w:val="0085207F"/>
    <w:rsid w:val="00852C3E"/>
    <w:rsid w:val="008536BC"/>
    <w:rsid w:val="00853DC3"/>
    <w:rsid w:val="00856949"/>
    <w:rsid w:val="00856E1B"/>
    <w:rsid w:val="00860C87"/>
    <w:rsid w:val="00860EBC"/>
    <w:rsid w:val="00861E81"/>
    <w:rsid w:val="008622EC"/>
    <w:rsid w:val="008625F7"/>
    <w:rsid w:val="008630BB"/>
    <w:rsid w:val="0086361F"/>
    <w:rsid w:val="0086582D"/>
    <w:rsid w:val="00865F15"/>
    <w:rsid w:val="008669D4"/>
    <w:rsid w:val="0087045A"/>
    <w:rsid w:val="008705AB"/>
    <w:rsid w:val="0087342D"/>
    <w:rsid w:val="008737B0"/>
    <w:rsid w:val="0087411C"/>
    <w:rsid w:val="008761E6"/>
    <w:rsid w:val="0087650F"/>
    <w:rsid w:val="00876FFF"/>
    <w:rsid w:val="008806A4"/>
    <w:rsid w:val="008814BC"/>
    <w:rsid w:val="0088200A"/>
    <w:rsid w:val="0088276F"/>
    <w:rsid w:val="00882E5E"/>
    <w:rsid w:val="00883585"/>
    <w:rsid w:val="008862BD"/>
    <w:rsid w:val="00887665"/>
    <w:rsid w:val="00887DA1"/>
    <w:rsid w:val="008923BC"/>
    <w:rsid w:val="008924DB"/>
    <w:rsid w:val="0089305C"/>
    <w:rsid w:val="00893F89"/>
    <w:rsid w:val="008942E8"/>
    <w:rsid w:val="0089529C"/>
    <w:rsid w:val="008957FB"/>
    <w:rsid w:val="008963C5"/>
    <w:rsid w:val="00896706"/>
    <w:rsid w:val="00896AC7"/>
    <w:rsid w:val="008972C5"/>
    <w:rsid w:val="0089747F"/>
    <w:rsid w:val="008A02B7"/>
    <w:rsid w:val="008A02FE"/>
    <w:rsid w:val="008A107C"/>
    <w:rsid w:val="008A28F5"/>
    <w:rsid w:val="008A290E"/>
    <w:rsid w:val="008A30E7"/>
    <w:rsid w:val="008A43CF"/>
    <w:rsid w:val="008A451E"/>
    <w:rsid w:val="008A54D4"/>
    <w:rsid w:val="008A58EB"/>
    <w:rsid w:val="008A7338"/>
    <w:rsid w:val="008B008D"/>
    <w:rsid w:val="008B0918"/>
    <w:rsid w:val="008B11C7"/>
    <w:rsid w:val="008B1D5C"/>
    <w:rsid w:val="008B2228"/>
    <w:rsid w:val="008B3505"/>
    <w:rsid w:val="008B37A8"/>
    <w:rsid w:val="008B48D0"/>
    <w:rsid w:val="008B4AA0"/>
    <w:rsid w:val="008B5D51"/>
    <w:rsid w:val="008B65EA"/>
    <w:rsid w:val="008B68CF"/>
    <w:rsid w:val="008C1139"/>
    <w:rsid w:val="008C1E74"/>
    <w:rsid w:val="008C23F3"/>
    <w:rsid w:val="008C2404"/>
    <w:rsid w:val="008C5822"/>
    <w:rsid w:val="008C71A7"/>
    <w:rsid w:val="008D1875"/>
    <w:rsid w:val="008D2BD2"/>
    <w:rsid w:val="008D2E42"/>
    <w:rsid w:val="008D31B9"/>
    <w:rsid w:val="008D4B93"/>
    <w:rsid w:val="008D591D"/>
    <w:rsid w:val="008D7BE4"/>
    <w:rsid w:val="008E0629"/>
    <w:rsid w:val="008E13E6"/>
    <w:rsid w:val="008E17E5"/>
    <w:rsid w:val="008E24C8"/>
    <w:rsid w:val="008E276C"/>
    <w:rsid w:val="008E287E"/>
    <w:rsid w:val="008E2F4F"/>
    <w:rsid w:val="008E409F"/>
    <w:rsid w:val="008E4298"/>
    <w:rsid w:val="008E6A80"/>
    <w:rsid w:val="008E6BE1"/>
    <w:rsid w:val="008E6E7B"/>
    <w:rsid w:val="008E70FC"/>
    <w:rsid w:val="008E7995"/>
    <w:rsid w:val="008F07D9"/>
    <w:rsid w:val="008F11AD"/>
    <w:rsid w:val="008F17FC"/>
    <w:rsid w:val="008F29B4"/>
    <w:rsid w:val="008F2B9E"/>
    <w:rsid w:val="008F3B76"/>
    <w:rsid w:val="008F4280"/>
    <w:rsid w:val="008F4857"/>
    <w:rsid w:val="008F55D2"/>
    <w:rsid w:val="008F61D2"/>
    <w:rsid w:val="008F69BB"/>
    <w:rsid w:val="008F7405"/>
    <w:rsid w:val="008F7550"/>
    <w:rsid w:val="00901619"/>
    <w:rsid w:val="00901A58"/>
    <w:rsid w:val="0090295C"/>
    <w:rsid w:val="00902AB9"/>
    <w:rsid w:val="0090395A"/>
    <w:rsid w:val="00904241"/>
    <w:rsid w:val="00904D13"/>
    <w:rsid w:val="00906033"/>
    <w:rsid w:val="00907F40"/>
    <w:rsid w:val="00914649"/>
    <w:rsid w:val="00914A42"/>
    <w:rsid w:val="0091533A"/>
    <w:rsid w:val="00916B86"/>
    <w:rsid w:val="00916ED5"/>
    <w:rsid w:val="00917672"/>
    <w:rsid w:val="009204D2"/>
    <w:rsid w:val="00920DF7"/>
    <w:rsid w:val="00921E14"/>
    <w:rsid w:val="00922682"/>
    <w:rsid w:val="0092269C"/>
    <w:rsid w:val="00922CAC"/>
    <w:rsid w:val="0092366D"/>
    <w:rsid w:val="00923BB7"/>
    <w:rsid w:val="00924A0E"/>
    <w:rsid w:val="00925130"/>
    <w:rsid w:val="00926BEA"/>
    <w:rsid w:val="009272FB"/>
    <w:rsid w:val="00930143"/>
    <w:rsid w:val="009307F2"/>
    <w:rsid w:val="00931EAC"/>
    <w:rsid w:val="00932195"/>
    <w:rsid w:val="009329B2"/>
    <w:rsid w:val="0093311D"/>
    <w:rsid w:val="009338FA"/>
    <w:rsid w:val="00933DBE"/>
    <w:rsid w:val="00934A69"/>
    <w:rsid w:val="00934A93"/>
    <w:rsid w:val="00934FAA"/>
    <w:rsid w:val="00935137"/>
    <w:rsid w:val="0093538F"/>
    <w:rsid w:val="0093687D"/>
    <w:rsid w:val="009379C0"/>
    <w:rsid w:val="009408A7"/>
    <w:rsid w:val="009416AB"/>
    <w:rsid w:val="00941772"/>
    <w:rsid w:val="00941DA4"/>
    <w:rsid w:val="0094226F"/>
    <w:rsid w:val="009437ED"/>
    <w:rsid w:val="00943980"/>
    <w:rsid w:val="00943D34"/>
    <w:rsid w:val="00943EC0"/>
    <w:rsid w:val="00944E70"/>
    <w:rsid w:val="00945F48"/>
    <w:rsid w:val="009461A8"/>
    <w:rsid w:val="009465C3"/>
    <w:rsid w:val="00946DB3"/>
    <w:rsid w:val="00946E65"/>
    <w:rsid w:val="0095003E"/>
    <w:rsid w:val="0095007D"/>
    <w:rsid w:val="00950A4A"/>
    <w:rsid w:val="0095166F"/>
    <w:rsid w:val="00951B28"/>
    <w:rsid w:val="00953391"/>
    <w:rsid w:val="00953508"/>
    <w:rsid w:val="00953A5D"/>
    <w:rsid w:val="00953BC1"/>
    <w:rsid w:val="00953C4A"/>
    <w:rsid w:val="00955747"/>
    <w:rsid w:val="00956412"/>
    <w:rsid w:val="009564EE"/>
    <w:rsid w:val="009569F4"/>
    <w:rsid w:val="00956E50"/>
    <w:rsid w:val="00956FAB"/>
    <w:rsid w:val="00957640"/>
    <w:rsid w:val="0096021C"/>
    <w:rsid w:val="00960A01"/>
    <w:rsid w:val="00960C89"/>
    <w:rsid w:val="00961117"/>
    <w:rsid w:val="00961707"/>
    <w:rsid w:val="00962830"/>
    <w:rsid w:val="00962B69"/>
    <w:rsid w:val="009631E7"/>
    <w:rsid w:val="0096346B"/>
    <w:rsid w:val="0096443C"/>
    <w:rsid w:val="00964B8E"/>
    <w:rsid w:val="00964E2C"/>
    <w:rsid w:val="00965224"/>
    <w:rsid w:val="009657B3"/>
    <w:rsid w:val="00965CD4"/>
    <w:rsid w:val="00967DB7"/>
    <w:rsid w:val="0097073C"/>
    <w:rsid w:val="0097113B"/>
    <w:rsid w:val="00971D6E"/>
    <w:rsid w:val="009731BE"/>
    <w:rsid w:val="0097439D"/>
    <w:rsid w:val="00974C63"/>
    <w:rsid w:val="009759D1"/>
    <w:rsid w:val="00975E6F"/>
    <w:rsid w:val="00976BFC"/>
    <w:rsid w:val="009771E3"/>
    <w:rsid w:val="009827F9"/>
    <w:rsid w:val="00983411"/>
    <w:rsid w:val="00983670"/>
    <w:rsid w:val="00990147"/>
    <w:rsid w:val="00990B50"/>
    <w:rsid w:val="009910B9"/>
    <w:rsid w:val="00991942"/>
    <w:rsid w:val="009921AB"/>
    <w:rsid w:val="009926AA"/>
    <w:rsid w:val="00992B26"/>
    <w:rsid w:val="0099335A"/>
    <w:rsid w:val="00993F21"/>
    <w:rsid w:val="00994B54"/>
    <w:rsid w:val="009959A2"/>
    <w:rsid w:val="00997E1E"/>
    <w:rsid w:val="009A06AD"/>
    <w:rsid w:val="009A06B9"/>
    <w:rsid w:val="009A1E1A"/>
    <w:rsid w:val="009A40B4"/>
    <w:rsid w:val="009A5281"/>
    <w:rsid w:val="009A61C6"/>
    <w:rsid w:val="009A6B3A"/>
    <w:rsid w:val="009A7AE3"/>
    <w:rsid w:val="009B0743"/>
    <w:rsid w:val="009B0AA6"/>
    <w:rsid w:val="009B1228"/>
    <w:rsid w:val="009B1812"/>
    <w:rsid w:val="009B1D7E"/>
    <w:rsid w:val="009B2AD8"/>
    <w:rsid w:val="009B38B1"/>
    <w:rsid w:val="009B3B7B"/>
    <w:rsid w:val="009B3C7B"/>
    <w:rsid w:val="009B4D41"/>
    <w:rsid w:val="009B5276"/>
    <w:rsid w:val="009B766F"/>
    <w:rsid w:val="009B79F4"/>
    <w:rsid w:val="009C020D"/>
    <w:rsid w:val="009C0439"/>
    <w:rsid w:val="009C07F5"/>
    <w:rsid w:val="009C0B85"/>
    <w:rsid w:val="009C0FC1"/>
    <w:rsid w:val="009C1314"/>
    <w:rsid w:val="009C2BA6"/>
    <w:rsid w:val="009C2F81"/>
    <w:rsid w:val="009C3B1D"/>
    <w:rsid w:val="009C4039"/>
    <w:rsid w:val="009C4607"/>
    <w:rsid w:val="009C5BAD"/>
    <w:rsid w:val="009C6643"/>
    <w:rsid w:val="009C6AEB"/>
    <w:rsid w:val="009C75B2"/>
    <w:rsid w:val="009C769B"/>
    <w:rsid w:val="009C7B39"/>
    <w:rsid w:val="009D0B99"/>
    <w:rsid w:val="009D1A38"/>
    <w:rsid w:val="009D2106"/>
    <w:rsid w:val="009D29B1"/>
    <w:rsid w:val="009D3DB9"/>
    <w:rsid w:val="009D4625"/>
    <w:rsid w:val="009D542D"/>
    <w:rsid w:val="009D5760"/>
    <w:rsid w:val="009D5F56"/>
    <w:rsid w:val="009D646C"/>
    <w:rsid w:val="009D67FA"/>
    <w:rsid w:val="009D6D53"/>
    <w:rsid w:val="009D709F"/>
    <w:rsid w:val="009D7A89"/>
    <w:rsid w:val="009E2023"/>
    <w:rsid w:val="009E2F7D"/>
    <w:rsid w:val="009E6502"/>
    <w:rsid w:val="009E6D0F"/>
    <w:rsid w:val="009E705F"/>
    <w:rsid w:val="009F16C8"/>
    <w:rsid w:val="009F1E33"/>
    <w:rsid w:val="009F3252"/>
    <w:rsid w:val="009F34E4"/>
    <w:rsid w:val="009F4856"/>
    <w:rsid w:val="009F58AB"/>
    <w:rsid w:val="009F5A34"/>
    <w:rsid w:val="009F5F93"/>
    <w:rsid w:val="009F73CD"/>
    <w:rsid w:val="009F771C"/>
    <w:rsid w:val="00A01C6F"/>
    <w:rsid w:val="00A026D7"/>
    <w:rsid w:val="00A02845"/>
    <w:rsid w:val="00A02D72"/>
    <w:rsid w:val="00A02E3D"/>
    <w:rsid w:val="00A0527F"/>
    <w:rsid w:val="00A054D0"/>
    <w:rsid w:val="00A0592F"/>
    <w:rsid w:val="00A061EF"/>
    <w:rsid w:val="00A06AB8"/>
    <w:rsid w:val="00A06BB2"/>
    <w:rsid w:val="00A073E0"/>
    <w:rsid w:val="00A0780C"/>
    <w:rsid w:val="00A12622"/>
    <w:rsid w:val="00A149A8"/>
    <w:rsid w:val="00A155FB"/>
    <w:rsid w:val="00A15EB6"/>
    <w:rsid w:val="00A20F47"/>
    <w:rsid w:val="00A21632"/>
    <w:rsid w:val="00A2166F"/>
    <w:rsid w:val="00A21DBD"/>
    <w:rsid w:val="00A225A8"/>
    <w:rsid w:val="00A23190"/>
    <w:rsid w:val="00A23902"/>
    <w:rsid w:val="00A23DC5"/>
    <w:rsid w:val="00A24E0D"/>
    <w:rsid w:val="00A25D88"/>
    <w:rsid w:val="00A263B6"/>
    <w:rsid w:val="00A26490"/>
    <w:rsid w:val="00A307FA"/>
    <w:rsid w:val="00A308DC"/>
    <w:rsid w:val="00A30C21"/>
    <w:rsid w:val="00A30E18"/>
    <w:rsid w:val="00A30E78"/>
    <w:rsid w:val="00A33060"/>
    <w:rsid w:val="00A33FE8"/>
    <w:rsid w:val="00A3536C"/>
    <w:rsid w:val="00A359F0"/>
    <w:rsid w:val="00A3639A"/>
    <w:rsid w:val="00A401AC"/>
    <w:rsid w:val="00A414F1"/>
    <w:rsid w:val="00A422AD"/>
    <w:rsid w:val="00A44876"/>
    <w:rsid w:val="00A449E1"/>
    <w:rsid w:val="00A45A79"/>
    <w:rsid w:val="00A45DCA"/>
    <w:rsid w:val="00A504D3"/>
    <w:rsid w:val="00A509CF"/>
    <w:rsid w:val="00A5165D"/>
    <w:rsid w:val="00A5183A"/>
    <w:rsid w:val="00A520FD"/>
    <w:rsid w:val="00A52E5D"/>
    <w:rsid w:val="00A54455"/>
    <w:rsid w:val="00A550DC"/>
    <w:rsid w:val="00A55F02"/>
    <w:rsid w:val="00A565A1"/>
    <w:rsid w:val="00A56693"/>
    <w:rsid w:val="00A57BE9"/>
    <w:rsid w:val="00A6065D"/>
    <w:rsid w:val="00A610F8"/>
    <w:rsid w:val="00A61776"/>
    <w:rsid w:val="00A6288D"/>
    <w:rsid w:val="00A6306A"/>
    <w:rsid w:val="00A6343D"/>
    <w:rsid w:val="00A649C2"/>
    <w:rsid w:val="00A65B15"/>
    <w:rsid w:val="00A66335"/>
    <w:rsid w:val="00A6679A"/>
    <w:rsid w:val="00A668C8"/>
    <w:rsid w:val="00A66DD0"/>
    <w:rsid w:val="00A67378"/>
    <w:rsid w:val="00A70DCD"/>
    <w:rsid w:val="00A74C62"/>
    <w:rsid w:val="00A74EF2"/>
    <w:rsid w:val="00A75348"/>
    <w:rsid w:val="00A75960"/>
    <w:rsid w:val="00A75ACA"/>
    <w:rsid w:val="00A777F2"/>
    <w:rsid w:val="00A778BE"/>
    <w:rsid w:val="00A77BEF"/>
    <w:rsid w:val="00A77D76"/>
    <w:rsid w:val="00A80CB7"/>
    <w:rsid w:val="00A8150E"/>
    <w:rsid w:val="00A816EE"/>
    <w:rsid w:val="00A819F0"/>
    <w:rsid w:val="00A81A64"/>
    <w:rsid w:val="00A826DA"/>
    <w:rsid w:val="00A82E78"/>
    <w:rsid w:val="00A8356A"/>
    <w:rsid w:val="00A84B6E"/>
    <w:rsid w:val="00A85746"/>
    <w:rsid w:val="00A85817"/>
    <w:rsid w:val="00A86988"/>
    <w:rsid w:val="00A86A72"/>
    <w:rsid w:val="00A90890"/>
    <w:rsid w:val="00A93E15"/>
    <w:rsid w:val="00A95939"/>
    <w:rsid w:val="00A95EC8"/>
    <w:rsid w:val="00A9609A"/>
    <w:rsid w:val="00A96A89"/>
    <w:rsid w:val="00A9727B"/>
    <w:rsid w:val="00A973A5"/>
    <w:rsid w:val="00A973E4"/>
    <w:rsid w:val="00AA02C1"/>
    <w:rsid w:val="00AA0D0B"/>
    <w:rsid w:val="00AA13CF"/>
    <w:rsid w:val="00AA1515"/>
    <w:rsid w:val="00AA29F2"/>
    <w:rsid w:val="00AA3BF1"/>
    <w:rsid w:val="00AA3EA3"/>
    <w:rsid w:val="00AA51DE"/>
    <w:rsid w:val="00AA67A0"/>
    <w:rsid w:val="00AA6E1E"/>
    <w:rsid w:val="00AB1BC2"/>
    <w:rsid w:val="00AB2FAF"/>
    <w:rsid w:val="00AB3A25"/>
    <w:rsid w:val="00AB407C"/>
    <w:rsid w:val="00AB4398"/>
    <w:rsid w:val="00AB61ED"/>
    <w:rsid w:val="00AB6401"/>
    <w:rsid w:val="00AB78C7"/>
    <w:rsid w:val="00AB7A33"/>
    <w:rsid w:val="00AC0977"/>
    <w:rsid w:val="00AC3B57"/>
    <w:rsid w:val="00AC4791"/>
    <w:rsid w:val="00AC4E55"/>
    <w:rsid w:val="00AC51E3"/>
    <w:rsid w:val="00AC56AA"/>
    <w:rsid w:val="00AC718E"/>
    <w:rsid w:val="00AC7938"/>
    <w:rsid w:val="00AD018D"/>
    <w:rsid w:val="00AD1010"/>
    <w:rsid w:val="00AD1645"/>
    <w:rsid w:val="00AD24AD"/>
    <w:rsid w:val="00AD2CB0"/>
    <w:rsid w:val="00AD476E"/>
    <w:rsid w:val="00AD6627"/>
    <w:rsid w:val="00AD6A79"/>
    <w:rsid w:val="00AE0D4D"/>
    <w:rsid w:val="00AE14E5"/>
    <w:rsid w:val="00AE161A"/>
    <w:rsid w:val="00AE1A77"/>
    <w:rsid w:val="00AE1C05"/>
    <w:rsid w:val="00AE1E35"/>
    <w:rsid w:val="00AE24AB"/>
    <w:rsid w:val="00AE455D"/>
    <w:rsid w:val="00AE4661"/>
    <w:rsid w:val="00AE55E5"/>
    <w:rsid w:val="00AE575F"/>
    <w:rsid w:val="00AE57AE"/>
    <w:rsid w:val="00AE5FBE"/>
    <w:rsid w:val="00AE6A04"/>
    <w:rsid w:val="00AE7718"/>
    <w:rsid w:val="00AE77C7"/>
    <w:rsid w:val="00AE7F02"/>
    <w:rsid w:val="00AF01B7"/>
    <w:rsid w:val="00AF1422"/>
    <w:rsid w:val="00AF2A29"/>
    <w:rsid w:val="00AF2DD5"/>
    <w:rsid w:val="00AF3057"/>
    <w:rsid w:val="00AF47D8"/>
    <w:rsid w:val="00AF49C0"/>
    <w:rsid w:val="00AF5004"/>
    <w:rsid w:val="00AF52FC"/>
    <w:rsid w:val="00AF5400"/>
    <w:rsid w:val="00AF563E"/>
    <w:rsid w:val="00AF57F3"/>
    <w:rsid w:val="00AF6565"/>
    <w:rsid w:val="00AF6C70"/>
    <w:rsid w:val="00AF6DB3"/>
    <w:rsid w:val="00B0019E"/>
    <w:rsid w:val="00B00347"/>
    <w:rsid w:val="00B00399"/>
    <w:rsid w:val="00B01AC5"/>
    <w:rsid w:val="00B02779"/>
    <w:rsid w:val="00B04E73"/>
    <w:rsid w:val="00B05E8A"/>
    <w:rsid w:val="00B06492"/>
    <w:rsid w:val="00B0773C"/>
    <w:rsid w:val="00B07CC3"/>
    <w:rsid w:val="00B1171D"/>
    <w:rsid w:val="00B11B6B"/>
    <w:rsid w:val="00B12561"/>
    <w:rsid w:val="00B1267B"/>
    <w:rsid w:val="00B133AE"/>
    <w:rsid w:val="00B1400F"/>
    <w:rsid w:val="00B145F4"/>
    <w:rsid w:val="00B14C13"/>
    <w:rsid w:val="00B14F0D"/>
    <w:rsid w:val="00B15DAB"/>
    <w:rsid w:val="00B16651"/>
    <w:rsid w:val="00B167EE"/>
    <w:rsid w:val="00B16FF6"/>
    <w:rsid w:val="00B17311"/>
    <w:rsid w:val="00B1740B"/>
    <w:rsid w:val="00B17E44"/>
    <w:rsid w:val="00B20748"/>
    <w:rsid w:val="00B218A4"/>
    <w:rsid w:val="00B22539"/>
    <w:rsid w:val="00B2348B"/>
    <w:rsid w:val="00B234F4"/>
    <w:rsid w:val="00B23CBD"/>
    <w:rsid w:val="00B25FD2"/>
    <w:rsid w:val="00B27C35"/>
    <w:rsid w:val="00B309CF"/>
    <w:rsid w:val="00B31030"/>
    <w:rsid w:val="00B31F75"/>
    <w:rsid w:val="00B328C8"/>
    <w:rsid w:val="00B32982"/>
    <w:rsid w:val="00B35682"/>
    <w:rsid w:val="00B357C0"/>
    <w:rsid w:val="00B35D9C"/>
    <w:rsid w:val="00B36563"/>
    <w:rsid w:val="00B36FDC"/>
    <w:rsid w:val="00B37584"/>
    <w:rsid w:val="00B40131"/>
    <w:rsid w:val="00B404AA"/>
    <w:rsid w:val="00B42322"/>
    <w:rsid w:val="00B423ED"/>
    <w:rsid w:val="00B42C72"/>
    <w:rsid w:val="00B436B7"/>
    <w:rsid w:val="00B46DA5"/>
    <w:rsid w:val="00B46FB0"/>
    <w:rsid w:val="00B476AE"/>
    <w:rsid w:val="00B520BF"/>
    <w:rsid w:val="00B52386"/>
    <w:rsid w:val="00B52C64"/>
    <w:rsid w:val="00B5382D"/>
    <w:rsid w:val="00B56447"/>
    <w:rsid w:val="00B56D28"/>
    <w:rsid w:val="00B60C2E"/>
    <w:rsid w:val="00B60D9F"/>
    <w:rsid w:val="00B61361"/>
    <w:rsid w:val="00B61BCE"/>
    <w:rsid w:val="00B62A97"/>
    <w:rsid w:val="00B633B7"/>
    <w:rsid w:val="00B668C7"/>
    <w:rsid w:val="00B67668"/>
    <w:rsid w:val="00B71161"/>
    <w:rsid w:val="00B716FD"/>
    <w:rsid w:val="00B73C7D"/>
    <w:rsid w:val="00B73CED"/>
    <w:rsid w:val="00B74CEE"/>
    <w:rsid w:val="00B75013"/>
    <w:rsid w:val="00B75A8B"/>
    <w:rsid w:val="00B76EED"/>
    <w:rsid w:val="00B77208"/>
    <w:rsid w:val="00B77D2F"/>
    <w:rsid w:val="00B77D3C"/>
    <w:rsid w:val="00B77D95"/>
    <w:rsid w:val="00B80AE6"/>
    <w:rsid w:val="00B811A8"/>
    <w:rsid w:val="00B825CB"/>
    <w:rsid w:val="00B827D2"/>
    <w:rsid w:val="00B83DE1"/>
    <w:rsid w:val="00B84BBF"/>
    <w:rsid w:val="00B85465"/>
    <w:rsid w:val="00B85E8A"/>
    <w:rsid w:val="00B86CE9"/>
    <w:rsid w:val="00B87313"/>
    <w:rsid w:val="00B8746C"/>
    <w:rsid w:val="00B8789E"/>
    <w:rsid w:val="00B87E93"/>
    <w:rsid w:val="00B911C7"/>
    <w:rsid w:val="00B911FF"/>
    <w:rsid w:val="00B9190D"/>
    <w:rsid w:val="00B91933"/>
    <w:rsid w:val="00B91D53"/>
    <w:rsid w:val="00B92828"/>
    <w:rsid w:val="00B9407D"/>
    <w:rsid w:val="00B943A9"/>
    <w:rsid w:val="00B95DDA"/>
    <w:rsid w:val="00B95FF7"/>
    <w:rsid w:val="00B96113"/>
    <w:rsid w:val="00B96841"/>
    <w:rsid w:val="00B96D15"/>
    <w:rsid w:val="00B978D3"/>
    <w:rsid w:val="00B97C55"/>
    <w:rsid w:val="00BA0423"/>
    <w:rsid w:val="00BA0710"/>
    <w:rsid w:val="00BA4215"/>
    <w:rsid w:val="00BA4268"/>
    <w:rsid w:val="00BA53A4"/>
    <w:rsid w:val="00BA5960"/>
    <w:rsid w:val="00BA6CFE"/>
    <w:rsid w:val="00BA78A4"/>
    <w:rsid w:val="00BB0179"/>
    <w:rsid w:val="00BB1183"/>
    <w:rsid w:val="00BB1E81"/>
    <w:rsid w:val="00BB1F2E"/>
    <w:rsid w:val="00BB2502"/>
    <w:rsid w:val="00BB2590"/>
    <w:rsid w:val="00BB25F7"/>
    <w:rsid w:val="00BB2A80"/>
    <w:rsid w:val="00BB3E09"/>
    <w:rsid w:val="00BB52C4"/>
    <w:rsid w:val="00BB57CD"/>
    <w:rsid w:val="00BB5A9F"/>
    <w:rsid w:val="00BB665B"/>
    <w:rsid w:val="00BB6AB5"/>
    <w:rsid w:val="00BB798F"/>
    <w:rsid w:val="00BC139A"/>
    <w:rsid w:val="00BC155B"/>
    <w:rsid w:val="00BC1CC3"/>
    <w:rsid w:val="00BC306F"/>
    <w:rsid w:val="00BC35E6"/>
    <w:rsid w:val="00BC3DC4"/>
    <w:rsid w:val="00BC4D71"/>
    <w:rsid w:val="00BC5A9C"/>
    <w:rsid w:val="00BC75C1"/>
    <w:rsid w:val="00BD02DE"/>
    <w:rsid w:val="00BD0649"/>
    <w:rsid w:val="00BD09FE"/>
    <w:rsid w:val="00BD13F3"/>
    <w:rsid w:val="00BD40EA"/>
    <w:rsid w:val="00BD51DE"/>
    <w:rsid w:val="00BD5229"/>
    <w:rsid w:val="00BD5B03"/>
    <w:rsid w:val="00BD5D6C"/>
    <w:rsid w:val="00BD6178"/>
    <w:rsid w:val="00BD77B1"/>
    <w:rsid w:val="00BE00A8"/>
    <w:rsid w:val="00BE0A49"/>
    <w:rsid w:val="00BE0E21"/>
    <w:rsid w:val="00BE1401"/>
    <w:rsid w:val="00BE1966"/>
    <w:rsid w:val="00BE19FA"/>
    <w:rsid w:val="00BE1AC5"/>
    <w:rsid w:val="00BE4054"/>
    <w:rsid w:val="00BE431B"/>
    <w:rsid w:val="00BE43BB"/>
    <w:rsid w:val="00BE461A"/>
    <w:rsid w:val="00BE4CCF"/>
    <w:rsid w:val="00BE4F73"/>
    <w:rsid w:val="00BE52C6"/>
    <w:rsid w:val="00BE6B5A"/>
    <w:rsid w:val="00BE7730"/>
    <w:rsid w:val="00BF15DD"/>
    <w:rsid w:val="00BF316E"/>
    <w:rsid w:val="00BF56FE"/>
    <w:rsid w:val="00BF5729"/>
    <w:rsid w:val="00BF6347"/>
    <w:rsid w:val="00BF6AB6"/>
    <w:rsid w:val="00C0063F"/>
    <w:rsid w:val="00C00B43"/>
    <w:rsid w:val="00C024B9"/>
    <w:rsid w:val="00C024CB"/>
    <w:rsid w:val="00C039F2"/>
    <w:rsid w:val="00C046FD"/>
    <w:rsid w:val="00C064A4"/>
    <w:rsid w:val="00C065CB"/>
    <w:rsid w:val="00C065D5"/>
    <w:rsid w:val="00C06C2D"/>
    <w:rsid w:val="00C07589"/>
    <w:rsid w:val="00C11CDF"/>
    <w:rsid w:val="00C122B7"/>
    <w:rsid w:val="00C122F1"/>
    <w:rsid w:val="00C125E6"/>
    <w:rsid w:val="00C12ADF"/>
    <w:rsid w:val="00C13820"/>
    <w:rsid w:val="00C144CF"/>
    <w:rsid w:val="00C144E0"/>
    <w:rsid w:val="00C14631"/>
    <w:rsid w:val="00C14BAD"/>
    <w:rsid w:val="00C14F3B"/>
    <w:rsid w:val="00C1675F"/>
    <w:rsid w:val="00C17614"/>
    <w:rsid w:val="00C17935"/>
    <w:rsid w:val="00C203AF"/>
    <w:rsid w:val="00C2126E"/>
    <w:rsid w:val="00C2190A"/>
    <w:rsid w:val="00C24E1A"/>
    <w:rsid w:val="00C252EE"/>
    <w:rsid w:val="00C25839"/>
    <w:rsid w:val="00C26415"/>
    <w:rsid w:val="00C2702E"/>
    <w:rsid w:val="00C3024C"/>
    <w:rsid w:val="00C306E7"/>
    <w:rsid w:val="00C31654"/>
    <w:rsid w:val="00C316FA"/>
    <w:rsid w:val="00C31B91"/>
    <w:rsid w:val="00C31EE8"/>
    <w:rsid w:val="00C32AD6"/>
    <w:rsid w:val="00C32E94"/>
    <w:rsid w:val="00C334B2"/>
    <w:rsid w:val="00C337AE"/>
    <w:rsid w:val="00C3388E"/>
    <w:rsid w:val="00C33D3F"/>
    <w:rsid w:val="00C33DF7"/>
    <w:rsid w:val="00C34475"/>
    <w:rsid w:val="00C37C39"/>
    <w:rsid w:val="00C4008B"/>
    <w:rsid w:val="00C4038B"/>
    <w:rsid w:val="00C42812"/>
    <w:rsid w:val="00C43897"/>
    <w:rsid w:val="00C45249"/>
    <w:rsid w:val="00C45EB5"/>
    <w:rsid w:val="00C4633F"/>
    <w:rsid w:val="00C474D2"/>
    <w:rsid w:val="00C50742"/>
    <w:rsid w:val="00C50A69"/>
    <w:rsid w:val="00C50F08"/>
    <w:rsid w:val="00C51169"/>
    <w:rsid w:val="00C5191F"/>
    <w:rsid w:val="00C52E01"/>
    <w:rsid w:val="00C5418B"/>
    <w:rsid w:val="00C54C7C"/>
    <w:rsid w:val="00C566FB"/>
    <w:rsid w:val="00C56F59"/>
    <w:rsid w:val="00C601B1"/>
    <w:rsid w:val="00C603A4"/>
    <w:rsid w:val="00C60C1C"/>
    <w:rsid w:val="00C61E71"/>
    <w:rsid w:val="00C62085"/>
    <w:rsid w:val="00C6436A"/>
    <w:rsid w:val="00C648BE"/>
    <w:rsid w:val="00C654E3"/>
    <w:rsid w:val="00C65E78"/>
    <w:rsid w:val="00C65E9B"/>
    <w:rsid w:val="00C6626C"/>
    <w:rsid w:val="00C6695B"/>
    <w:rsid w:val="00C67785"/>
    <w:rsid w:val="00C67DC7"/>
    <w:rsid w:val="00C700CD"/>
    <w:rsid w:val="00C727A9"/>
    <w:rsid w:val="00C72C90"/>
    <w:rsid w:val="00C73E51"/>
    <w:rsid w:val="00C73F11"/>
    <w:rsid w:val="00C74393"/>
    <w:rsid w:val="00C7530C"/>
    <w:rsid w:val="00C75F74"/>
    <w:rsid w:val="00C762BE"/>
    <w:rsid w:val="00C77162"/>
    <w:rsid w:val="00C818D8"/>
    <w:rsid w:val="00C8236E"/>
    <w:rsid w:val="00C83A32"/>
    <w:rsid w:val="00C8517B"/>
    <w:rsid w:val="00C85637"/>
    <w:rsid w:val="00C85ABA"/>
    <w:rsid w:val="00C87475"/>
    <w:rsid w:val="00C876EE"/>
    <w:rsid w:val="00C9278E"/>
    <w:rsid w:val="00C92E1D"/>
    <w:rsid w:val="00C93746"/>
    <w:rsid w:val="00C94871"/>
    <w:rsid w:val="00C94AC2"/>
    <w:rsid w:val="00C95E7D"/>
    <w:rsid w:val="00C95E93"/>
    <w:rsid w:val="00C96B80"/>
    <w:rsid w:val="00C96C8F"/>
    <w:rsid w:val="00C9764B"/>
    <w:rsid w:val="00C97C38"/>
    <w:rsid w:val="00CA02F9"/>
    <w:rsid w:val="00CA0551"/>
    <w:rsid w:val="00CA0A15"/>
    <w:rsid w:val="00CA0CBC"/>
    <w:rsid w:val="00CA1C09"/>
    <w:rsid w:val="00CA1DAD"/>
    <w:rsid w:val="00CA2F66"/>
    <w:rsid w:val="00CA3460"/>
    <w:rsid w:val="00CA4C11"/>
    <w:rsid w:val="00CA5DDE"/>
    <w:rsid w:val="00CA612E"/>
    <w:rsid w:val="00CA6E62"/>
    <w:rsid w:val="00CA742C"/>
    <w:rsid w:val="00CA799E"/>
    <w:rsid w:val="00CB1F60"/>
    <w:rsid w:val="00CB21BA"/>
    <w:rsid w:val="00CB21D0"/>
    <w:rsid w:val="00CB4EF9"/>
    <w:rsid w:val="00CB5213"/>
    <w:rsid w:val="00CB52C2"/>
    <w:rsid w:val="00CB5548"/>
    <w:rsid w:val="00CB6DBF"/>
    <w:rsid w:val="00CB7179"/>
    <w:rsid w:val="00CB7EBD"/>
    <w:rsid w:val="00CC02D2"/>
    <w:rsid w:val="00CC06BE"/>
    <w:rsid w:val="00CC1383"/>
    <w:rsid w:val="00CC34F2"/>
    <w:rsid w:val="00CC3EDD"/>
    <w:rsid w:val="00CC3FBB"/>
    <w:rsid w:val="00CC4399"/>
    <w:rsid w:val="00CC4E68"/>
    <w:rsid w:val="00CC6280"/>
    <w:rsid w:val="00CC67E7"/>
    <w:rsid w:val="00CC686F"/>
    <w:rsid w:val="00CC7D06"/>
    <w:rsid w:val="00CD029F"/>
    <w:rsid w:val="00CD0B50"/>
    <w:rsid w:val="00CD10DE"/>
    <w:rsid w:val="00CD11F8"/>
    <w:rsid w:val="00CD1BDA"/>
    <w:rsid w:val="00CD38E4"/>
    <w:rsid w:val="00CD48B7"/>
    <w:rsid w:val="00CD4940"/>
    <w:rsid w:val="00CD52EE"/>
    <w:rsid w:val="00CD57B1"/>
    <w:rsid w:val="00CD6340"/>
    <w:rsid w:val="00CD635A"/>
    <w:rsid w:val="00CD653E"/>
    <w:rsid w:val="00CD753A"/>
    <w:rsid w:val="00CE005E"/>
    <w:rsid w:val="00CE2596"/>
    <w:rsid w:val="00CE366F"/>
    <w:rsid w:val="00CE413E"/>
    <w:rsid w:val="00CE4B4F"/>
    <w:rsid w:val="00CE50D8"/>
    <w:rsid w:val="00CE52AA"/>
    <w:rsid w:val="00CE5702"/>
    <w:rsid w:val="00CE60C2"/>
    <w:rsid w:val="00CE6AC8"/>
    <w:rsid w:val="00CE7D39"/>
    <w:rsid w:val="00CF062B"/>
    <w:rsid w:val="00CF0B4E"/>
    <w:rsid w:val="00CF168E"/>
    <w:rsid w:val="00CF25F9"/>
    <w:rsid w:val="00CF319D"/>
    <w:rsid w:val="00CF3E6E"/>
    <w:rsid w:val="00CF41D4"/>
    <w:rsid w:val="00CF4279"/>
    <w:rsid w:val="00CF4674"/>
    <w:rsid w:val="00CF5377"/>
    <w:rsid w:val="00CF68CC"/>
    <w:rsid w:val="00CF6A47"/>
    <w:rsid w:val="00CF6FE6"/>
    <w:rsid w:val="00CF79B4"/>
    <w:rsid w:val="00CF7F0A"/>
    <w:rsid w:val="00CF7F7F"/>
    <w:rsid w:val="00D0045C"/>
    <w:rsid w:val="00D02948"/>
    <w:rsid w:val="00D02988"/>
    <w:rsid w:val="00D0298D"/>
    <w:rsid w:val="00D031D9"/>
    <w:rsid w:val="00D03D97"/>
    <w:rsid w:val="00D046F4"/>
    <w:rsid w:val="00D048A4"/>
    <w:rsid w:val="00D064BC"/>
    <w:rsid w:val="00D10844"/>
    <w:rsid w:val="00D11417"/>
    <w:rsid w:val="00D115CE"/>
    <w:rsid w:val="00D122C3"/>
    <w:rsid w:val="00D1356B"/>
    <w:rsid w:val="00D13C9F"/>
    <w:rsid w:val="00D14370"/>
    <w:rsid w:val="00D14CEE"/>
    <w:rsid w:val="00D15068"/>
    <w:rsid w:val="00D154CA"/>
    <w:rsid w:val="00D155BC"/>
    <w:rsid w:val="00D16465"/>
    <w:rsid w:val="00D167FE"/>
    <w:rsid w:val="00D16C6F"/>
    <w:rsid w:val="00D16E34"/>
    <w:rsid w:val="00D20D4F"/>
    <w:rsid w:val="00D228B1"/>
    <w:rsid w:val="00D22A74"/>
    <w:rsid w:val="00D25094"/>
    <w:rsid w:val="00D255D1"/>
    <w:rsid w:val="00D2757A"/>
    <w:rsid w:val="00D27E65"/>
    <w:rsid w:val="00D31107"/>
    <w:rsid w:val="00D317A6"/>
    <w:rsid w:val="00D31B19"/>
    <w:rsid w:val="00D31E5D"/>
    <w:rsid w:val="00D32CF1"/>
    <w:rsid w:val="00D3319E"/>
    <w:rsid w:val="00D33CB1"/>
    <w:rsid w:val="00D34868"/>
    <w:rsid w:val="00D35FF3"/>
    <w:rsid w:val="00D374BC"/>
    <w:rsid w:val="00D3788D"/>
    <w:rsid w:val="00D37A7F"/>
    <w:rsid w:val="00D4002E"/>
    <w:rsid w:val="00D43AC4"/>
    <w:rsid w:val="00D461C7"/>
    <w:rsid w:val="00D4696E"/>
    <w:rsid w:val="00D46D9F"/>
    <w:rsid w:val="00D47101"/>
    <w:rsid w:val="00D51741"/>
    <w:rsid w:val="00D52686"/>
    <w:rsid w:val="00D535BC"/>
    <w:rsid w:val="00D53747"/>
    <w:rsid w:val="00D545A2"/>
    <w:rsid w:val="00D54AE0"/>
    <w:rsid w:val="00D54B91"/>
    <w:rsid w:val="00D56998"/>
    <w:rsid w:val="00D576F5"/>
    <w:rsid w:val="00D61A34"/>
    <w:rsid w:val="00D620DD"/>
    <w:rsid w:val="00D626A0"/>
    <w:rsid w:val="00D64739"/>
    <w:rsid w:val="00D64DA1"/>
    <w:rsid w:val="00D6526A"/>
    <w:rsid w:val="00D6539B"/>
    <w:rsid w:val="00D65E81"/>
    <w:rsid w:val="00D676B7"/>
    <w:rsid w:val="00D70598"/>
    <w:rsid w:val="00D72013"/>
    <w:rsid w:val="00D72F18"/>
    <w:rsid w:val="00D73188"/>
    <w:rsid w:val="00D73634"/>
    <w:rsid w:val="00D74C25"/>
    <w:rsid w:val="00D75BEA"/>
    <w:rsid w:val="00D76865"/>
    <w:rsid w:val="00D77672"/>
    <w:rsid w:val="00D77F95"/>
    <w:rsid w:val="00D807E1"/>
    <w:rsid w:val="00D80F5B"/>
    <w:rsid w:val="00D856BB"/>
    <w:rsid w:val="00D85A4E"/>
    <w:rsid w:val="00D862E4"/>
    <w:rsid w:val="00D877C2"/>
    <w:rsid w:val="00D8795D"/>
    <w:rsid w:val="00D9099D"/>
    <w:rsid w:val="00D910EA"/>
    <w:rsid w:val="00D91B1D"/>
    <w:rsid w:val="00D91EBD"/>
    <w:rsid w:val="00D91FD5"/>
    <w:rsid w:val="00D921C7"/>
    <w:rsid w:val="00D92293"/>
    <w:rsid w:val="00D923E3"/>
    <w:rsid w:val="00D93EE8"/>
    <w:rsid w:val="00D944DF"/>
    <w:rsid w:val="00D94CC1"/>
    <w:rsid w:val="00D94D42"/>
    <w:rsid w:val="00D97313"/>
    <w:rsid w:val="00DA2B37"/>
    <w:rsid w:val="00DA3503"/>
    <w:rsid w:val="00DA366E"/>
    <w:rsid w:val="00DA4D05"/>
    <w:rsid w:val="00DA5AEB"/>
    <w:rsid w:val="00DA5C61"/>
    <w:rsid w:val="00DA61F5"/>
    <w:rsid w:val="00DA6993"/>
    <w:rsid w:val="00DA6F92"/>
    <w:rsid w:val="00DA7717"/>
    <w:rsid w:val="00DA7A2B"/>
    <w:rsid w:val="00DA7B49"/>
    <w:rsid w:val="00DA7E7D"/>
    <w:rsid w:val="00DB045E"/>
    <w:rsid w:val="00DB2933"/>
    <w:rsid w:val="00DB5042"/>
    <w:rsid w:val="00DB5079"/>
    <w:rsid w:val="00DB66E8"/>
    <w:rsid w:val="00DB7509"/>
    <w:rsid w:val="00DB7727"/>
    <w:rsid w:val="00DB77F7"/>
    <w:rsid w:val="00DC00BF"/>
    <w:rsid w:val="00DC0236"/>
    <w:rsid w:val="00DC029C"/>
    <w:rsid w:val="00DC0C92"/>
    <w:rsid w:val="00DC14E8"/>
    <w:rsid w:val="00DC28AC"/>
    <w:rsid w:val="00DC4658"/>
    <w:rsid w:val="00DC5CD3"/>
    <w:rsid w:val="00DC5E56"/>
    <w:rsid w:val="00DC60A0"/>
    <w:rsid w:val="00DC7A1B"/>
    <w:rsid w:val="00DC7C5A"/>
    <w:rsid w:val="00DD0475"/>
    <w:rsid w:val="00DD07A3"/>
    <w:rsid w:val="00DD0933"/>
    <w:rsid w:val="00DD0D41"/>
    <w:rsid w:val="00DD22F3"/>
    <w:rsid w:val="00DD2794"/>
    <w:rsid w:val="00DD29B1"/>
    <w:rsid w:val="00DD4212"/>
    <w:rsid w:val="00DD42A8"/>
    <w:rsid w:val="00DD488D"/>
    <w:rsid w:val="00DE05F2"/>
    <w:rsid w:val="00DE0D20"/>
    <w:rsid w:val="00DE0F72"/>
    <w:rsid w:val="00DE2BBE"/>
    <w:rsid w:val="00DE3976"/>
    <w:rsid w:val="00DE39E9"/>
    <w:rsid w:val="00DE3F08"/>
    <w:rsid w:val="00DE3FC1"/>
    <w:rsid w:val="00DE4B7A"/>
    <w:rsid w:val="00DE684C"/>
    <w:rsid w:val="00DE7FCA"/>
    <w:rsid w:val="00DF0C6D"/>
    <w:rsid w:val="00DF12BF"/>
    <w:rsid w:val="00DF144E"/>
    <w:rsid w:val="00DF1F22"/>
    <w:rsid w:val="00DF345A"/>
    <w:rsid w:val="00DF4405"/>
    <w:rsid w:val="00DF4A63"/>
    <w:rsid w:val="00DF5AFE"/>
    <w:rsid w:val="00DF6C7A"/>
    <w:rsid w:val="00DF71BF"/>
    <w:rsid w:val="00E00C9C"/>
    <w:rsid w:val="00E0121D"/>
    <w:rsid w:val="00E013A4"/>
    <w:rsid w:val="00E01548"/>
    <w:rsid w:val="00E017BF"/>
    <w:rsid w:val="00E02529"/>
    <w:rsid w:val="00E02920"/>
    <w:rsid w:val="00E0295C"/>
    <w:rsid w:val="00E02F18"/>
    <w:rsid w:val="00E04B2C"/>
    <w:rsid w:val="00E04E99"/>
    <w:rsid w:val="00E0680D"/>
    <w:rsid w:val="00E06A55"/>
    <w:rsid w:val="00E077AA"/>
    <w:rsid w:val="00E10854"/>
    <w:rsid w:val="00E108AD"/>
    <w:rsid w:val="00E12338"/>
    <w:rsid w:val="00E16B47"/>
    <w:rsid w:val="00E16EE3"/>
    <w:rsid w:val="00E17293"/>
    <w:rsid w:val="00E20467"/>
    <w:rsid w:val="00E2120E"/>
    <w:rsid w:val="00E22FF8"/>
    <w:rsid w:val="00E2401F"/>
    <w:rsid w:val="00E242C2"/>
    <w:rsid w:val="00E249CD"/>
    <w:rsid w:val="00E24F35"/>
    <w:rsid w:val="00E250DD"/>
    <w:rsid w:val="00E2636D"/>
    <w:rsid w:val="00E2643F"/>
    <w:rsid w:val="00E26ADE"/>
    <w:rsid w:val="00E333C7"/>
    <w:rsid w:val="00E336C5"/>
    <w:rsid w:val="00E33CE2"/>
    <w:rsid w:val="00E34AA9"/>
    <w:rsid w:val="00E3617A"/>
    <w:rsid w:val="00E367C0"/>
    <w:rsid w:val="00E42CCD"/>
    <w:rsid w:val="00E4331A"/>
    <w:rsid w:val="00E43819"/>
    <w:rsid w:val="00E439CD"/>
    <w:rsid w:val="00E43FC4"/>
    <w:rsid w:val="00E445F2"/>
    <w:rsid w:val="00E453E7"/>
    <w:rsid w:val="00E4587A"/>
    <w:rsid w:val="00E45FFC"/>
    <w:rsid w:val="00E51B63"/>
    <w:rsid w:val="00E51E02"/>
    <w:rsid w:val="00E526FD"/>
    <w:rsid w:val="00E530D2"/>
    <w:rsid w:val="00E530DD"/>
    <w:rsid w:val="00E546F8"/>
    <w:rsid w:val="00E54BFE"/>
    <w:rsid w:val="00E55A43"/>
    <w:rsid w:val="00E55B0A"/>
    <w:rsid w:val="00E56548"/>
    <w:rsid w:val="00E56E79"/>
    <w:rsid w:val="00E57442"/>
    <w:rsid w:val="00E57EA5"/>
    <w:rsid w:val="00E6046F"/>
    <w:rsid w:val="00E60942"/>
    <w:rsid w:val="00E61292"/>
    <w:rsid w:val="00E630F6"/>
    <w:rsid w:val="00E653C7"/>
    <w:rsid w:val="00E66686"/>
    <w:rsid w:val="00E66FED"/>
    <w:rsid w:val="00E67596"/>
    <w:rsid w:val="00E67C58"/>
    <w:rsid w:val="00E67FBA"/>
    <w:rsid w:val="00E70373"/>
    <w:rsid w:val="00E70903"/>
    <w:rsid w:val="00E722E8"/>
    <w:rsid w:val="00E72A50"/>
    <w:rsid w:val="00E73C37"/>
    <w:rsid w:val="00E74F29"/>
    <w:rsid w:val="00E752F7"/>
    <w:rsid w:val="00E75561"/>
    <w:rsid w:val="00E76754"/>
    <w:rsid w:val="00E76917"/>
    <w:rsid w:val="00E80381"/>
    <w:rsid w:val="00E814E5"/>
    <w:rsid w:val="00E836DD"/>
    <w:rsid w:val="00E83A39"/>
    <w:rsid w:val="00E84277"/>
    <w:rsid w:val="00E84412"/>
    <w:rsid w:val="00E84745"/>
    <w:rsid w:val="00E86C88"/>
    <w:rsid w:val="00E87118"/>
    <w:rsid w:val="00E8768D"/>
    <w:rsid w:val="00E87E0D"/>
    <w:rsid w:val="00E90109"/>
    <w:rsid w:val="00E911E9"/>
    <w:rsid w:val="00E92BB3"/>
    <w:rsid w:val="00E93DC1"/>
    <w:rsid w:val="00E94CAF"/>
    <w:rsid w:val="00E9523B"/>
    <w:rsid w:val="00E96C42"/>
    <w:rsid w:val="00E97639"/>
    <w:rsid w:val="00E97BF5"/>
    <w:rsid w:val="00EA008E"/>
    <w:rsid w:val="00EA1EB3"/>
    <w:rsid w:val="00EA2E27"/>
    <w:rsid w:val="00EA3D47"/>
    <w:rsid w:val="00EA3FA7"/>
    <w:rsid w:val="00EA4123"/>
    <w:rsid w:val="00EA4348"/>
    <w:rsid w:val="00EA4C47"/>
    <w:rsid w:val="00EA7680"/>
    <w:rsid w:val="00EA79A2"/>
    <w:rsid w:val="00EB0F30"/>
    <w:rsid w:val="00EB0F90"/>
    <w:rsid w:val="00EB17C1"/>
    <w:rsid w:val="00EB1F94"/>
    <w:rsid w:val="00EB3D9D"/>
    <w:rsid w:val="00EB4361"/>
    <w:rsid w:val="00EB4806"/>
    <w:rsid w:val="00EB4B6C"/>
    <w:rsid w:val="00EB4C5D"/>
    <w:rsid w:val="00EB5380"/>
    <w:rsid w:val="00EB54AD"/>
    <w:rsid w:val="00EB5743"/>
    <w:rsid w:val="00EB588D"/>
    <w:rsid w:val="00EB7CFF"/>
    <w:rsid w:val="00EC173E"/>
    <w:rsid w:val="00EC1F44"/>
    <w:rsid w:val="00EC51EA"/>
    <w:rsid w:val="00EC5E96"/>
    <w:rsid w:val="00EC6DFF"/>
    <w:rsid w:val="00EC7503"/>
    <w:rsid w:val="00ED0446"/>
    <w:rsid w:val="00ED0784"/>
    <w:rsid w:val="00ED19DE"/>
    <w:rsid w:val="00ED365C"/>
    <w:rsid w:val="00ED45F6"/>
    <w:rsid w:val="00ED5111"/>
    <w:rsid w:val="00ED62BD"/>
    <w:rsid w:val="00ED7729"/>
    <w:rsid w:val="00EE0789"/>
    <w:rsid w:val="00EE1650"/>
    <w:rsid w:val="00EE2E02"/>
    <w:rsid w:val="00EE3B3C"/>
    <w:rsid w:val="00EE3FAF"/>
    <w:rsid w:val="00EE4FF1"/>
    <w:rsid w:val="00EE552C"/>
    <w:rsid w:val="00EE578C"/>
    <w:rsid w:val="00EE5CB3"/>
    <w:rsid w:val="00EE7454"/>
    <w:rsid w:val="00EE7CA8"/>
    <w:rsid w:val="00EF0666"/>
    <w:rsid w:val="00EF3788"/>
    <w:rsid w:val="00EF480E"/>
    <w:rsid w:val="00EF4916"/>
    <w:rsid w:val="00F02A01"/>
    <w:rsid w:val="00F03D41"/>
    <w:rsid w:val="00F04878"/>
    <w:rsid w:val="00F048C3"/>
    <w:rsid w:val="00F04BE0"/>
    <w:rsid w:val="00F05041"/>
    <w:rsid w:val="00F11691"/>
    <w:rsid w:val="00F118A9"/>
    <w:rsid w:val="00F14BF1"/>
    <w:rsid w:val="00F14E2B"/>
    <w:rsid w:val="00F153A3"/>
    <w:rsid w:val="00F1568F"/>
    <w:rsid w:val="00F167E1"/>
    <w:rsid w:val="00F16C05"/>
    <w:rsid w:val="00F20416"/>
    <w:rsid w:val="00F21328"/>
    <w:rsid w:val="00F21706"/>
    <w:rsid w:val="00F21D83"/>
    <w:rsid w:val="00F21D8A"/>
    <w:rsid w:val="00F22A0D"/>
    <w:rsid w:val="00F238A8"/>
    <w:rsid w:val="00F246BC"/>
    <w:rsid w:val="00F25F61"/>
    <w:rsid w:val="00F2726F"/>
    <w:rsid w:val="00F3036B"/>
    <w:rsid w:val="00F30811"/>
    <w:rsid w:val="00F31246"/>
    <w:rsid w:val="00F31486"/>
    <w:rsid w:val="00F31FC0"/>
    <w:rsid w:val="00F32665"/>
    <w:rsid w:val="00F33149"/>
    <w:rsid w:val="00F348FB"/>
    <w:rsid w:val="00F35409"/>
    <w:rsid w:val="00F358DD"/>
    <w:rsid w:val="00F367A3"/>
    <w:rsid w:val="00F36871"/>
    <w:rsid w:val="00F3755D"/>
    <w:rsid w:val="00F378B8"/>
    <w:rsid w:val="00F41E28"/>
    <w:rsid w:val="00F422BB"/>
    <w:rsid w:val="00F44D17"/>
    <w:rsid w:val="00F44DEC"/>
    <w:rsid w:val="00F45E30"/>
    <w:rsid w:val="00F45EC7"/>
    <w:rsid w:val="00F46211"/>
    <w:rsid w:val="00F463D7"/>
    <w:rsid w:val="00F46645"/>
    <w:rsid w:val="00F4721F"/>
    <w:rsid w:val="00F47D4F"/>
    <w:rsid w:val="00F50550"/>
    <w:rsid w:val="00F50875"/>
    <w:rsid w:val="00F54046"/>
    <w:rsid w:val="00F57385"/>
    <w:rsid w:val="00F60AEA"/>
    <w:rsid w:val="00F6104B"/>
    <w:rsid w:val="00F611A6"/>
    <w:rsid w:val="00F615AA"/>
    <w:rsid w:val="00F61A9A"/>
    <w:rsid w:val="00F6371A"/>
    <w:rsid w:val="00F64FCD"/>
    <w:rsid w:val="00F6514A"/>
    <w:rsid w:val="00F71CDD"/>
    <w:rsid w:val="00F720DB"/>
    <w:rsid w:val="00F72187"/>
    <w:rsid w:val="00F72F79"/>
    <w:rsid w:val="00F73190"/>
    <w:rsid w:val="00F73476"/>
    <w:rsid w:val="00F736C0"/>
    <w:rsid w:val="00F748CD"/>
    <w:rsid w:val="00F74918"/>
    <w:rsid w:val="00F767CE"/>
    <w:rsid w:val="00F809F6"/>
    <w:rsid w:val="00F80EB6"/>
    <w:rsid w:val="00F8151B"/>
    <w:rsid w:val="00F8179F"/>
    <w:rsid w:val="00F81C70"/>
    <w:rsid w:val="00F820E3"/>
    <w:rsid w:val="00F84E0A"/>
    <w:rsid w:val="00F85E92"/>
    <w:rsid w:val="00F86E1E"/>
    <w:rsid w:val="00F87F58"/>
    <w:rsid w:val="00F92990"/>
    <w:rsid w:val="00F92CBC"/>
    <w:rsid w:val="00F93173"/>
    <w:rsid w:val="00F939CB"/>
    <w:rsid w:val="00F93B89"/>
    <w:rsid w:val="00F93C21"/>
    <w:rsid w:val="00F93FAF"/>
    <w:rsid w:val="00F942F8"/>
    <w:rsid w:val="00F94908"/>
    <w:rsid w:val="00F95DCB"/>
    <w:rsid w:val="00F96361"/>
    <w:rsid w:val="00F96408"/>
    <w:rsid w:val="00F96779"/>
    <w:rsid w:val="00F97D17"/>
    <w:rsid w:val="00FA04B8"/>
    <w:rsid w:val="00FA11EB"/>
    <w:rsid w:val="00FA298E"/>
    <w:rsid w:val="00FA4859"/>
    <w:rsid w:val="00FA5548"/>
    <w:rsid w:val="00FA6505"/>
    <w:rsid w:val="00FA7F96"/>
    <w:rsid w:val="00FB0B3C"/>
    <w:rsid w:val="00FB0C7B"/>
    <w:rsid w:val="00FB13C1"/>
    <w:rsid w:val="00FB2375"/>
    <w:rsid w:val="00FB3DCE"/>
    <w:rsid w:val="00FB4A3C"/>
    <w:rsid w:val="00FB52B7"/>
    <w:rsid w:val="00FB61EC"/>
    <w:rsid w:val="00FB6532"/>
    <w:rsid w:val="00FC0F5F"/>
    <w:rsid w:val="00FC1C34"/>
    <w:rsid w:val="00FC3034"/>
    <w:rsid w:val="00FC305C"/>
    <w:rsid w:val="00FC47F7"/>
    <w:rsid w:val="00FC532D"/>
    <w:rsid w:val="00FC57B3"/>
    <w:rsid w:val="00FC5ECC"/>
    <w:rsid w:val="00FC67B1"/>
    <w:rsid w:val="00FC7BF5"/>
    <w:rsid w:val="00FD0025"/>
    <w:rsid w:val="00FD0AC0"/>
    <w:rsid w:val="00FD108A"/>
    <w:rsid w:val="00FD1E77"/>
    <w:rsid w:val="00FD23C2"/>
    <w:rsid w:val="00FD27E1"/>
    <w:rsid w:val="00FD3DBC"/>
    <w:rsid w:val="00FD43BB"/>
    <w:rsid w:val="00FD4559"/>
    <w:rsid w:val="00FD47CE"/>
    <w:rsid w:val="00FD535C"/>
    <w:rsid w:val="00FD66AB"/>
    <w:rsid w:val="00FD6EDD"/>
    <w:rsid w:val="00FD780E"/>
    <w:rsid w:val="00FD7EDD"/>
    <w:rsid w:val="00FE2A0C"/>
    <w:rsid w:val="00FE4738"/>
    <w:rsid w:val="00FE589B"/>
    <w:rsid w:val="00FE5A16"/>
    <w:rsid w:val="00FE73F0"/>
    <w:rsid w:val="00FE7DA2"/>
    <w:rsid w:val="00FF0462"/>
    <w:rsid w:val="00FF060B"/>
    <w:rsid w:val="00FF09FA"/>
    <w:rsid w:val="00FF1131"/>
    <w:rsid w:val="00FF1B61"/>
    <w:rsid w:val="00FF21DF"/>
    <w:rsid w:val="00FF27C6"/>
    <w:rsid w:val="00FF2829"/>
    <w:rsid w:val="00FF41E3"/>
    <w:rsid w:val="00FF654C"/>
    <w:rsid w:val="00FF7573"/>
    <w:rsid w:val="00FF7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40AB4"/>
  <w14:defaultImageDpi w14:val="32767"/>
  <w15:chartTrackingRefBased/>
  <w15:docId w15:val="{E76C34FB-910A-E247-846E-9A387054F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381F"/>
    <w:rPr>
      <w:rFonts w:ascii="Times New Roman" w:eastAsia="Times New Roman" w:hAnsi="Times New Roman" w:cs="Times New Roman"/>
    </w:rPr>
  </w:style>
  <w:style w:type="paragraph" w:styleId="Heading1">
    <w:name w:val="heading 1"/>
    <w:basedOn w:val="Normal"/>
    <w:next w:val="Normal"/>
    <w:link w:val="Heading1Char"/>
    <w:uiPriority w:val="9"/>
    <w:qFormat/>
    <w:rsid w:val="00E015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0154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77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717"/>
    <w:rPr>
      <w:rFonts w:asciiTheme="majorHAnsi" w:eastAsiaTheme="majorEastAsia" w:hAnsiTheme="majorHAnsi" w:cstheme="majorBidi"/>
      <w:spacing w:val="-10"/>
      <w:kern w:val="28"/>
      <w:sz w:val="56"/>
      <w:szCs w:val="56"/>
    </w:rPr>
  </w:style>
  <w:style w:type="paragraph" w:styleId="NormalWeb">
    <w:name w:val="Normal (Web)"/>
    <w:basedOn w:val="Normal"/>
    <w:link w:val="NormalWebChar"/>
    <w:uiPriority w:val="99"/>
    <w:unhideWhenUsed/>
    <w:rsid w:val="00BB2590"/>
    <w:pPr>
      <w:spacing w:before="100" w:beforeAutospacing="1" w:after="100" w:afterAutospacing="1"/>
    </w:pPr>
    <w:rPr>
      <w:lang w:eastAsia="en-US"/>
    </w:rPr>
  </w:style>
  <w:style w:type="character" w:customStyle="1" w:styleId="NormalWebChar">
    <w:name w:val="Normal (Web) Char"/>
    <w:basedOn w:val="DefaultParagraphFont"/>
    <w:link w:val="NormalWeb"/>
    <w:uiPriority w:val="99"/>
    <w:rsid w:val="00BB2590"/>
    <w:rPr>
      <w:rFonts w:ascii="Times New Roman" w:eastAsia="Times New Roman" w:hAnsi="Times New Roman" w:cs="Times New Roman"/>
      <w:lang w:eastAsia="en-US"/>
    </w:rPr>
  </w:style>
  <w:style w:type="paragraph" w:styleId="BalloonText">
    <w:name w:val="Balloon Text"/>
    <w:basedOn w:val="Normal"/>
    <w:link w:val="BalloonTextChar"/>
    <w:uiPriority w:val="99"/>
    <w:semiHidden/>
    <w:unhideWhenUsed/>
    <w:rsid w:val="007B7192"/>
    <w:rPr>
      <w:sz w:val="18"/>
      <w:szCs w:val="18"/>
    </w:rPr>
  </w:style>
  <w:style w:type="character" w:customStyle="1" w:styleId="BalloonTextChar">
    <w:name w:val="Balloon Text Char"/>
    <w:basedOn w:val="DefaultParagraphFont"/>
    <w:link w:val="BalloonText"/>
    <w:uiPriority w:val="99"/>
    <w:semiHidden/>
    <w:rsid w:val="007B7192"/>
    <w:rPr>
      <w:rFonts w:ascii="Times New Roman" w:hAnsi="Times New Roman"/>
      <w:sz w:val="18"/>
      <w:szCs w:val="18"/>
    </w:rPr>
  </w:style>
  <w:style w:type="character" w:styleId="CommentReference">
    <w:name w:val="annotation reference"/>
    <w:basedOn w:val="DefaultParagraphFont"/>
    <w:uiPriority w:val="99"/>
    <w:semiHidden/>
    <w:unhideWhenUsed/>
    <w:rsid w:val="00B60D9F"/>
    <w:rPr>
      <w:sz w:val="18"/>
      <w:szCs w:val="18"/>
    </w:rPr>
  </w:style>
  <w:style w:type="paragraph" w:styleId="CommentText">
    <w:name w:val="annotation text"/>
    <w:basedOn w:val="Normal"/>
    <w:link w:val="CommentTextChar"/>
    <w:uiPriority w:val="99"/>
    <w:semiHidden/>
    <w:unhideWhenUsed/>
    <w:rsid w:val="00B60D9F"/>
  </w:style>
  <w:style w:type="character" w:customStyle="1" w:styleId="CommentTextChar">
    <w:name w:val="Comment Text Char"/>
    <w:basedOn w:val="DefaultParagraphFont"/>
    <w:link w:val="CommentText"/>
    <w:uiPriority w:val="99"/>
    <w:semiHidden/>
    <w:rsid w:val="00B60D9F"/>
  </w:style>
  <w:style w:type="paragraph" w:styleId="CommentSubject">
    <w:name w:val="annotation subject"/>
    <w:basedOn w:val="CommentText"/>
    <w:next w:val="CommentText"/>
    <w:link w:val="CommentSubjectChar"/>
    <w:uiPriority w:val="99"/>
    <w:semiHidden/>
    <w:unhideWhenUsed/>
    <w:rsid w:val="00B60D9F"/>
    <w:rPr>
      <w:b/>
      <w:bCs/>
      <w:sz w:val="20"/>
      <w:szCs w:val="20"/>
    </w:rPr>
  </w:style>
  <w:style w:type="character" w:customStyle="1" w:styleId="CommentSubjectChar">
    <w:name w:val="Comment Subject Char"/>
    <w:basedOn w:val="CommentTextChar"/>
    <w:link w:val="CommentSubject"/>
    <w:uiPriority w:val="99"/>
    <w:semiHidden/>
    <w:rsid w:val="00B60D9F"/>
    <w:rPr>
      <w:b/>
      <w:bCs/>
      <w:sz w:val="20"/>
      <w:szCs w:val="20"/>
    </w:rPr>
  </w:style>
  <w:style w:type="character" w:customStyle="1" w:styleId="Heading3Char">
    <w:name w:val="Heading 3 Char"/>
    <w:basedOn w:val="DefaultParagraphFont"/>
    <w:link w:val="Heading3"/>
    <w:uiPriority w:val="9"/>
    <w:rsid w:val="00E01548"/>
    <w:rPr>
      <w:rFonts w:ascii="Times New Roman" w:eastAsia="Times New Roman" w:hAnsi="Times New Roman" w:cs="Times New Roman"/>
      <w:b/>
      <w:bCs/>
      <w:sz w:val="27"/>
      <w:szCs w:val="27"/>
    </w:rPr>
  </w:style>
  <w:style w:type="character" w:customStyle="1" w:styleId="gd">
    <w:name w:val="gd"/>
    <w:basedOn w:val="DefaultParagraphFont"/>
    <w:rsid w:val="00E01548"/>
  </w:style>
  <w:style w:type="character" w:customStyle="1" w:styleId="Heading1Char">
    <w:name w:val="Heading 1 Char"/>
    <w:basedOn w:val="DefaultParagraphFont"/>
    <w:link w:val="Heading1"/>
    <w:uiPriority w:val="9"/>
    <w:rsid w:val="00E0154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D6A79"/>
    <w:rPr>
      <w:color w:val="0563C1" w:themeColor="hyperlink"/>
      <w:u w:val="single"/>
    </w:rPr>
  </w:style>
  <w:style w:type="character" w:styleId="UnresolvedMention">
    <w:name w:val="Unresolved Mention"/>
    <w:basedOn w:val="DefaultParagraphFont"/>
    <w:uiPriority w:val="99"/>
    <w:rsid w:val="00AD6A79"/>
    <w:rPr>
      <w:color w:val="605E5C"/>
      <w:shd w:val="clear" w:color="auto" w:fill="E1DFDD"/>
    </w:rPr>
  </w:style>
  <w:style w:type="character" w:styleId="PlaceholderText">
    <w:name w:val="Placeholder Text"/>
    <w:basedOn w:val="DefaultParagraphFont"/>
    <w:uiPriority w:val="99"/>
    <w:semiHidden/>
    <w:rsid w:val="001714AA"/>
    <w:rPr>
      <w:color w:val="808080"/>
    </w:rPr>
  </w:style>
  <w:style w:type="paragraph" w:styleId="Revision">
    <w:name w:val="Revision"/>
    <w:hidden/>
    <w:uiPriority w:val="99"/>
    <w:semiHidden/>
    <w:rsid w:val="00EB4C5D"/>
    <w:rPr>
      <w:rFonts w:ascii="Times New Roman" w:eastAsia="Times New Roman" w:hAnsi="Times New Roman" w:cs="Times New Roman"/>
    </w:rPr>
  </w:style>
  <w:style w:type="paragraph" w:styleId="Bibliography">
    <w:name w:val="Bibliography"/>
    <w:basedOn w:val="Normal"/>
    <w:next w:val="Normal"/>
    <w:uiPriority w:val="37"/>
    <w:unhideWhenUsed/>
    <w:rsid w:val="00725E0B"/>
    <w:pPr>
      <w:tabs>
        <w:tab w:val="left" w:pos="380"/>
      </w:tabs>
      <w:spacing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4291">
      <w:bodyDiv w:val="1"/>
      <w:marLeft w:val="0"/>
      <w:marRight w:val="0"/>
      <w:marTop w:val="0"/>
      <w:marBottom w:val="0"/>
      <w:divBdr>
        <w:top w:val="none" w:sz="0" w:space="0" w:color="auto"/>
        <w:left w:val="none" w:sz="0" w:space="0" w:color="auto"/>
        <w:bottom w:val="none" w:sz="0" w:space="0" w:color="auto"/>
        <w:right w:val="none" w:sz="0" w:space="0" w:color="auto"/>
      </w:divBdr>
    </w:div>
    <w:div w:id="89357954">
      <w:bodyDiv w:val="1"/>
      <w:marLeft w:val="0"/>
      <w:marRight w:val="0"/>
      <w:marTop w:val="0"/>
      <w:marBottom w:val="0"/>
      <w:divBdr>
        <w:top w:val="none" w:sz="0" w:space="0" w:color="auto"/>
        <w:left w:val="none" w:sz="0" w:space="0" w:color="auto"/>
        <w:bottom w:val="none" w:sz="0" w:space="0" w:color="auto"/>
        <w:right w:val="none" w:sz="0" w:space="0" w:color="auto"/>
      </w:divBdr>
      <w:divsChild>
        <w:div w:id="219946787">
          <w:marLeft w:val="0"/>
          <w:marRight w:val="0"/>
          <w:marTop w:val="0"/>
          <w:marBottom w:val="0"/>
          <w:divBdr>
            <w:top w:val="none" w:sz="0" w:space="0" w:color="auto"/>
            <w:left w:val="none" w:sz="0" w:space="0" w:color="auto"/>
            <w:bottom w:val="none" w:sz="0" w:space="0" w:color="auto"/>
            <w:right w:val="none" w:sz="0" w:space="0" w:color="auto"/>
          </w:divBdr>
          <w:divsChild>
            <w:div w:id="2002272688">
              <w:marLeft w:val="0"/>
              <w:marRight w:val="0"/>
              <w:marTop w:val="0"/>
              <w:marBottom w:val="0"/>
              <w:divBdr>
                <w:top w:val="none" w:sz="0" w:space="0" w:color="auto"/>
                <w:left w:val="none" w:sz="0" w:space="0" w:color="auto"/>
                <w:bottom w:val="none" w:sz="0" w:space="0" w:color="auto"/>
                <w:right w:val="none" w:sz="0" w:space="0" w:color="auto"/>
              </w:divBdr>
              <w:divsChild>
                <w:div w:id="9023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89166">
      <w:bodyDiv w:val="1"/>
      <w:marLeft w:val="0"/>
      <w:marRight w:val="0"/>
      <w:marTop w:val="0"/>
      <w:marBottom w:val="0"/>
      <w:divBdr>
        <w:top w:val="none" w:sz="0" w:space="0" w:color="auto"/>
        <w:left w:val="none" w:sz="0" w:space="0" w:color="auto"/>
        <w:bottom w:val="none" w:sz="0" w:space="0" w:color="auto"/>
        <w:right w:val="none" w:sz="0" w:space="0" w:color="auto"/>
      </w:divBdr>
      <w:divsChild>
        <w:div w:id="40322607">
          <w:marLeft w:val="0"/>
          <w:marRight w:val="0"/>
          <w:marTop w:val="0"/>
          <w:marBottom w:val="0"/>
          <w:divBdr>
            <w:top w:val="none" w:sz="0" w:space="0" w:color="auto"/>
            <w:left w:val="none" w:sz="0" w:space="0" w:color="auto"/>
            <w:bottom w:val="none" w:sz="0" w:space="0" w:color="auto"/>
            <w:right w:val="none" w:sz="0" w:space="0" w:color="auto"/>
          </w:divBdr>
          <w:divsChild>
            <w:div w:id="1509372901">
              <w:marLeft w:val="0"/>
              <w:marRight w:val="0"/>
              <w:marTop w:val="0"/>
              <w:marBottom w:val="0"/>
              <w:divBdr>
                <w:top w:val="none" w:sz="0" w:space="0" w:color="auto"/>
                <w:left w:val="none" w:sz="0" w:space="0" w:color="auto"/>
                <w:bottom w:val="none" w:sz="0" w:space="0" w:color="auto"/>
                <w:right w:val="none" w:sz="0" w:space="0" w:color="auto"/>
              </w:divBdr>
              <w:divsChild>
                <w:div w:id="3191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018571">
      <w:bodyDiv w:val="1"/>
      <w:marLeft w:val="0"/>
      <w:marRight w:val="0"/>
      <w:marTop w:val="0"/>
      <w:marBottom w:val="0"/>
      <w:divBdr>
        <w:top w:val="none" w:sz="0" w:space="0" w:color="auto"/>
        <w:left w:val="none" w:sz="0" w:space="0" w:color="auto"/>
        <w:bottom w:val="none" w:sz="0" w:space="0" w:color="auto"/>
        <w:right w:val="none" w:sz="0" w:space="0" w:color="auto"/>
      </w:divBdr>
    </w:div>
    <w:div w:id="474954106">
      <w:bodyDiv w:val="1"/>
      <w:marLeft w:val="0"/>
      <w:marRight w:val="0"/>
      <w:marTop w:val="0"/>
      <w:marBottom w:val="0"/>
      <w:divBdr>
        <w:top w:val="none" w:sz="0" w:space="0" w:color="auto"/>
        <w:left w:val="none" w:sz="0" w:space="0" w:color="auto"/>
        <w:bottom w:val="none" w:sz="0" w:space="0" w:color="auto"/>
        <w:right w:val="none" w:sz="0" w:space="0" w:color="auto"/>
      </w:divBdr>
    </w:div>
    <w:div w:id="520778149">
      <w:bodyDiv w:val="1"/>
      <w:marLeft w:val="0"/>
      <w:marRight w:val="0"/>
      <w:marTop w:val="0"/>
      <w:marBottom w:val="0"/>
      <w:divBdr>
        <w:top w:val="none" w:sz="0" w:space="0" w:color="auto"/>
        <w:left w:val="none" w:sz="0" w:space="0" w:color="auto"/>
        <w:bottom w:val="none" w:sz="0" w:space="0" w:color="auto"/>
        <w:right w:val="none" w:sz="0" w:space="0" w:color="auto"/>
      </w:divBdr>
    </w:div>
    <w:div w:id="530993205">
      <w:bodyDiv w:val="1"/>
      <w:marLeft w:val="0"/>
      <w:marRight w:val="0"/>
      <w:marTop w:val="0"/>
      <w:marBottom w:val="0"/>
      <w:divBdr>
        <w:top w:val="none" w:sz="0" w:space="0" w:color="auto"/>
        <w:left w:val="none" w:sz="0" w:space="0" w:color="auto"/>
        <w:bottom w:val="none" w:sz="0" w:space="0" w:color="auto"/>
        <w:right w:val="none" w:sz="0" w:space="0" w:color="auto"/>
      </w:divBdr>
    </w:div>
    <w:div w:id="589393754">
      <w:bodyDiv w:val="1"/>
      <w:marLeft w:val="0"/>
      <w:marRight w:val="0"/>
      <w:marTop w:val="0"/>
      <w:marBottom w:val="0"/>
      <w:divBdr>
        <w:top w:val="none" w:sz="0" w:space="0" w:color="auto"/>
        <w:left w:val="none" w:sz="0" w:space="0" w:color="auto"/>
        <w:bottom w:val="none" w:sz="0" w:space="0" w:color="auto"/>
        <w:right w:val="none" w:sz="0" w:space="0" w:color="auto"/>
      </w:divBdr>
    </w:div>
    <w:div w:id="763576516">
      <w:bodyDiv w:val="1"/>
      <w:marLeft w:val="0"/>
      <w:marRight w:val="0"/>
      <w:marTop w:val="0"/>
      <w:marBottom w:val="0"/>
      <w:divBdr>
        <w:top w:val="none" w:sz="0" w:space="0" w:color="auto"/>
        <w:left w:val="none" w:sz="0" w:space="0" w:color="auto"/>
        <w:bottom w:val="none" w:sz="0" w:space="0" w:color="auto"/>
        <w:right w:val="none" w:sz="0" w:space="0" w:color="auto"/>
      </w:divBdr>
    </w:div>
    <w:div w:id="815031378">
      <w:bodyDiv w:val="1"/>
      <w:marLeft w:val="0"/>
      <w:marRight w:val="0"/>
      <w:marTop w:val="0"/>
      <w:marBottom w:val="0"/>
      <w:divBdr>
        <w:top w:val="none" w:sz="0" w:space="0" w:color="auto"/>
        <w:left w:val="none" w:sz="0" w:space="0" w:color="auto"/>
        <w:bottom w:val="none" w:sz="0" w:space="0" w:color="auto"/>
        <w:right w:val="none" w:sz="0" w:space="0" w:color="auto"/>
      </w:divBdr>
    </w:div>
    <w:div w:id="852571587">
      <w:bodyDiv w:val="1"/>
      <w:marLeft w:val="0"/>
      <w:marRight w:val="0"/>
      <w:marTop w:val="0"/>
      <w:marBottom w:val="0"/>
      <w:divBdr>
        <w:top w:val="none" w:sz="0" w:space="0" w:color="auto"/>
        <w:left w:val="none" w:sz="0" w:space="0" w:color="auto"/>
        <w:bottom w:val="none" w:sz="0" w:space="0" w:color="auto"/>
        <w:right w:val="none" w:sz="0" w:space="0" w:color="auto"/>
      </w:divBdr>
    </w:div>
    <w:div w:id="920218415">
      <w:bodyDiv w:val="1"/>
      <w:marLeft w:val="0"/>
      <w:marRight w:val="0"/>
      <w:marTop w:val="0"/>
      <w:marBottom w:val="0"/>
      <w:divBdr>
        <w:top w:val="none" w:sz="0" w:space="0" w:color="auto"/>
        <w:left w:val="none" w:sz="0" w:space="0" w:color="auto"/>
        <w:bottom w:val="none" w:sz="0" w:space="0" w:color="auto"/>
        <w:right w:val="none" w:sz="0" w:space="0" w:color="auto"/>
      </w:divBdr>
    </w:div>
    <w:div w:id="1010375708">
      <w:bodyDiv w:val="1"/>
      <w:marLeft w:val="0"/>
      <w:marRight w:val="0"/>
      <w:marTop w:val="0"/>
      <w:marBottom w:val="0"/>
      <w:divBdr>
        <w:top w:val="none" w:sz="0" w:space="0" w:color="auto"/>
        <w:left w:val="none" w:sz="0" w:space="0" w:color="auto"/>
        <w:bottom w:val="none" w:sz="0" w:space="0" w:color="auto"/>
        <w:right w:val="none" w:sz="0" w:space="0" w:color="auto"/>
      </w:divBdr>
    </w:div>
    <w:div w:id="1013996633">
      <w:bodyDiv w:val="1"/>
      <w:marLeft w:val="0"/>
      <w:marRight w:val="0"/>
      <w:marTop w:val="0"/>
      <w:marBottom w:val="0"/>
      <w:divBdr>
        <w:top w:val="none" w:sz="0" w:space="0" w:color="auto"/>
        <w:left w:val="none" w:sz="0" w:space="0" w:color="auto"/>
        <w:bottom w:val="none" w:sz="0" w:space="0" w:color="auto"/>
        <w:right w:val="none" w:sz="0" w:space="0" w:color="auto"/>
      </w:divBdr>
    </w:div>
    <w:div w:id="1035421904">
      <w:bodyDiv w:val="1"/>
      <w:marLeft w:val="0"/>
      <w:marRight w:val="0"/>
      <w:marTop w:val="0"/>
      <w:marBottom w:val="0"/>
      <w:divBdr>
        <w:top w:val="none" w:sz="0" w:space="0" w:color="auto"/>
        <w:left w:val="none" w:sz="0" w:space="0" w:color="auto"/>
        <w:bottom w:val="none" w:sz="0" w:space="0" w:color="auto"/>
        <w:right w:val="none" w:sz="0" w:space="0" w:color="auto"/>
      </w:divBdr>
    </w:div>
    <w:div w:id="1078400723">
      <w:bodyDiv w:val="1"/>
      <w:marLeft w:val="0"/>
      <w:marRight w:val="0"/>
      <w:marTop w:val="0"/>
      <w:marBottom w:val="0"/>
      <w:divBdr>
        <w:top w:val="none" w:sz="0" w:space="0" w:color="auto"/>
        <w:left w:val="none" w:sz="0" w:space="0" w:color="auto"/>
        <w:bottom w:val="none" w:sz="0" w:space="0" w:color="auto"/>
        <w:right w:val="none" w:sz="0" w:space="0" w:color="auto"/>
      </w:divBdr>
      <w:divsChild>
        <w:div w:id="1467627439">
          <w:marLeft w:val="0"/>
          <w:marRight w:val="0"/>
          <w:marTop w:val="0"/>
          <w:marBottom w:val="0"/>
          <w:divBdr>
            <w:top w:val="none" w:sz="0" w:space="0" w:color="auto"/>
            <w:left w:val="none" w:sz="0" w:space="0" w:color="auto"/>
            <w:bottom w:val="none" w:sz="0" w:space="0" w:color="auto"/>
            <w:right w:val="none" w:sz="0" w:space="0" w:color="auto"/>
          </w:divBdr>
          <w:divsChild>
            <w:div w:id="1379209376">
              <w:marLeft w:val="0"/>
              <w:marRight w:val="0"/>
              <w:marTop w:val="0"/>
              <w:marBottom w:val="0"/>
              <w:divBdr>
                <w:top w:val="none" w:sz="0" w:space="0" w:color="auto"/>
                <w:left w:val="none" w:sz="0" w:space="0" w:color="auto"/>
                <w:bottom w:val="none" w:sz="0" w:space="0" w:color="auto"/>
                <w:right w:val="none" w:sz="0" w:space="0" w:color="auto"/>
              </w:divBdr>
              <w:divsChild>
                <w:div w:id="11824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24729">
      <w:bodyDiv w:val="1"/>
      <w:marLeft w:val="0"/>
      <w:marRight w:val="0"/>
      <w:marTop w:val="0"/>
      <w:marBottom w:val="0"/>
      <w:divBdr>
        <w:top w:val="none" w:sz="0" w:space="0" w:color="auto"/>
        <w:left w:val="none" w:sz="0" w:space="0" w:color="auto"/>
        <w:bottom w:val="none" w:sz="0" w:space="0" w:color="auto"/>
        <w:right w:val="none" w:sz="0" w:space="0" w:color="auto"/>
      </w:divBdr>
      <w:divsChild>
        <w:div w:id="1146124228">
          <w:marLeft w:val="0"/>
          <w:marRight w:val="0"/>
          <w:marTop w:val="0"/>
          <w:marBottom w:val="0"/>
          <w:divBdr>
            <w:top w:val="none" w:sz="0" w:space="0" w:color="auto"/>
            <w:left w:val="none" w:sz="0" w:space="0" w:color="auto"/>
            <w:bottom w:val="none" w:sz="0" w:space="0" w:color="auto"/>
            <w:right w:val="none" w:sz="0" w:space="0" w:color="auto"/>
          </w:divBdr>
          <w:divsChild>
            <w:div w:id="2136409904">
              <w:marLeft w:val="0"/>
              <w:marRight w:val="0"/>
              <w:marTop w:val="0"/>
              <w:marBottom w:val="0"/>
              <w:divBdr>
                <w:top w:val="none" w:sz="0" w:space="0" w:color="auto"/>
                <w:left w:val="none" w:sz="0" w:space="0" w:color="auto"/>
                <w:bottom w:val="none" w:sz="0" w:space="0" w:color="auto"/>
                <w:right w:val="none" w:sz="0" w:space="0" w:color="auto"/>
              </w:divBdr>
              <w:divsChild>
                <w:div w:id="175986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12071">
      <w:bodyDiv w:val="1"/>
      <w:marLeft w:val="0"/>
      <w:marRight w:val="0"/>
      <w:marTop w:val="0"/>
      <w:marBottom w:val="0"/>
      <w:divBdr>
        <w:top w:val="none" w:sz="0" w:space="0" w:color="auto"/>
        <w:left w:val="none" w:sz="0" w:space="0" w:color="auto"/>
        <w:bottom w:val="none" w:sz="0" w:space="0" w:color="auto"/>
        <w:right w:val="none" w:sz="0" w:space="0" w:color="auto"/>
      </w:divBdr>
    </w:div>
    <w:div w:id="1235629027">
      <w:bodyDiv w:val="1"/>
      <w:marLeft w:val="0"/>
      <w:marRight w:val="0"/>
      <w:marTop w:val="0"/>
      <w:marBottom w:val="0"/>
      <w:divBdr>
        <w:top w:val="none" w:sz="0" w:space="0" w:color="auto"/>
        <w:left w:val="none" w:sz="0" w:space="0" w:color="auto"/>
        <w:bottom w:val="none" w:sz="0" w:space="0" w:color="auto"/>
        <w:right w:val="none" w:sz="0" w:space="0" w:color="auto"/>
      </w:divBdr>
    </w:div>
    <w:div w:id="1350526316">
      <w:bodyDiv w:val="1"/>
      <w:marLeft w:val="0"/>
      <w:marRight w:val="0"/>
      <w:marTop w:val="0"/>
      <w:marBottom w:val="0"/>
      <w:divBdr>
        <w:top w:val="none" w:sz="0" w:space="0" w:color="auto"/>
        <w:left w:val="none" w:sz="0" w:space="0" w:color="auto"/>
        <w:bottom w:val="none" w:sz="0" w:space="0" w:color="auto"/>
        <w:right w:val="none" w:sz="0" w:space="0" w:color="auto"/>
      </w:divBdr>
      <w:divsChild>
        <w:div w:id="449906233">
          <w:marLeft w:val="0"/>
          <w:marRight w:val="0"/>
          <w:marTop w:val="0"/>
          <w:marBottom w:val="0"/>
          <w:divBdr>
            <w:top w:val="none" w:sz="0" w:space="0" w:color="auto"/>
            <w:left w:val="none" w:sz="0" w:space="0" w:color="auto"/>
            <w:bottom w:val="none" w:sz="0" w:space="0" w:color="auto"/>
            <w:right w:val="none" w:sz="0" w:space="0" w:color="auto"/>
          </w:divBdr>
          <w:divsChild>
            <w:div w:id="620571665">
              <w:marLeft w:val="0"/>
              <w:marRight w:val="0"/>
              <w:marTop w:val="0"/>
              <w:marBottom w:val="0"/>
              <w:divBdr>
                <w:top w:val="none" w:sz="0" w:space="0" w:color="auto"/>
                <w:left w:val="none" w:sz="0" w:space="0" w:color="auto"/>
                <w:bottom w:val="none" w:sz="0" w:space="0" w:color="auto"/>
                <w:right w:val="none" w:sz="0" w:space="0" w:color="auto"/>
              </w:divBdr>
              <w:divsChild>
                <w:div w:id="1092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86073">
      <w:bodyDiv w:val="1"/>
      <w:marLeft w:val="0"/>
      <w:marRight w:val="0"/>
      <w:marTop w:val="0"/>
      <w:marBottom w:val="0"/>
      <w:divBdr>
        <w:top w:val="none" w:sz="0" w:space="0" w:color="auto"/>
        <w:left w:val="none" w:sz="0" w:space="0" w:color="auto"/>
        <w:bottom w:val="none" w:sz="0" w:space="0" w:color="auto"/>
        <w:right w:val="none" w:sz="0" w:space="0" w:color="auto"/>
      </w:divBdr>
    </w:div>
    <w:div w:id="1432820983">
      <w:bodyDiv w:val="1"/>
      <w:marLeft w:val="0"/>
      <w:marRight w:val="0"/>
      <w:marTop w:val="0"/>
      <w:marBottom w:val="0"/>
      <w:divBdr>
        <w:top w:val="none" w:sz="0" w:space="0" w:color="auto"/>
        <w:left w:val="none" w:sz="0" w:space="0" w:color="auto"/>
        <w:bottom w:val="none" w:sz="0" w:space="0" w:color="auto"/>
        <w:right w:val="none" w:sz="0" w:space="0" w:color="auto"/>
      </w:divBdr>
    </w:div>
    <w:div w:id="1476919376">
      <w:bodyDiv w:val="1"/>
      <w:marLeft w:val="0"/>
      <w:marRight w:val="0"/>
      <w:marTop w:val="0"/>
      <w:marBottom w:val="0"/>
      <w:divBdr>
        <w:top w:val="none" w:sz="0" w:space="0" w:color="auto"/>
        <w:left w:val="none" w:sz="0" w:space="0" w:color="auto"/>
        <w:bottom w:val="none" w:sz="0" w:space="0" w:color="auto"/>
        <w:right w:val="none" w:sz="0" w:space="0" w:color="auto"/>
      </w:divBdr>
      <w:divsChild>
        <w:div w:id="948196640">
          <w:marLeft w:val="0"/>
          <w:marRight w:val="0"/>
          <w:marTop w:val="0"/>
          <w:marBottom w:val="0"/>
          <w:divBdr>
            <w:top w:val="none" w:sz="0" w:space="0" w:color="auto"/>
            <w:left w:val="none" w:sz="0" w:space="0" w:color="auto"/>
            <w:bottom w:val="none" w:sz="0" w:space="0" w:color="auto"/>
            <w:right w:val="none" w:sz="0" w:space="0" w:color="auto"/>
          </w:divBdr>
          <w:divsChild>
            <w:div w:id="695081430">
              <w:marLeft w:val="0"/>
              <w:marRight w:val="0"/>
              <w:marTop w:val="0"/>
              <w:marBottom w:val="0"/>
              <w:divBdr>
                <w:top w:val="none" w:sz="0" w:space="0" w:color="auto"/>
                <w:left w:val="none" w:sz="0" w:space="0" w:color="auto"/>
                <w:bottom w:val="none" w:sz="0" w:space="0" w:color="auto"/>
                <w:right w:val="none" w:sz="0" w:space="0" w:color="auto"/>
              </w:divBdr>
              <w:divsChild>
                <w:div w:id="18610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53460">
      <w:bodyDiv w:val="1"/>
      <w:marLeft w:val="0"/>
      <w:marRight w:val="0"/>
      <w:marTop w:val="0"/>
      <w:marBottom w:val="0"/>
      <w:divBdr>
        <w:top w:val="none" w:sz="0" w:space="0" w:color="auto"/>
        <w:left w:val="none" w:sz="0" w:space="0" w:color="auto"/>
        <w:bottom w:val="none" w:sz="0" w:space="0" w:color="auto"/>
        <w:right w:val="none" w:sz="0" w:space="0" w:color="auto"/>
      </w:divBdr>
    </w:div>
    <w:div w:id="1515531528">
      <w:bodyDiv w:val="1"/>
      <w:marLeft w:val="0"/>
      <w:marRight w:val="0"/>
      <w:marTop w:val="0"/>
      <w:marBottom w:val="0"/>
      <w:divBdr>
        <w:top w:val="none" w:sz="0" w:space="0" w:color="auto"/>
        <w:left w:val="none" w:sz="0" w:space="0" w:color="auto"/>
        <w:bottom w:val="none" w:sz="0" w:space="0" w:color="auto"/>
        <w:right w:val="none" w:sz="0" w:space="0" w:color="auto"/>
      </w:divBdr>
    </w:div>
    <w:div w:id="1553422691">
      <w:bodyDiv w:val="1"/>
      <w:marLeft w:val="0"/>
      <w:marRight w:val="0"/>
      <w:marTop w:val="0"/>
      <w:marBottom w:val="0"/>
      <w:divBdr>
        <w:top w:val="none" w:sz="0" w:space="0" w:color="auto"/>
        <w:left w:val="none" w:sz="0" w:space="0" w:color="auto"/>
        <w:bottom w:val="none" w:sz="0" w:space="0" w:color="auto"/>
        <w:right w:val="none" w:sz="0" w:space="0" w:color="auto"/>
      </w:divBdr>
    </w:div>
    <w:div w:id="1574437712">
      <w:bodyDiv w:val="1"/>
      <w:marLeft w:val="0"/>
      <w:marRight w:val="0"/>
      <w:marTop w:val="0"/>
      <w:marBottom w:val="0"/>
      <w:divBdr>
        <w:top w:val="none" w:sz="0" w:space="0" w:color="auto"/>
        <w:left w:val="none" w:sz="0" w:space="0" w:color="auto"/>
        <w:bottom w:val="none" w:sz="0" w:space="0" w:color="auto"/>
        <w:right w:val="none" w:sz="0" w:space="0" w:color="auto"/>
      </w:divBdr>
    </w:div>
    <w:div w:id="1714499528">
      <w:bodyDiv w:val="1"/>
      <w:marLeft w:val="0"/>
      <w:marRight w:val="0"/>
      <w:marTop w:val="0"/>
      <w:marBottom w:val="0"/>
      <w:divBdr>
        <w:top w:val="none" w:sz="0" w:space="0" w:color="auto"/>
        <w:left w:val="none" w:sz="0" w:space="0" w:color="auto"/>
        <w:bottom w:val="none" w:sz="0" w:space="0" w:color="auto"/>
        <w:right w:val="none" w:sz="0" w:space="0" w:color="auto"/>
      </w:divBdr>
    </w:div>
    <w:div w:id="1719276077">
      <w:bodyDiv w:val="1"/>
      <w:marLeft w:val="0"/>
      <w:marRight w:val="0"/>
      <w:marTop w:val="0"/>
      <w:marBottom w:val="0"/>
      <w:divBdr>
        <w:top w:val="none" w:sz="0" w:space="0" w:color="auto"/>
        <w:left w:val="none" w:sz="0" w:space="0" w:color="auto"/>
        <w:bottom w:val="none" w:sz="0" w:space="0" w:color="auto"/>
        <w:right w:val="none" w:sz="0" w:space="0" w:color="auto"/>
      </w:divBdr>
    </w:div>
    <w:div w:id="1763454275">
      <w:bodyDiv w:val="1"/>
      <w:marLeft w:val="0"/>
      <w:marRight w:val="0"/>
      <w:marTop w:val="0"/>
      <w:marBottom w:val="0"/>
      <w:divBdr>
        <w:top w:val="none" w:sz="0" w:space="0" w:color="auto"/>
        <w:left w:val="none" w:sz="0" w:space="0" w:color="auto"/>
        <w:bottom w:val="none" w:sz="0" w:space="0" w:color="auto"/>
        <w:right w:val="none" w:sz="0" w:space="0" w:color="auto"/>
      </w:divBdr>
    </w:div>
    <w:div w:id="1796220424">
      <w:bodyDiv w:val="1"/>
      <w:marLeft w:val="0"/>
      <w:marRight w:val="0"/>
      <w:marTop w:val="0"/>
      <w:marBottom w:val="0"/>
      <w:divBdr>
        <w:top w:val="none" w:sz="0" w:space="0" w:color="auto"/>
        <w:left w:val="none" w:sz="0" w:space="0" w:color="auto"/>
        <w:bottom w:val="none" w:sz="0" w:space="0" w:color="auto"/>
        <w:right w:val="none" w:sz="0" w:space="0" w:color="auto"/>
      </w:divBdr>
    </w:div>
    <w:div w:id="1843884873">
      <w:bodyDiv w:val="1"/>
      <w:marLeft w:val="0"/>
      <w:marRight w:val="0"/>
      <w:marTop w:val="0"/>
      <w:marBottom w:val="0"/>
      <w:divBdr>
        <w:top w:val="none" w:sz="0" w:space="0" w:color="auto"/>
        <w:left w:val="none" w:sz="0" w:space="0" w:color="auto"/>
        <w:bottom w:val="none" w:sz="0" w:space="0" w:color="auto"/>
        <w:right w:val="none" w:sz="0" w:space="0" w:color="auto"/>
      </w:divBdr>
    </w:div>
    <w:div w:id="1946885635">
      <w:bodyDiv w:val="1"/>
      <w:marLeft w:val="0"/>
      <w:marRight w:val="0"/>
      <w:marTop w:val="0"/>
      <w:marBottom w:val="0"/>
      <w:divBdr>
        <w:top w:val="none" w:sz="0" w:space="0" w:color="auto"/>
        <w:left w:val="none" w:sz="0" w:space="0" w:color="auto"/>
        <w:bottom w:val="none" w:sz="0" w:space="0" w:color="auto"/>
        <w:right w:val="none" w:sz="0" w:space="0" w:color="auto"/>
      </w:divBdr>
    </w:div>
    <w:div w:id="1952779646">
      <w:bodyDiv w:val="1"/>
      <w:marLeft w:val="0"/>
      <w:marRight w:val="0"/>
      <w:marTop w:val="0"/>
      <w:marBottom w:val="0"/>
      <w:divBdr>
        <w:top w:val="none" w:sz="0" w:space="0" w:color="auto"/>
        <w:left w:val="none" w:sz="0" w:space="0" w:color="auto"/>
        <w:bottom w:val="none" w:sz="0" w:space="0" w:color="auto"/>
        <w:right w:val="none" w:sz="0" w:space="0" w:color="auto"/>
      </w:divBdr>
    </w:div>
    <w:div w:id="2019431073">
      <w:bodyDiv w:val="1"/>
      <w:marLeft w:val="0"/>
      <w:marRight w:val="0"/>
      <w:marTop w:val="0"/>
      <w:marBottom w:val="0"/>
      <w:divBdr>
        <w:top w:val="none" w:sz="0" w:space="0" w:color="auto"/>
        <w:left w:val="none" w:sz="0" w:space="0" w:color="auto"/>
        <w:bottom w:val="none" w:sz="0" w:space="0" w:color="auto"/>
        <w:right w:val="none" w:sz="0" w:space="0" w:color="auto"/>
      </w:divBdr>
    </w:div>
    <w:div w:id="206668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rit@broadinstitute.org" TargetMode="External"/><Relationship Id="rId13" Type="http://schemas.openxmlformats.org/officeDocument/2006/relationships/hyperlink" Target="https://github.com/broadinstitute/scRNA-Seq/tree/master/scCloud" TargetMode="External"/><Relationship Id="rId18" Type="http://schemas.openxmlformats.org/officeDocument/2006/relationships/hyperlink" Target="https://portal.firecloud.org/?return=terra"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mailto:bli28@mgh.harvard.edu" TargetMode="External"/><Relationship Id="rId12" Type="http://schemas.openxmlformats.org/officeDocument/2006/relationships/hyperlink" Target="https://kco-cloud.readthedocs.io/en/latest/index.html" TargetMode="External"/><Relationship Id="rId17" Type="http://schemas.openxmlformats.org/officeDocument/2006/relationships/hyperlink" Target="https://github.com/openwdl/wdl" TargetMode="External"/><Relationship Id="rId2" Type="http://schemas.openxmlformats.org/officeDocument/2006/relationships/settings" Target="settings.xml"/><Relationship Id="rId16" Type="http://schemas.openxmlformats.org/officeDocument/2006/relationships/hyperlink" Target="http://www.humancellatlas.org/publications" TargetMode="External"/><Relationship Id="rId20" Type="http://schemas.openxmlformats.org/officeDocument/2006/relationships/hyperlink" Target="https://github.com/vtraag/leidenalg" TargetMode="Externa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github.com/klarman-cell-observatory/KCO" TargetMode="External"/><Relationship Id="rId5" Type="http://schemas.microsoft.com/office/2011/relationships/commentsExtended" Target="commentsExtended.xml"/><Relationship Id="rId15" Type="http://schemas.openxmlformats.org/officeDocument/2006/relationships/hyperlink" Target="https://preview.data.humancellatlas.org/" TargetMode="External"/><Relationship Id="rId23" Type="http://schemas.openxmlformats.org/officeDocument/2006/relationships/theme" Target="theme/theme1.xml"/><Relationship Id="rId10" Type="http://schemas.openxmlformats.org/officeDocument/2006/relationships/hyperlink" Target="https://app.terra.bio/" TargetMode="External"/><Relationship Id="rId19" Type="http://schemas.openxmlformats.org/officeDocument/2006/relationships/hyperlink" Target="https://github.com/vtraag/louvain-igraph" TargetMode="External"/><Relationship Id="rId4" Type="http://schemas.openxmlformats.org/officeDocument/2006/relationships/comments" Target="comments.xml"/><Relationship Id="rId9" Type="http://schemas.openxmlformats.org/officeDocument/2006/relationships/hyperlink" Target="mailto:aregev@broadinstitute.org" TargetMode="External"/><Relationship Id="rId14" Type="http://schemas.openxmlformats.org/officeDocument/2006/relationships/hyperlink" Target="https://sccloud.readthedocs.io/en/latest/"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2475</TotalTime>
  <Pages>38</Pages>
  <Words>33806</Words>
  <Characters>192699</Characters>
  <Application>Microsoft Office Word</Application>
  <DocSecurity>0</DocSecurity>
  <Lines>1605</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4888</cp:revision>
  <dcterms:created xsi:type="dcterms:W3CDTF">2019-01-24T16:50:00Z</dcterms:created>
  <dcterms:modified xsi:type="dcterms:W3CDTF">2019-07-14T00:51:00Z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id="http://www.zotero.org/styles/nature"/&gt;&lt;format class="1"/&gt;&lt;/info&gt;PAPERS2_INFO_END</vt:lpwstr>
  </property>
  <property fmtid="{D5CDD505-2E9C-101B-9397-08002B2CF9AE}" pid="3" name="ZOTERO_PREF_1">
    <vt:lpwstr>&lt;data data-version="3" zotero-version="5.0.69"&gt;&lt;session id="3y5EtKyF"/&gt;&lt;style id="http://www.zotero.org/styles/nature" hasBibliography="1" bibliographyStyleHasBeenSet="1"/&gt;&lt;prefs&gt;&lt;pref name="fieldType" value="Field"/&gt;&lt;pref name="dontAskDelayCitationUpdate</vt:lpwstr>
  </property>
  <property fmtid="{D5CDD505-2E9C-101B-9397-08002B2CF9AE}" pid="4" name="ZOTERO_PREF_2">
    <vt:lpwstr>s" value="true"/&gt;&lt;/prefs&gt;&lt;/data&gt;</vt:lpwstr>
  </property>
</Properties>
</file>